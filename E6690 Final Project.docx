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852F3" w14:textId="258045B2" w:rsidR="008973E7" w:rsidRDefault="1CC6B03A">
      <w:pPr>
        <w:pStyle w:val="Title"/>
      </w:pPr>
      <w:bookmarkStart w:id="0" w:name="_Hlk513481110"/>
      <w:bookmarkEnd w:id="0"/>
      <w:r>
        <w:t xml:space="preserve"> Review of:</w:t>
      </w:r>
    </w:p>
    <w:p w14:paraId="25B6478D" w14:textId="3E4B8D2F" w:rsidR="00080C97" w:rsidRPr="008973E7" w:rsidRDefault="1CC6B03A" w:rsidP="008973E7">
      <w:pPr>
        <w:pStyle w:val="Title"/>
        <w:spacing w:line="360" w:lineRule="auto"/>
      </w:pPr>
      <w:r>
        <w:t xml:space="preserve"> “</w:t>
      </w:r>
      <w:r w:rsidRPr="1CC6B03A">
        <w:rPr>
          <w:i/>
          <w:iCs/>
        </w:rPr>
        <w:t xml:space="preserve">Genome-wide transcriptional analysis of T cell activation reveals differential gene expression associated with psoriasis” </w:t>
      </w:r>
      <w:r>
        <w:t>[1]</w:t>
      </w:r>
    </w:p>
    <w:p w14:paraId="29AE2D85" w14:textId="77777777" w:rsidR="008973E7" w:rsidRPr="008973E7" w:rsidRDefault="008973E7" w:rsidP="008973E7"/>
    <w:p w14:paraId="439C94F1" w14:textId="74D3BBD4" w:rsidR="0011116E" w:rsidRPr="0011116E" w:rsidRDefault="1CC6B03A" w:rsidP="0011116E">
      <w:pPr>
        <w:pStyle w:val="Title"/>
      </w:pPr>
      <w:r>
        <w:t>Sam Brown, Wayne Kunze, Caleb Perry</w:t>
      </w:r>
    </w:p>
    <w:p w14:paraId="33EE5803" w14:textId="59B33378" w:rsidR="008973E7" w:rsidRDefault="1CC6B03A" w:rsidP="008973E7">
      <w:pPr>
        <w:pStyle w:val="Title"/>
      </w:pPr>
      <w:r>
        <w:t>EECS E6690, Spring 2018</w:t>
      </w:r>
    </w:p>
    <w:p w14:paraId="20717EEA" w14:textId="3C3C92B2" w:rsidR="008973E7" w:rsidRDefault="1C63B566" w:rsidP="3419CB65">
      <w:pPr>
        <w:pStyle w:val="Heading1"/>
        <w:ind w:left="0"/>
      </w:pPr>
      <w:r>
        <w:t>Introduction</w:t>
      </w:r>
    </w:p>
    <w:p w14:paraId="273FD786" w14:textId="5762A386" w:rsidR="00E746FC" w:rsidRPr="0075077F" w:rsidRDefault="49BC480D" w:rsidP="0075077F">
      <w:r>
        <w:t>The paper selected for review investigates the genetic mechanisms that cause activation of T cells, responsible</w:t>
      </w:r>
      <w:del w:id="1" w:author="Wayne Kunze" w:date="2018-05-09T18:05:00Z">
        <w:r>
          <w:delText xml:space="preserve"> for the</w:delText>
        </w:r>
      </w:del>
      <w:ins w:id="2" w:author="Wayne Kunze" w:date="2018-05-09T12:42:00Z">
        <w:r w:rsidR="005F49EA">
          <w:t xml:space="preserve"> for s</w:t>
        </w:r>
      </w:ins>
      <w:ins w:id="3" w:author="Wayne Kunze" w:date="2018-05-09T18:05:00Z">
        <w:r>
          <w:t>kin</w:t>
        </w:r>
      </w:ins>
      <w:r>
        <w:t xml:space="preserve"> inflammation </w:t>
      </w:r>
      <w:del w:id="4" w:author="Wayne Kunze" w:date="2018-05-09T18:05:00Z">
        <w:r>
          <w:delText xml:space="preserve">of skin </w:delText>
        </w:r>
      </w:del>
      <w:r>
        <w:t xml:space="preserve">in sufferers of Psoriasis, a common autoimmune disease.  </w:t>
      </w:r>
    </w:p>
    <w:p w14:paraId="3E47CB66" w14:textId="759D189A" w:rsidR="0075077F" w:rsidRPr="0075077F" w:rsidRDefault="49BC480D" w:rsidP="00E746FC">
      <w:r>
        <w:t xml:space="preserve">The paper discusses findings from T cell gene expression data collected from 24 individuals, 17 of which had Psoriasis.  The dataset has expression rates for thousands of different genes, all of which are identified with markers.  The paper concluded that </w:t>
      </w:r>
      <w:ins w:id="5" w:author="Caleb Perry" w:date="2018-05-09T17:16:00Z">
        <w:r w:rsidR="00386B2E">
          <w:t xml:space="preserve">the </w:t>
        </w:r>
      </w:ins>
      <w:r>
        <w:t>two genes SPATS2L and KLF6 are most strongly associated with T cell activation in Psoriasis patients.  The dataset itself was unique</w:t>
      </w:r>
      <w:ins w:id="6" w:author="Samuel Brown" w:date="2018-05-09T18:16:00Z">
        <w:r w:rsidR="00707F01">
          <w:t>ly</w:t>
        </w:r>
      </w:ins>
      <w:r>
        <w:t xml:space="preserve"> </w:t>
      </w:r>
      <w:ins w:id="7" w:author="Wayne Kunze" w:date="2018-05-09T18:07:00Z">
        <w:r>
          <w:t xml:space="preserve">interesting </w:t>
        </w:r>
      </w:ins>
      <w:del w:id="8" w:author="Wayne Kunze" w:date="2018-05-09T18:07:00Z">
        <w:r>
          <w:delText>in that it had</w:delText>
        </w:r>
      </w:del>
      <w:ins w:id="9" w:author="Wayne Kunze" w:date="2018-05-09T18:07:00Z">
        <w:r>
          <w:t>due to the much</w:t>
        </w:r>
      </w:ins>
      <w:del w:id="10" w:author="Wayne Kunze" w:date="2018-05-09T18:07:00Z">
        <w:r>
          <w:delText xml:space="preserve"> a far</w:delText>
        </w:r>
      </w:del>
      <w:r>
        <w:t xml:space="preserve"> large</w:t>
      </w:r>
      <w:ins w:id="11" w:author="Wayne Kunze" w:date="2018-05-09T18:06:00Z">
        <w:r>
          <w:t>r</w:t>
        </w:r>
      </w:ins>
      <w:r>
        <w:t xml:space="preserve"> number of </w:t>
      </w:r>
      <w:del w:id="12" w:author="Wayne Kunze" w:date="2018-05-09T18:06:00Z">
        <w:r>
          <w:delText xml:space="preserve">components </w:delText>
        </w:r>
      </w:del>
      <w:ins w:id="13" w:author="Wayne Kunze" w:date="2018-05-09T18:06:00Z">
        <w:r>
          <w:t xml:space="preserve">features </w:t>
        </w:r>
      </w:ins>
      <w:r>
        <w:t xml:space="preserve">compared to </w:t>
      </w:r>
      <w:del w:id="14" w:author="Wayne Kunze" w:date="2018-05-09T18:06:00Z">
        <w:r>
          <w:delText>data points</w:delText>
        </w:r>
      </w:del>
      <w:ins w:id="15" w:author="Caleb Perry" w:date="2018-05-09T17:17:00Z">
        <w:r w:rsidR="00386B2E">
          <w:t>s</w:t>
        </w:r>
      </w:ins>
      <w:ins w:id="16" w:author="Wayne Kunze" w:date="2018-05-09T18:06:00Z">
        <w:r>
          <w:t>amples</w:t>
        </w:r>
      </w:ins>
      <w:r>
        <w:t>.  This fact plays an important role in much of the analysis conducted throughout this paper.</w:t>
      </w:r>
    </w:p>
    <w:p w14:paraId="7CA1BFBF" w14:textId="1122BDEA" w:rsidR="00DB3372" w:rsidRPr="00DB3372" w:rsidRDefault="49BC480D" w:rsidP="00E746FC">
      <w:r>
        <w:t xml:space="preserve">In addition to attempting to replicate the results of the paper, we </w:t>
      </w:r>
      <w:del w:id="17" w:author="Wayne Kunze" w:date="2018-05-09T12:43:00Z">
        <w:r w:rsidDel="005F49EA">
          <w:delText xml:space="preserve">also </w:delText>
        </w:r>
      </w:del>
      <w:r>
        <w:t>cho</w:t>
      </w:r>
      <w:del w:id="18" w:author="Wayne Kunze" w:date="2018-05-09T18:07:00Z">
        <w:r>
          <w:delText>o</w:delText>
        </w:r>
      </w:del>
      <w:r>
        <w:t xml:space="preserve">se to examine the data from a </w:t>
      </w:r>
      <w:del w:id="19" w:author="Wayne Kunze" w:date="2018-05-09T12:43:00Z">
        <w:r w:rsidDel="005F49EA">
          <w:delText>few new</w:delText>
        </w:r>
      </w:del>
      <w:ins w:id="20" w:author="Wayne Kunze" w:date="2018-05-09T12:43:00Z">
        <w:r w:rsidR="005F49EA">
          <w:t>several new</w:t>
        </w:r>
      </w:ins>
      <w:r>
        <w:t xml:space="preserve"> perspectives.  We used Supervised learning methods such as decision trees to</w:t>
      </w:r>
      <w:ins w:id="21" w:author="Wayne Kunze" w:date="2018-05-09T12:43:00Z">
        <w:r w:rsidR="005F49EA">
          <w:t xml:space="preserve"> </w:t>
        </w:r>
      </w:ins>
      <w:del w:id="22" w:author="Wayne Kunze" w:date="2018-05-09T18:07:00Z">
        <w:r>
          <w:delText xml:space="preserve"> try and i</w:delText>
        </w:r>
      </w:del>
      <w:ins w:id="23" w:author="Wayne Kunze" w:date="2018-05-09T18:08:00Z">
        <w:r>
          <w:t>i</w:t>
        </w:r>
      </w:ins>
      <w:r>
        <w:t xml:space="preserve">dentify the genes </w:t>
      </w:r>
      <w:ins w:id="24" w:author="Wayne Kunze" w:date="2018-05-09T12:43:00Z">
        <w:r w:rsidR="005F49EA">
          <w:t>i</w:t>
        </w:r>
      </w:ins>
      <w:del w:id="25" w:author="Wayne Kunze" w:date="2018-05-09T18:08:00Z">
        <w:r>
          <w:delText xml:space="preserve">which most indicated </w:delText>
        </w:r>
      </w:del>
      <w:ins w:id="26" w:author="Wayne Kunze" w:date="2018-05-09T18:08:00Z">
        <w:r>
          <w:t>ndicating</w:t>
        </w:r>
      </w:ins>
      <w:ins w:id="27" w:author="Wayne Kunze" w:date="2018-05-09T12:43:00Z">
        <w:r w:rsidR="005F49EA">
          <w:t xml:space="preserve"> </w:t>
        </w:r>
      </w:ins>
      <w:del w:id="28" w:author="Wayne Kunze" w:date="2018-05-09T18:09:00Z">
        <w:r>
          <w:delText xml:space="preserve">whether </w:delText>
        </w:r>
      </w:del>
      <w:r>
        <w:t>a patient ha</w:t>
      </w:r>
      <w:del w:id="29" w:author="Wayne Kunze" w:date="2018-05-09T12:43:00Z">
        <w:r w:rsidDel="005F49EA">
          <w:delText>d</w:delText>
        </w:r>
      </w:del>
      <w:ins w:id="30" w:author="Wayne Kunze" w:date="2018-05-09T12:43:00Z">
        <w:r w:rsidR="005F49EA">
          <w:t>s</w:t>
        </w:r>
      </w:ins>
      <w:r>
        <w:t xml:space="preserve"> psoriasis</w:t>
      </w:r>
      <w:del w:id="31" w:author="Wayne Kunze" w:date="2018-05-09T12:43:00Z">
        <w:r w:rsidDel="005F49EA">
          <w:delText xml:space="preserve"> </w:delText>
        </w:r>
      </w:del>
      <w:del w:id="32" w:author="Wayne Kunze" w:date="2018-05-09T18:09:00Z">
        <w:r>
          <w:delText>or not</w:delText>
        </w:r>
      </w:del>
      <w:r>
        <w:t xml:space="preserve">.  We also demonstrated how Support Vector Machines (SVM) and regression techniques can be used to train very accurate models.  </w:t>
      </w:r>
      <w:del w:id="33" w:author="Wayne Kunze" w:date="2018-05-09T18:09:00Z">
        <w:r>
          <w:delText>Being as this data set had far</w:delText>
        </w:r>
      </w:del>
      <w:ins w:id="34" w:author="Wayne Kunze" w:date="2018-05-09T18:09:00Z">
        <w:r>
          <w:t>Since the dataset has many</w:t>
        </w:r>
      </w:ins>
      <w:r>
        <w:t xml:space="preserve"> more components than data points, feature reduction was performed using Principle Component Analysis (PCA)</w:t>
      </w:r>
      <w:ins w:id="35" w:author="Wayne Kunze" w:date="2018-05-09T18:10:00Z">
        <w:r>
          <w:t xml:space="preserve"> as well as shrinkage and subset methods</w:t>
        </w:r>
      </w:ins>
      <w:r>
        <w:t xml:space="preserve">.  </w:t>
      </w:r>
      <w:del w:id="36" w:author="Wayne Kunze" w:date="2018-05-09T18:10:00Z">
        <w:r>
          <w:lastRenderedPageBreak/>
          <w:delText>PCA</w:delText>
        </w:r>
      </w:del>
      <w:ins w:id="37" w:author="Wayne Kunze" w:date="2018-05-09T18:10:00Z">
        <w:r>
          <w:t>Feature Reduction</w:t>
        </w:r>
      </w:ins>
      <w:r>
        <w:t xml:space="preserve"> allowed us to reduce </w:t>
      </w:r>
      <w:del w:id="38" w:author="Wayne Kunze" w:date="2018-05-09T18:11:00Z">
        <w:r>
          <w:delText xml:space="preserve">reduced </w:delText>
        </w:r>
      </w:del>
      <w:r>
        <w:t xml:space="preserve">the dimensions of the data by </w:t>
      </w:r>
      <w:ins w:id="39" w:author="Wayne Kunze" w:date="2018-05-09T18:11:00Z">
        <w:r>
          <w:t xml:space="preserve">several </w:t>
        </w:r>
      </w:ins>
      <w:r>
        <w:t xml:space="preserve">orders of magnitude.  Lastly, we also used unsupervised learning techniques in which we </w:t>
      </w:r>
      <w:del w:id="40" w:author="Wayne Kunze" w:date="2018-05-09T18:12:00Z">
        <w:r>
          <w:delText>discarded the labels (Psoriasis or Not)</w:delText>
        </w:r>
      </w:del>
      <w:ins w:id="41" w:author="Wayne Kunze" w:date="2018-05-09T18:12:00Z">
        <w:r>
          <w:t>left the response variable unused</w:t>
        </w:r>
      </w:ins>
      <w:del w:id="42" w:author="Wayne Kunze" w:date="2018-05-09T18:12:00Z">
        <w:r>
          <w:delText>,</w:delText>
        </w:r>
      </w:del>
      <w:r>
        <w:t xml:space="preserve"> to see if clusters </w:t>
      </w:r>
      <w:del w:id="43" w:author="Wayne Kunze" w:date="2018-05-09T12:42:00Z">
        <w:r w:rsidDel="005F49EA">
          <w:delText xml:space="preserve">would </w:delText>
        </w:r>
      </w:del>
      <w:ins w:id="44" w:author="Wayne Kunze" w:date="2018-05-09T12:42:00Z">
        <w:r w:rsidR="005F49EA">
          <w:t xml:space="preserve">could </w:t>
        </w:r>
      </w:ins>
      <w:r>
        <w:t xml:space="preserve">be </w:t>
      </w:r>
      <w:del w:id="45" w:author="Wayne Kunze" w:date="2018-05-09T18:11:00Z">
        <w:r>
          <w:delText>formed</w:delText>
        </w:r>
      </w:del>
      <w:ins w:id="46" w:author="Wayne Kunze" w:date="2018-05-09T18:11:00Z">
        <w:r>
          <w:t>found</w:t>
        </w:r>
      </w:ins>
      <w:ins w:id="47" w:author="Wayne Kunze" w:date="2018-05-09T12:42:00Z">
        <w:r w:rsidR="005F49EA">
          <w:t xml:space="preserve"> </w:t>
        </w:r>
      </w:ins>
      <w:del w:id="48" w:author="Wayne Kunze" w:date="2018-05-09T18:11:00Z">
        <w:r>
          <w:delText xml:space="preserve"> based on the</w:delText>
        </w:r>
      </w:del>
      <w:ins w:id="49" w:author="Wayne Kunze" w:date="2018-05-09T18:11:00Z">
        <w:r>
          <w:t xml:space="preserve">indicating the </w:t>
        </w:r>
      </w:ins>
      <w:del w:id="50" w:author="Wayne Kunze" w:date="2018-05-09T18:12:00Z">
        <w:r>
          <w:delText xml:space="preserve"> </w:delText>
        </w:r>
      </w:del>
      <w:r>
        <w:t>presence of the disease.</w:t>
      </w:r>
    </w:p>
    <w:p w14:paraId="466E1A60" w14:textId="7F7AB800" w:rsidR="00701C69" w:rsidRDefault="1C63B566" w:rsidP="00701C69">
      <w:pPr>
        <w:pStyle w:val="Heading1"/>
      </w:pPr>
      <w:r>
        <w:t>Data Set and Paper</w:t>
      </w:r>
    </w:p>
    <w:p w14:paraId="65EE8D33" w14:textId="378343DD" w:rsidR="00FB2314" w:rsidRPr="003F50A1" w:rsidRDefault="1CC6B03A" w:rsidP="00887C5C">
      <w:r>
        <w:t xml:space="preserve">The paper examines Gene expression profiles from in vitro activated T cells from 17 psoriasis patients and 7 control subjects.  The data set developed for this study contains 47,222 transcripts for each sample cataloging the level of gene expression in the activated T-cells for each gene in each individual. </w:t>
      </w:r>
      <w:r w:rsidRPr="1CC6B03A">
        <w:rPr>
          <w:rFonts w:ascii="Lucida Console" w:hAnsi="Lucida Console"/>
          <w:sz w:val="20"/>
          <w:szCs w:val="20"/>
        </w:rPr>
        <w:t xml:space="preserve">  </w:t>
      </w:r>
    </w:p>
    <w:p w14:paraId="5C08BCB8" w14:textId="60AF8871" w:rsidR="00B45886" w:rsidRDefault="1C63B566" w:rsidP="00C37837">
      <w:pPr>
        <w:pStyle w:val="Heading1"/>
      </w:pPr>
      <w:r>
        <w:t>Results</w:t>
      </w:r>
    </w:p>
    <w:p w14:paraId="79055063" w14:textId="608355D9" w:rsidR="00F36C5E" w:rsidRDefault="00F36C5E" w:rsidP="00F36C5E">
      <w:r>
        <w:t xml:space="preserve">The paper, “Genome-wide transcriptional analysis of T cell activation reveals differential gene expression associated with psoriasis”, </w:t>
      </w:r>
      <w:del w:id="51" w:author="Wayne Kunze" w:date="2018-05-09T18:15:00Z">
        <w:r w:rsidR="49BC480D">
          <w:delText>asserts</w:delText>
        </w:r>
      </w:del>
      <w:ins w:id="52" w:author="Wayne Kunze" w:date="2018-05-09T18:15:00Z">
        <w:r w:rsidR="49BC480D">
          <w:t>identifies</w:t>
        </w:r>
      </w:ins>
      <w:ins w:id="53" w:author="Wayne Kunze" w:date="2018-05-09T12:42:00Z">
        <w:r w:rsidR="005F49EA">
          <w:t xml:space="preserve"> </w:t>
        </w:r>
      </w:ins>
      <w:del w:id="54" w:author="Wayne Kunze" w:date="2018-05-09T18:15:00Z">
        <w:r w:rsidR="49BC480D">
          <w:delText xml:space="preserve"> </w:delText>
        </w:r>
      </w:del>
      <w:r>
        <w:t xml:space="preserve">several genes </w:t>
      </w:r>
      <w:ins w:id="55" w:author="Wayne Kunze" w:date="2018-05-09T18:16:00Z">
        <w:r w:rsidR="49BC480D">
          <w:t xml:space="preserve">that </w:t>
        </w:r>
      </w:ins>
      <w:del w:id="56" w:author="Wayne Kunze" w:date="2018-05-09T12:51:00Z">
        <w:r w:rsidDel="006D69AC">
          <w:delText xml:space="preserve">are </w:delText>
        </w:r>
      </w:del>
      <w:r>
        <w:t>significantly up</w:t>
      </w:r>
      <w:ins w:id="57" w:author="Wayne Kunze" w:date="2018-05-09T18:13:00Z">
        <w:r w:rsidR="49BC480D">
          <w:t>-</w:t>
        </w:r>
      </w:ins>
      <w:r>
        <w:t>regulated or down</w:t>
      </w:r>
      <w:ins w:id="58" w:author="Wayne Kunze" w:date="2018-05-09T18:16:00Z">
        <w:r w:rsidR="49BC480D">
          <w:t>-</w:t>
        </w:r>
      </w:ins>
      <w:del w:id="59" w:author="Wayne Kunze" w:date="2018-05-09T18:16:00Z">
        <w:r w:rsidR="49BC480D">
          <w:delText xml:space="preserve"> </w:delText>
        </w:r>
      </w:del>
      <w:r>
        <w:t>regulated in patients with psoriasis</w:t>
      </w:r>
      <w:del w:id="60" w:author="Wayne Kunze" w:date="2018-05-09T18:15:00Z">
        <w:r w:rsidR="49BC480D">
          <w:delText xml:space="preserve"> compared to those who don’t </w:delText>
        </w:r>
      </w:del>
      <w:r>
        <w:t xml:space="preserve">.  </w:t>
      </w:r>
      <w:del w:id="61" w:author="Wayne Kunze" w:date="2018-05-09T18:16:00Z">
        <w:r w:rsidR="49BC480D">
          <w:delText>t</w:delText>
        </w:r>
      </w:del>
      <w:ins w:id="62" w:author="Wayne Kunze" w:date="2018-05-09T18:16:00Z">
        <w:r w:rsidR="49BC480D">
          <w:t>T</w:t>
        </w:r>
      </w:ins>
      <w:r>
        <w:t xml:space="preserve">hese results were found by first pruning the data </w:t>
      </w:r>
      <w:ins w:id="63" w:author="Wayne Kunze" w:date="2018-05-09T18:16:00Z">
        <w:r w:rsidR="49BC480D">
          <w:t>via</w:t>
        </w:r>
      </w:ins>
      <w:del w:id="64" w:author="Wayne Kunze" w:date="2018-05-09T18:16:00Z">
        <w:r w:rsidR="49BC480D">
          <w:delText>by</w:delText>
        </w:r>
      </w:del>
      <w:r>
        <w:t xml:space="preserve"> removing all genes that were not expressed in at least 3 patients.  Then the average expression rate of those who had the disease was computed and compared to the average expression rate of those who didn’t have the gene.  This was used to produce tables of relative fold changes.  Attempts to reproduce these results were made however results differ from the paper.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shows the 13 most upregulated gene indicators as a result of this analysis.</w:t>
      </w:r>
    </w:p>
    <w:p w14:paraId="5BE9E21F" w14:textId="3B8069DA" w:rsidR="00F36C5E" w:rsidRDefault="00F36C5E" w:rsidP="00F36C5E">
      <w:pPr>
        <w:pStyle w:val="Caption"/>
        <w:keepNext/>
      </w:pPr>
      <w:bookmarkStart w:id="65" w:name="_Ref513484814"/>
      <w:r>
        <w:t xml:space="preserve">Table </w:t>
      </w:r>
      <w:fldSimple w:instr=" SEQ Table \* ARABIC ">
        <w:r w:rsidR="005E3395">
          <w:rPr>
            <w:noProof/>
          </w:rPr>
          <w:t>1</w:t>
        </w:r>
      </w:fldSimple>
      <w:bookmarkEnd w:id="65"/>
      <w:r>
        <w:t>: List of most up</w:t>
      </w:r>
      <w:ins w:id="66" w:author="Wayne Kunze" w:date="2018-05-09T12:42:00Z">
        <w:r w:rsidR="005F49EA">
          <w:t>-</w:t>
        </w:r>
      </w:ins>
      <w:del w:id="67" w:author="Wayne Kunze" w:date="2018-05-09T12:51:00Z">
        <w:r w:rsidDel="006D69AC">
          <w:delText>g</w:delText>
        </w:r>
      </w:del>
      <w:r>
        <w:t>regulated genes</w:t>
      </w:r>
    </w:p>
    <w:tbl>
      <w:tblPr>
        <w:tblStyle w:val="TableGrid"/>
        <w:tblW w:w="0" w:type="auto"/>
        <w:tblLook w:val="04A0" w:firstRow="1" w:lastRow="0" w:firstColumn="1" w:lastColumn="0" w:noHBand="0" w:noVBand="1"/>
      </w:tblPr>
      <w:tblGrid>
        <w:gridCol w:w="9576"/>
      </w:tblGrid>
      <w:tr w:rsidR="00F36C5E" w14:paraId="46236728" w14:textId="77777777" w:rsidTr="1CC6B03A">
        <w:tc>
          <w:tcPr>
            <w:tcW w:w="9576" w:type="dxa"/>
          </w:tcPr>
          <w:p w14:paraId="3694985A" w14:textId="77777777" w:rsidR="00F36C5E" w:rsidRDefault="1CC6B03A" w:rsidP="00904965">
            <w:pPr>
              <w:pStyle w:val="PreformattedText"/>
            </w:pPr>
            <w:r w:rsidRPr="1CC6B03A">
              <w:rPr>
                <w:rFonts w:ascii="Lucida Console" w:hAnsi="Lucida Console"/>
              </w:rPr>
              <w:t>"ILMN_2058782" "ILMN_2305112" "ILMN_1701789" "ILMN_2410826" "ILMN_1721113"</w:t>
            </w:r>
          </w:p>
          <w:p w14:paraId="7DA58D68" w14:textId="77777777" w:rsidR="00F36C5E" w:rsidRDefault="1CC6B03A" w:rsidP="00904965">
            <w:pPr>
              <w:pStyle w:val="PreformattedText"/>
            </w:pPr>
            <w:r w:rsidRPr="1CC6B03A">
              <w:rPr>
                <w:rFonts w:ascii="Lucida Console" w:hAnsi="Lucida Console"/>
              </w:rPr>
              <w:t>“ILMN_1658247" "ILMN_2054297" "ILMN_2184373" "ILMN_1739428" "ILMN_1729749"</w:t>
            </w:r>
          </w:p>
          <w:p w14:paraId="532ED161" w14:textId="77777777" w:rsidR="00F36C5E" w:rsidRPr="003F50A1" w:rsidRDefault="1CC6B03A" w:rsidP="00904965">
            <w:pPr>
              <w:pStyle w:val="PreformattedText"/>
              <w:rPr>
                <w:rFonts w:ascii="Lucida Console" w:hAnsi="Lucida Console"/>
              </w:rPr>
            </w:pPr>
            <w:r w:rsidRPr="1CC6B03A">
              <w:rPr>
                <w:rFonts w:ascii="Lucida Console" w:hAnsi="Lucida Console"/>
              </w:rPr>
              <w:t>“ILMN_1700967" "ILMN_2347798" "ILMN_1670134"</w:t>
            </w:r>
          </w:p>
        </w:tc>
      </w:tr>
    </w:tbl>
    <w:p w14:paraId="495096E7" w14:textId="77777777" w:rsidR="00F36C5E" w:rsidRDefault="00F36C5E" w:rsidP="00C37837">
      <w:pPr>
        <w:ind w:firstLine="0"/>
      </w:pPr>
    </w:p>
    <w:p w14:paraId="6410F148" w14:textId="66A11939" w:rsidR="00F36C5E" w:rsidRPr="00B45886" w:rsidRDefault="00F36C5E" w:rsidP="00F36C5E">
      <w:r>
        <w:t xml:space="preserve">The results from </w:t>
      </w:r>
      <w:r>
        <w:fldChar w:fldCharType="begin"/>
      </w:r>
      <w:r>
        <w:instrText xml:space="preserve"> REF _Ref513484814 \h </w:instrText>
      </w:r>
      <w:r>
        <w:fldChar w:fldCharType="separate"/>
      </w:r>
      <w:r w:rsidR="005E3395">
        <w:t xml:space="preserve">Table </w:t>
      </w:r>
      <w:r w:rsidR="005E3395">
        <w:rPr>
          <w:noProof/>
        </w:rPr>
        <w:t>1</w:t>
      </w:r>
      <w:r>
        <w:fldChar w:fldCharType="end"/>
      </w:r>
      <w:r>
        <w:t xml:space="preserve"> differ from the results </w:t>
      </w:r>
      <w:del w:id="68" w:author="Wayne Kunze" w:date="2018-05-09T13:02:00Z">
        <w:r w:rsidDel="00486CDC">
          <w:delText xml:space="preserve">displayed </w:delText>
        </w:r>
      </w:del>
      <w:ins w:id="69" w:author="Wayne Kunze" w:date="2018-05-09T13:02:00Z">
        <w:r w:rsidR="00486CDC">
          <w:t xml:space="preserve">listed </w:t>
        </w:r>
      </w:ins>
      <w:r>
        <w:t xml:space="preserve">in the paper.  In the paper the principle gene discussed is SPATS2L, which the paper presented as being upregulated </w:t>
      </w:r>
      <w:del w:id="70" w:author="Caleb Perry" w:date="2018-05-09T17:20:00Z">
        <w:r w:rsidDel="00386B2E">
          <w:delText xml:space="preserve">1.37 </w:delText>
        </w:r>
        <w:r w:rsidDel="00386B2E">
          <w:lastRenderedPageBreak/>
          <w:delText>fold</w:delText>
        </w:r>
      </w:del>
      <w:ins w:id="71" w:author="Caleb Perry" w:date="2018-05-09T17:20:00Z">
        <w:r w:rsidR="00386B2E">
          <w:t>1.37-fold</w:t>
        </w:r>
      </w:ins>
      <w:r>
        <w:t xml:space="preserve"> in patients with psoriasis, however in our analysis, the gene was only upregulated </w:t>
      </w:r>
      <w:del w:id="72" w:author="Caleb Perry" w:date="2018-05-09T17:20:00Z">
        <w:r w:rsidRPr="00386B2E" w:rsidDel="00386B2E">
          <w:rPr>
            <w:rPrChange w:id="73" w:author="Caleb Perry" w:date="2018-05-09T17:21:00Z">
              <w:rPr>
                <w:rFonts w:ascii="Lucida Console" w:hAnsi="Lucida Console"/>
                <w:sz w:val="20"/>
                <w:szCs w:val="20"/>
              </w:rPr>
            </w:rPrChange>
          </w:rPr>
          <w:delText xml:space="preserve">1.003101 </w:delText>
        </w:r>
        <w:r w:rsidRPr="7CFE169C" w:rsidDel="00386B2E">
          <w:rPr>
            <w:rPrChange w:id="74" w:author="Wayne Kunze" w:date="2018-05-09T18:17:00Z">
              <w:rPr>
                <w:rFonts w:ascii="Liberation Serif" w:hAnsi="Liberation Serif"/>
              </w:rPr>
            </w:rPrChange>
          </w:rPr>
          <w:delText>fold</w:delText>
        </w:r>
      </w:del>
      <w:ins w:id="75" w:author="Caleb Perry" w:date="2018-05-09T17:20:00Z">
        <w:r w:rsidR="00386B2E" w:rsidRPr="00386B2E">
          <w:rPr>
            <w:rPrChange w:id="76" w:author="Caleb Perry" w:date="2018-05-09T17:21:00Z">
              <w:rPr>
                <w:rFonts w:ascii="Lucida Console" w:hAnsi="Lucida Console"/>
                <w:sz w:val="20"/>
                <w:szCs w:val="20"/>
              </w:rPr>
            </w:rPrChange>
          </w:rPr>
          <w:t>1.003101-fold</w:t>
        </w:r>
      </w:ins>
      <w:r w:rsidRPr="00386B2E">
        <w:rPr>
          <w:rPrChange w:id="77" w:author="Caleb Perry" w:date="2018-05-09T17:21:00Z">
            <w:rPr>
              <w:rFonts w:ascii="Liberation Serif" w:hAnsi="Liberation Serif"/>
            </w:rPr>
          </w:rPrChange>
        </w:rPr>
        <w:t>.</w:t>
      </w:r>
      <w:r>
        <w:rPr>
          <w:rFonts w:ascii="Liberation Serif" w:hAnsi="Liberation Serif"/>
        </w:rPr>
        <w:t xml:space="preserve">  </w:t>
      </w:r>
      <w:r w:rsidRPr="7CFE169C">
        <w:rPr>
          <w:rPrChange w:id="78" w:author="Wayne Kunze" w:date="2018-05-09T18:17:00Z">
            <w:rPr>
              <w:rFonts w:ascii="Liberation Serif" w:hAnsi="Liberation Serif"/>
            </w:rPr>
          </w:rPrChange>
        </w:rPr>
        <w:t xml:space="preserve">The cause of this discrepancy is </w:t>
      </w:r>
      <w:del w:id="79" w:author="Wayne Kunze" w:date="2018-05-09T13:03:00Z">
        <w:r w:rsidRPr="7CFE169C" w:rsidDel="00486CDC">
          <w:rPr>
            <w:rPrChange w:id="80" w:author="Wayne Kunze" w:date="2018-05-09T18:17:00Z">
              <w:rPr>
                <w:rFonts w:ascii="Liberation Serif" w:hAnsi="Liberation Serif"/>
              </w:rPr>
            </w:rPrChange>
          </w:rPr>
          <w:delText>unknown</w:delText>
        </w:r>
      </w:del>
      <w:ins w:id="81" w:author="Wayne Kunze" w:date="2018-05-09T13:03:00Z">
        <w:del w:id="82" w:author="Caleb Perry" w:date="2018-05-09T17:20:00Z">
          <w:r w:rsidR="00486CDC" w:rsidDel="00386B2E">
            <w:delText>unclear, but</w:delText>
          </w:r>
        </w:del>
      </w:ins>
      <w:ins w:id="83" w:author="Caleb Perry" w:date="2018-05-09T17:20:00Z">
        <w:r w:rsidR="00386B2E">
          <w:t>unclear but</w:t>
        </w:r>
      </w:ins>
      <w:ins w:id="84" w:author="Wayne Kunze" w:date="2018-05-09T13:03:00Z">
        <w:r w:rsidR="00486CDC">
          <w:t xml:space="preserve"> may be due to different pre-processing and scaling of the dataset.</w:t>
        </w:r>
      </w:ins>
      <w:del w:id="85" w:author="Wayne Kunze" w:date="2018-05-09T13:03:00Z">
        <w:r w:rsidDel="00486CDC">
          <w:rPr>
            <w:rFonts w:ascii="Lucida Sans" w:hAnsi="Lucida Sans"/>
          </w:rPr>
          <w:delText>.</w:delText>
        </w:r>
      </w:del>
    </w:p>
    <w:p w14:paraId="0B1C91A5" w14:textId="1351F143" w:rsidR="002F5483" w:rsidRDefault="49BC480D" w:rsidP="001803B4">
      <w:pPr>
        <w:pStyle w:val="Heading1"/>
        <w:rPr>
          <w:ins w:id="86" w:author="Wayne Kunze" w:date="2018-05-09T12:25:00Z"/>
        </w:rPr>
      </w:pPr>
      <w:r>
        <w:t>New methods used</w:t>
      </w:r>
    </w:p>
    <w:p w14:paraId="11249881" w14:textId="32EEE5BB" w:rsidR="00300869" w:rsidRPr="00300869" w:rsidRDefault="00486CDC">
      <w:pPr>
        <w:pStyle w:val="Heading2"/>
        <w:pPrChange w:id="87" w:author="Wayne Kunze" w:date="2018-05-09T12:25:00Z">
          <w:pPr>
            <w:pStyle w:val="Heading1"/>
          </w:pPr>
        </w:pPrChange>
      </w:pPr>
      <w:ins w:id="88" w:author="Wayne Kunze" w:date="2018-05-09T13:04:00Z">
        <w:r>
          <w:t xml:space="preserve">Decision </w:t>
        </w:r>
      </w:ins>
      <w:ins w:id="89" w:author="Wayne Kunze" w:date="2018-05-09T12:25:00Z">
        <w:r w:rsidR="00300869">
          <w:t>Trees</w:t>
        </w:r>
      </w:ins>
    </w:p>
    <w:p w14:paraId="6C5A0626" w14:textId="08A3C7CB" w:rsidR="00904965" w:rsidRDefault="1CC6B03A" w:rsidP="00904965">
      <w:r>
        <w:t xml:space="preserve">We decided to utilize Random Forests to analyze the data.  This is a process that can be computationally intensive.  We focused on large forests (each forest with ten thousand trees) but we only considered the default number of factors for each tree.  </w:t>
      </w:r>
    </w:p>
    <w:p w14:paraId="54AAD72A" w14:textId="4ED95314" w:rsidR="00904965" w:rsidRDefault="00904965" w:rsidP="00904965">
      <w:r>
        <w:rPr>
          <w:noProof/>
          <w:lang w:eastAsia="en-US"/>
        </w:rPr>
        <w:drawing>
          <wp:anchor distT="0" distB="0" distL="114300" distR="114300" simplePos="0" relativeHeight="251646976" behindDoc="1" locked="0" layoutInCell="1" allowOverlap="1" wp14:anchorId="4C64391F" wp14:editId="0DD90C2B">
            <wp:simplePos x="0" y="0"/>
            <wp:positionH relativeFrom="column">
              <wp:posOffset>-624840</wp:posOffset>
            </wp:positionH>
            <wp:positionV relativeFrom="paragraph">
              <wp:posOffset>883920</wp:posOffset>
            </wp:positionV>
            <wp:extent cx="3057525" cy="3581400"/>
            <wp:effectExtent l="0" t="0" r="0" b="0"/>
            <wp:wrapTight wrapText="bothSides">
              <wp:wrapPolygon edited="0">
                <wp:start x="0" y="0"/>
                <wp:lineTo x="0" y="21485"/>
                <wp:lineTo x="21533" y="21485"/>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4115"/>
                    <a:stretch/>
                  </pic:blipFill>
                  <pic:spPr bwMode="auto">
                    <a:xfrm>
                      <a:off x="0" y="0"/>
                      <a:ext cx="3057525" cy="3581400"/>
                    </a:xfrm>
                    <a:prstGeom prst="rect">
                      <a:avLst/>
                    </a:prstGeom>
                    <a:ln>
                      <a:noFill/>
                    </a:ln>
                    <a:extLst>
                      <a:ext uri="{53640926-AAD7-44D8-BBD7-CCE9431645EC}">
                        <a14:shadowObscured xmlns:a14="http://schemas.microsoft.com/office/drawing/2010/main"/>
                      </a:ext>
                    </a:extLst>
                  </pic:spPr>
                </pic:pic>
              </a:graphicData>
            </a:graphic>
          </wp:anchor>
        </w:drawing>
      </w:r>
      <w:r>
        <w:t>Working with more than forty-</w:t>
      </w:r>
      <w:del w:id="90" w:author="Wayne Kunze" w:date="2018-05-09T13:04:00Z">
        <w:r w:rsidDel="00486CDC">
          <w:delText xml:space="preserve">eight </w:delText>
        </w:r>
      </w:del>
      <w:ins w:id="91" w:author="Wayne Kunze" w:date="2018-05-09T13:04:00Z">
        <w:r w:rsidR="00486CDC">
          <w:t xml:space="preserve">seven </w:t>
        </w:r>
      </w:ins>
      <w:r>
        <w:t xml:space="preserve">thousand factors </w:t>
      </w:r>
      <w:ins w:id="92" w:author="Wayne Kunze" w:date="2018-05-09T13:05:00Z">
        <w:r w:rsidR="00486CDC">
          <w:t xml:space="preserve">is a </w:t>
        </w:r>
      </w:ins>
      <w:del w:id="93" w:author="Wayne Kunze" w:date="2018-05-09T13:04:00Z">
        <w:r w:rsidDel="00486CDC">
          <w:delText xml:space="preserve">creates a unique </w:delText>
        </w:r>
      </w:del>
      <w:r>
        <w:t xml:space="preserve">challenge.  This is </w:t>
      </w:r>
      <w:del w:id="94" w:author="Wayne Kunze" w:date="2018-05-09T13:05:00Z">
        <w:r w:rsidDel="00486CDC">
          <w:delText xml:space="preserve">more </w:delText>
        </w:r>
      </w:del>
      <w:ins w:id="95" w:author="Wayne Kunze" w:date="2018-05-09T13:05:00Z">
        <w:r w:rsidR="00486CDC">
          <w:t xml:space="preserve">larger </w:t>
        </w:r>
      </w:ins>
      <w:r>
        <w:t xml:space="preserve">than RStudio can handle with the randomForest function without crashing.  To address this </w:t>
      </w:r>
      <w:r w:rsidR="005C6E8E">
        <w:t>problem,</w:t>
      </w:r>
      <w:r>
        <w:t xml:space="preserve"> we had to choose a form of factor reduction.  We chose to use </w:t>
      </w:r>
      <w:ins w:id="96" w:author="Wayne Kunze" w:date="2018-05-09T18:18:00Z">
        <w:r w:rsidR="49BC480D">
          <w:t xml:space="preserve">the </w:t>
        </w:r>
      </w:ins>
      <w:r>
        <w:t xml:space="preserve">importance </w:t>
      </w:r>
      <w:ins w:id="97" w:author="Wayne Kunze" w:date="2018-05-09T18:18:00Z">
        <w:r w:rsidR="49BC480D">
          <w:t xml:space="preserve">parameter </w:t>
        </w:r>
      </w:ins>
      <w:r>
        <w:t>from randomForest to take a subset of the “more important” factors from subsets of one thousand (or less) factors.</w:t>
      </w:r>
    </w:p>
    <w:p w14:paraId="390D4DBC" w14:textId="59DE1DEF" w:rsidR="00904965" w:rsidRDefault="00904965" w:rsidP="00904965">
      <w:r>
        <w:t>Once the “more important” factors have been identified, we used randomForest to create trees amongst these factors to identify the “most important” factors across the entire dataset.</w:t>
      </w:r>
    </w:p>
    <w:p w14:paraId="4E6BF937" w14:textId="59723F74" w:rsidR="00904965" w:rsidRDefault="00904965" w:rsidP="00904965">
      <w:r>
        <w:rPr>
          <w:noProof/>
          <w:lang w:eastAsia="en-US"/>
        </w:rPr>
        <mc:AlternateContent>
          <mc:Choice Requires="wps">
            <w:drawing>
              <wp:anchor distT="0" distB="0" distL="114300" distR="114300" simplePos="0" relativeHeight="251662336" behindDoc="1" locked="0" layoutInCell="1" allowOverlap="1" wp14:anchorId="3EB2F9C0" wp14:editId="16C06748">
                <wp:simplePos x="0" y="0"/>
                <wp:positionH relativeFrom="column">
                  <wp:posOffset>-3398520</wp:posOffset>
                </wp:positionH>
                <wp:positionV relativeFrom="paragraph">
                  <wp:posOffset>857885</wp:posOffset>
                </wp:positionV>
                <wp:extent cx="305752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31D372D9" w14:textId="7156FD72" w:rsidR="00386B2E" w:rsidRPr="002E13DC" w:rsidRDefault="00386B2E" w:rsidP="00904965">
                            <w:pPr>
                              <w:pStyle w:val="Caption"/>
                              <w:jc w:val="center"/>
                              <w:rPr>
                                <w:noProof/>
                                <w:sz w:val="24"/>
                                <w:szCs w:val="24"/>
                              </w:rPr>
                            </w:pPr>
                            <w:r>
                              <w:t xml:space="preserve">Figure </w:t>
                            </w:r>
                            <w:fldSimple w:instr=" SEQ Figure \* ARABIC ">
                              <w:r>
                                <w:rPr>
                                  <w:noProof/>
                                </w:rPr>
                                <w:t>1</w:t>
                              </w:r>
                            </w:fldSimple>
                            <w:r>
                              <w:t xml:space="preserve"> SPATS2L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B2F9C0" id="_x0000_t202" coordsize="21600,21600" o:spt="202" path="m,l,21600r21600,l21600,xe">
                <v:stroke joinstyle="miter"/>
                <v:path gradientshapeok="t" o:connecttype="rect"/>
              </v:shapetype>
              <v:shape id="Text Box 7" o:spid="_x0000_s1026" type="#_x0000_t202" style="position:absolute;left:0;text-align:left;margin-left:-267.6pt;margin-top:67.55pt;width:240.7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" stroked="f">
                <v:textbox style="mso-fit-shape-to-text:t" inset="0,0,0,0">
                  <w:txbxContent>
                    <w:p w14:paraId="31D372D9" w14:textId="7156FD72" w:rsidR="00386B2E" w:rsidRPr="002E13DC" w:rsidRDefault="00386B2E" w:rsidP="00904965">
                      <w:pPr>
                        <w:pStyle w:val="Caption"/>
                        <w:jc w:val="center"/>
                        <w:rPr>
                          <w:noProof/>
                          <w:sz w:val="24"/>
                          <w:szCs w:val="24"/>
                        </w:rPr>
                      </w:pPr>
                      <w:r>
                        <w:t xml:space="preserve">Figure </w:t>
                      </w:r>
                      <w:fldSimple w:instr=" SEQ Figure \* ARABIC ">
                        <w:r>
                          <w:rPr>
                            <w:noProof/>
                          </w:rPr>
                          <w:t>1</w:t>
                        </w:r>
                      </w:fldSimple>
                      <w:r>
                        <w:t xml:space="preserve"> SPATS2L Tree</w:t>
                      </w:r>
                    </w:p>
                  </w:txbxContent>
                </v:textbox>
                <w10:wrap type="tight"/>
              </v:shape>
            </w:pict>
          </mc:Fallback>
        </mc:AlternateContent>
      </w:r>
      <w:r>
        <w:t xml:space="preserve">We were surprised to note very limited overlap from Random Forests to other methods used by ourselves and the original paper.  It’s not surprising that ILMN_1683678 (SPATS2L) always makes the top slot (it has 100 percent accuracy in predicting the end result by itself, see </w:t>
      </w:r>
      <w:commentRangeStart w:id="98"/>
      <w:ins w:id="99" w:author="Samuel Brown" w:date="2018-05-09T18:09:00Z">
        <w:r w:rsidR="00CA16C4">
          <w:fldChar w:fldCharType="begin"/>
        </w:r>
        <w:r w:rsidR="00CA16C4">
          <w:instrText xml:space="preserve"> REF _Ref513652700 \h </w:instrText>
        </w:r>
      </w:ins>
      <w:r w:rsidR="00CA16C4">
        <w:fldChar w:fldCharType="separate"/>
      </w:r>
      <w:ins w:id="100" w:author="Samuel Brown" w:date="2018-05-09T18:57:00Z">
        <w:r w:rsidR="005E3395">
          <w:t xml:space="preserve">Figure </w:t>
        </w:r>
        <w:r w:rsidR="005E3395">
          <w:rPr>
            <w:noProof/>
          </w:rPr>
          <w:t>2</w:t>
        </w:r>
      </w:ins>
      <w:ins w:id="101" w:author="Samuel Brown" w:date="2018-05-09T18:09:00Z">
        <w:r w:rsidR="00CA16C4">
          <w:fldChar w:fldCharType="end"/>
        </w:r>
      </w:ins>
      <w:commentRangeEnd w:id="98"/>
      <w:r w:rsidR="00386B2E">
        <w:rPr>
          <w:rStyle w:val="CommentReference"/>
        </w:rPr>
        <w:commentReference w:id="98"/>
      </w:r>
      <w:del w:id="102" w:author="Samuel Brown" w:date="2018-05-09T18:08:00Z">
        <w:r w:rsidR="00DF33AA" w:rsidDel="00CA16C4">
          <w:delText>F</w:delText>
        </w:r>
        <w:r w:rsidDel="00CA16C4">
          <w:delText>ig</w:delText>
        </w:r>
        <w:r w:rsidR="00DF33AA" w:rsidDel="00CA16C4">
          <w:delText>ure</w:delText>
        </w:r>
        <w:r w:rsidDel="00CA16C4">
          <w:delText xml:space="preserv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2</w:delText>
        </w:r>
        <w:r w:rsidR="00ED4014" w:rsidRPr="1CC6B03A" w:rsidDel="00CA16C4">
          <w:fldChar w:fldCharType="end"/>
        </w:r>
      </w:del>
      <w:r>
        <w:t xml:space="preserve">), but </w:t>
      </w:r>
      <w:r>
        <w:lastRenderedPageBreak/>
        <w:t xml:space="preserve">other factors not predicted elsewhere are also ranked very highly in terms of importance for Random Forests (see </w:t>
      </w:r>
      <w:ins w:id="103" w:author="Samuel Brown" w:date="2018-05-09T18:10:00Z">
        <w:r w:rsidR="00CA16C4">
          <w:fldChar w:fldCharType="begin"/>
        </w:r>
        <w:r w:rsidR="00CA16C4">
          <w:instrText xml:space="preserve"> REF _Ref513652700 \h </w:instrText>
        </w:r>
      </w:ins>
      <w:r w:rsidR="00CA16C4">
        <w:fldChar w:fldCharType="separate"/>
      </w:r>
      <w:ins w:id="104" w:author="Samuel Brown" w:date="2018-05-09T18:57:00Z">
        <w:r w:rsidR="005E3395">
          <w:t xml:space="preserve">Figure </w:t>
        </w:r>
        <w:r w:rsidR="005E3395">
          <w:rPr>
            <w:noProof/>
          </w:rPr>
          <w:t>2</w:t>
        </w:r>
      </w:ins>
      <w:ins w:id="105" w:author="Samuel Brown" w:date="2018-05-09T18:10:00Z">
        <w:r w:rsidR="00CA16C4">
          <w:fldChar w:fldCharType="end"/>
        </w:r>
      </w:ins>
      <w:del w:id="106" w:author="Samuel Brown" w:date="2018-05-09T18:10:00Z">
        <w:r w:rsidR="00DF33AA" w:rsidDel="00CA16C4">
          <w:delText xml:space="preserve">Figure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3</w:delText>
        </w:r>
        <w:r w:rsidR="00ED4014" w:rsidRPr="1CC6B03A" w:rsidDel="00CA16C4">
          <w:fldChar w:fldCharType="end"/>
        </w:r>
      </w:del>
      <w:r>
        <w:t>).</w:t>
      </w:r>
    </w:p>
    <w:p w14:paraId="1F449D9B" w14:textId="47570F96" w:rsidR="00904965" w:rsidRDefault="00904965" w:rsidP="00904965">
      <w:r>
        <w:t xml:space="preserve">Creating individual trees from these “most important” factors has fairly good accuracy.  We only see 100% accuracy in the case of ILMN_1683678, but other trees use two factors for 96% accuracy (for example, see </w:t>
      </w:r>
      <w:ins w:id="107" w:author="Samuel Brown" w:date="2018-05-09T18:11:00Z">
        <w:r w:rsidR="00CA16C4">
          <w:fldChar w:fldCharType="begin"/>
        </w:r>
        <w:r w:rsidR="00CA16C4">
          <w:instrText xml:space="preserve"> REF _Ref513652832 \h </w:instrText>
        </w:r>
      </w:ins>
      <w:r w:rsidR="00CA16C4">
        <w:fldChar w:fldCharType="separate"/>
      </w:r>
      <w:ins w:id="108" w:author="Samuel Brown" w:date="2018-05-09T18:57:00Z">
        <w:r w:rsidR="005E3395">
          <w:t xml:space="preserve">Figure </w:t>
        </w:r>
        <w:r w:rsidR="005E3395">
          <w:rPr>
            <w:noProof/>
          </w:rPr>
          <w:t>3</w:t>
        </w:r>
      </w:ins>
      <w:ins w:id="109" w:author="Samuel Brown" w:date="2018-05-09T18:11:00Z">
        <w:r w:rsidR="00CA16C4">
          <w:fldChar w:fldCharType="end"/>
        </w:r>
      </w:ins>
      <w:del w:id="110" w:author="Samuel Brown" w:date="2018-05-09T18:11:00Z">
        <w:r w:rsidR="00DF33AA" w:rsidDel="00CA16C4">
          <w:delText xml:space="preserve">Figures </w:delText>
        </w:r>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4</w:delText>
        </w:r>
        <w:r w:rsidR="00ED4014" w:rsidRPr="1CC6B03A" w:rsidDel="00CA16C4">
          <w:fldChar w:fldCharType="end"/>
        </w:r>
      </w:del>
      <w:r>
        <w:t xml:space="preserve"> and</w:t>
      </w:r>
      <w:del w:id="111" w:author="Samuel Brown" w:date="2018-05-09T18:11:00Z">
        <w:r w:rsidDel="00CA16C4">
          <w:delText xml:space="preserve"> </w:delText>
        </w:r>
      </w:del>
      <w:ins w:id="112" w:author="Samuel Brown" w:date="2018-05-09T18:11:00Z">
        <w:r w:rsidR="00CA16C4">
          <w:t xml:space="preserve"> </w:t>
        </w:r>
        <w:r w:rsidR="00CA16C4">
          <w:fldChar w:fldCharType="begin"/>
        </w:r>
        <w:r w:rsidR="00CA16C4">
          <w:instrText xml:space="preserve"> REF _Ref513652847 \h </w:instrText>
        </w:r>
      </w:ins>
      <w:r w:rsidR="00CA16C4">
        <w:fldChar w:fldCharType="separate"/>
      </w:r>
      <w:ins w:id="113" w:author="Samuel Brown" w:date="2018-05-09T18:57:00Z">
        <w:r w:rsidR="005E3395">
          <w:t xml:space="preserve">Figure </w:t>
        </w:r>
        <w:r w:rsidR="005E3395">
          <w:rPr>
            <w:noProof/>
          </w:rPr>
          <w:t>4</w:t>
        </w:r>
      </w:ins>
      <w:ins w:id="114" w:author="Samuel Brown" w:date="2018-05-09T18:11:00Z">
        <w:r w:rsidR="00CA16C4">
          <w:fldChar w:fldCharType="end"/>
        </w:r>
      </w:ins>
      <w:del w:id="115" w:author="Samuel Brown" w:date="2018-05-09T18:11:00Z">
        <w:r w:rsidR="00ED4014" w:rsidRPr="1CC6B03A" w:rsidDel="00CA16C4">
          <w:fldChar w:fldCharType="begin"/>
        </w:r>
        <w:r w:rsidR="00ED4014" w:rsidDel="00CA16C4">
          <w:delInstrText xml:space="preserve"> SEQ Figure \* ARABIC </w:delInstrText>
        </w:r>
        <w:r w:rsidR="00ED4014" w:rsidRPr="1CC6B03A" w:rsidDel="00CA16C4">
          <w:fldChar w:fldCharType="separate"/>
        </w:r>
        <w:r w:rsidR="004C420E" w:rsidDel="00CA16C4">
          <w:rPr>
            <w:noProof/>
          </w:rPr>
          <w:delText>5</w:delText>
        </w:r>
        <w:r w:rsidR="00ED4014" w:rsidRPr="1CC6B03A" w:rsidDel="00CA16C4">
          <w:fldChar w:fldCharType="end"/>
        </w:r>
      </w:del>
      <w:r>
        <w:t>).</w:t>
      </w:r>
      <w:ins w:id="116" w:author="Caleb Perry" w:date="2018-05-09T17:25:00Z">
        <w:r w:rsidR="00C1329D">
          <w:t xml:space="preserve">  </w:t>
        </w:r>
      </w:ins>
      <w:ins w:id="117" w:author="Caleb Perry" w:date="2018-05-09T17:26:00Z">
        <w:r w:rsidR="00C1329D">
          <w:t xml:space="preserve">Even though the 96% accuracy would be maintained with only a single factor, narrowing the field of where potential error would occur </w:t>
        </w:r>
      </w:ins>
      <w:ins w:id="118" w:author="Caleb Perry" w:date="2018-05-09T17:27:00Z">
        <w:r w:rsidR="00C1329D">
          <w:t xml:space="preserve">could have value in </w:t>
        </w:r>
      </w:ins>
      <w:ins w:id="119" w:author="Caleb Perry" w:date="2018-05-09T17:28:00Z">
        <w:r w:rsidR="00C1329D">
          <w:t xml:space="preserve">future </w:t>
        </w:r>
      </w:ins>
      <w:ins w:id="120" w:author="Caleb Perry" w:date="2018-05-09T17:27:00Z">
        <w:r w:rsidR="00C1329D">
          <w:t>prediction applications.</w:t>
        </w:r>
      </w:ins>
    </w:p>
    <w:p w14:paraId="5ADF8FC6" w14:textId="77777777" w:rsidR="00904965" w:rsidRDefault="00904965" w:rsidP="00904965">
      <w:pPr>
        <w:keepNext/>
      </w:pPr>
      <w:r>
        <w:rPr>
          <w:noProof/>
          <w:lang w:eastAsia="en-US"/>
        </w:rPr>
        <w:drawing>
          <wp:inline distT="0" distB="0" distL="0" distR="0" wp14:anchorId="122FECDC" wp14:editId="11EAF667">
            <wp:extent cx="5943600" cy="3723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3392"/>
                    </a:xfrm>
                    <a:prstGeom prst="rect">
                      <a:avLst/>
                    </a:prstGeom>
                  </pic:spPr>
                </pic:pic>
              </a:graphicData>
            </a:graphic>
          </wp:inline>
        </w:drawing>
      </w:r>
    </w:p>
    <w:p w14:paraId="4D9B88CE" w14:textId="75A55369" w:rsidR="00904965" w:rsidRDefault="00904965" w:rsidP="00904965">
      <w:pPr>
        <w:pStyle w:val="Caption"/>
      </w:pPr>
      <w:bookmarkStart w:id="121" w:name="_Ref513652700"/>
      <w:r>
        <w:t xml:space="preserve">Figure </w:t>
      </w:r>
      <w:r w:rsidR="00ED4014" w:rsidRPr="1CC6B03A">
        <w:fldChar w:fldCharType="begin"/>
      </w:r>
      <w:r w:rsidR="00ED4014">
        <w:instrText xml:space="preserve"> SEQ Figure \* ARABIC </w:instrText>
      </w:r>
      <w:r w:rsidR="00ED4014" w:rsidRPr="1CC6B03A">
        <w:fldChar w:fldCharType="separate"/>
      </w:r>
      <w:ins w:id="122" w:author="Samuel Brown" w:date="2018-05-09T18:57:00Z">
        <w:r w:rsidR="005E3395">
          <w:rPr>
            <w:noProof/>
          </w:rPr>
          <w:t>2</w:t>
        </w:r>
      </w:ins>
      <w:del w:id="123" w:author="Samuel Brown" w:date="2018-05-09T18:12:00Z">
        <w:r w:rsidR="00CA16C4" w:rsidDel="00CA16C4">
          <w:rPr>
            <w:noProof/>
          </w:rPr>
          <w:delText>6</w:delText>
        </w:r>
      </w:del>
      <w:r w:rsidR="00ED4014" w:rsidRPr="1CC6B03A">
        <w:fldChar w:fldCharType="end"/>
      </w:r>
      <w:bookmarkEnd w:id="121"/>
      <w:r>
        <w:t xml:space="preserve"> Relative Importance of "Most Important" Factors</w:t>
      </w:r>
    </w:p>
    <w:p w14:paraId="759E7842" w14:textId="389EA841" w:rsidR="001803B4" w:rsidRPr="005C6E8E" w:rsidRDefault="00DF33AA" w:rsidP="005C6E8E">
      <w:r>
        <w:rPr>
          <w:noProof/>
          <w:lang w:eastAsia="en-US"/>
        </w:rPr>
        <w:lastRenderedPageBreak/>
        <mc:AlternateContent>
          <mc:Choice Requires="wps">
            <w:drawing>
              <wp:anchor distT="0" distB="0" distL="114300" distR="114300" simplePos="0" relativeHeight="251667456" behindDoc="0" locked="0" layoutInCell="1" allowOverlap="1" wp14:anchorId="0596BDF7" wp14:editId="263BD8DE">
                <wp:simplePos x="0" y="0"/>
                <wp:positionH relativeFrom="column">
                  <wp:posOffset>116205</wp:posOffset>
                </wp:positionH>
                <wp:positionV relativeFrom="paragraph">
                  <wp:posOffset>3742690</wp:posOffset>
                </wp:positionV>
                <wp:extent cx="39528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28F721" w14:textId="632EC8D0" w:rsidR="00386B2E" w:rsidRPr="001C15F3" w:rsidRDefault="00386B2E" w:rsidP="00904965">
                            <w:pPr>
                              <w:pStyle w:val="Caption"/>
                              <w:rPr>
                                <w:noProof/>
                                <w:sz w:val="24"/>
                                <w:szCs w:val="24"/>
                              </w:rPr>
                            </w:pPr>
                            <w:bookmarkStart w:id="124" w:name="_Ref513652832"/>
                            <w:r>
                              <w:t xml:space="preserve">Figure </w:t>
                            </w:r>
                            <w:fldSimple w:instr=" SEQ Figure \* ARABIC ">
                              <w:ins w:id="125" w:author="Samuel Brown" w:date="2018-05-09T18:13:00Z">
                                <w:r>
                                  <w:rPr>
                                    <w:noProof/>
                                  </w:rPr>
                                  <w:t>3</w:t>
                                </w:r>
                              </w:ins>
                              <w:del w:id="126" w:author="Samuel Brown" w:date="2018-05-09T18:13:00Z">
                                <w:r w:rsidDel="00CA16C4">
                                  <w:rPr>
                                    <w:noProof/>
                                  </w:rPr>
                                  <w:delText>7</w:delText>
                                </w:r>
                              </w:del>
                            </w:fldSimple>
                            <w:bookmarkEnd w:id="124"/>
                            <w:r>
                              <w:t xml:space="preserve"> Sample Tree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6BDF7" id="Text Box 10" o:spid="_x0000_s1027" type="#_x0000_t202" style="position:absolute;left:0;text-align:left;margin-left:9.15pt;margin-top:294.7pt;width:311.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" stroked="f">
                <v:textbox style="mso-fit-shape-to-text:t" inset="0,0,0,0">
                  <w:txbxContent>
                    <w:p w14:paraId="0428F721" w14:textId="632EC8D0" w:rsidR="00386B2E" w:rsidRPr="001C15F3" w:rsidRDefault="00386B2E" w:rsidP="00904965">
                      <w:pPr>
                        <w:pStyle w:val="Caption"/>
                        <w:rPr>
                          <w:noProof/>
                          <w:sz w:val="24"/>
                          <w:szCs w:val="24"/>
                        </w:rPr>
                      </w:pPr>
                      <w:bookmarkStart w:id="127" w:name="_Ref513652832"/>
                      <w:r>
                        <w:t xml:space="preserve">Figure </w:t>
                      </w:r>
                      <w:fldSimple w:instr=" SEQ Figure \* ARABIC ">
                        <w:ins w:id="128" w:author="Samuel Brown" w:date="2018-05-09T18:13:00Z">
                          <w:r>
                            <w:rPr>
                              <w:noProof/>
                            </w:rPr>
                            <w:t>3</w:t>
                          </w:r>
                        </w:ins>
                        <w:del w:id="129" w:author="Samuel Brown" w:date="2018-05-09T18:13:00Z">
                          <w:r w:rsidDel="00CA16C4">
                            <w:rPr>
                              <w:noProof/>
                            </w:rPr>
                            <w:delText>7</w:delText>
                          </w:r>
                        </w:del>
                      </w:fldSimple>
                      <w:bookmarkEnd w:id="127"/>
                      <w:r>
                        <w:t xml:space="preserve"> Sample Tree 1</w:t>
                      </w:r>
                    </w:p>
                  </w:txbxContent>
                </v:textbox>
                <w10:wrap type="square"/>
              </v:shape>
            </w:pict>
          </mc:Fallback>
        </mc:AlternateContent>
      </w:r>
      <w:r w:rsidR="00904965">
        <w:rPr>
          <w:noProof/>
          <w:lang w:eastAsia="en-US"/>
        </w:rPr>
        <mc:AlternateContent>
          <mc:Choice Requires="wps">
            <w:drawing>
              <wp:anchor distT="0" distB="0" distL="114300" distR="114300" simplePos="0" relativeHeight="251672576" behindDoc="0" locked="0" layoutInCell="1" allowOverlap="1" wp14:anchorId="05A4DA26" wp14:editId="2AADD255">
                <wp:simplePos x="0" y="0"/>
                <wp:positionH relativeFrom="column">
                  <wp:posOffset>3855720</wp:posOffset>
                </wp:positionH>
                <wp:positionV relativeFrom="paragraph">
                  <wp:posOffset>3746500</wp:posOffset>
                </wp:positionV>
                <wp:extent cx="236982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20AFEF35" w14:textId="3F3B1BEB" w:rsidR="00386B2E" w:rsidRPr="00E73C70" w:rsidRDefault="00386B2E" w:rsidP="00904965">
                            <w:pPr>
                              <w:pStyle w:val="Caption"/>
                              <w:rPr>
                                <w:noProof/>
                                <w:sz w:val="24"/>
                                <w:szCs w:val="24"/>
                              </w:rPr>
                            </w:pPr>
                            <w:bookmarkStart w:id="130" w:name="_Ref513652847"/>
                            <w:r>
                              <w:t xml:space="preserve">Figure </w:t>
                            </w:r>
                            <w:fldSimple w:instr=" SEQ Figure \* ARABIC ">
                              <w:ins w:id="131" w:author="Samuel Brown" w:date="2018-05-09T18:13:00Z">
                                <w:r>
                                  <w:rPr>
                                    <w:noProof/>
                                  </w:rPr>
                                  <w:t>4</w:t>
                                </w:r>
                              </w:ins>
                              <w:del w:id="132" w:author="Samuel Brown" w:date="2018-05-09T18:13:00Z">
                                <w:r w:rsidDel="00CA16C4">
                                  <w:rPr>
                                    <w:noProof/>
                                  </w:rPr>
                                  <w:delText>8</w:delText>
                                </w:r>
                              </w:del>
                            </w:fldSimple>
                            <w:bookmarkEnd w:id="130"/>
                            <w:r>
                              <w:t xml:space="preserve"> Sample Tree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4DA26" id="Text Box 13" o:spid="_x0000_s1028" type="#_x0000_t202" style="position:absolute;left:0;text-align:left;margin-left:303.6pt;margin-top:295pt;width:186.6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aQLgIAAGYEAAAOAAAAZHJzL2Uyb0RvYy54bWysVE1v2zAMvQ/YfxB0X5wPLO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" stroked="f">
                <v:textbox style="mso-fit-shape-to-text:t" inset="0,0,0,0">
                  <w:txbxContent>
                    <w:p w14:paraId="20AFEF35" w14:textId="3F3B1BEB" w:rsidR="00386B2E" w:rsidRPr="00E73C70" w:rsidRDefault="00386B2E" w:rsidP="00904965">
                      <w:pPr>
                        <w:pStyle w:val="Caption"/>
                        <w:rPr>
                          <w:noProof/>
                          <w:sz w:val="24"/>
                          <w:szCs w:val="24"/>
                        </w:rPr>
                      </w:pPr>
                      <w:bookmarkStart w:id="133" w:name="_Ref513652847"/>
                      <w:r>
                        <w:t xml:space="preserve">Figure </w:t>
                      </w:r>
                      <w:fldSimple w:instr=" SEQ Figure \* ARABIC ">
                        <w:ins w:id="134" w:author="Samuel Brown" w:date="2018-05-09T18:13:00Z">
                          <w:r>
                            <w:rPr>
                              <w:noProof/>
                            </w:rPr>
                            <w:t>4</w:t>
                          </w:r>
                        </w:ins>
                        <w:del w:id="135" w:author="Samuel Brown" w:date="2018-05-09T18:13:00Z">
                          <w:r w:rsidDel="00CA16C4">
                            <w:rPr>
                              <w:noProof/>
                            </w:rPr>
                            <w:delText>8</w:delText>
                          </w:r>
                        </w:del>
                      </w:fldSimple>
                      <w:bookmarkEnd w:id="133"/>
                      <w:r>
                        <w:t xml:space="preserve"> Sample Tree 2</w:t>
                      </w:r>
                    </w:p>
                  </w:txbxContent>
                </v:textbox>
                <w10:wrap type="square"/>
              </v:shape>
            </w:pict>
          </mc:Fallback>
        </mc:AlternateContent>
      </w:r>
      <w:r w:rsidR="00904965">
        <w:rPr>
          <w:noProof/>
          <w:lang w:eastAsia="en-US"/>
        </w:rPr>
        <w:drawing>
          <wp:anchor distT="0" distB="0" distL="114300" distR="114300" simplePos="0" relativeHeight="251657216" behindDoc="0" locked="0" layoutInCell="1" allowOverlap="1" wp14:anchorId="09731677" wp14:editId="2E8EA958">
            <wp:simplePos x="0" y="0"/>
            <wp:positionH relativeFrom="column">
              <wp:posOffset>3335655</wp:posOffset>
            </wp:positionH>
            <wp:positionV relativeFrom="paragraph">
              <wp:posOffset>396875</wp:posOffset>
            </wp:positionV>
            <wp:extent cx="3295650" cy="39668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7954"/>
                    <a:stretch/>
                  </pic:blipFill>
                  <pic:spPr bwMode="auto">
                    <a:xfrm>
                      <a:off x="0" y="0"/>
                      <a:ext cx="3295650" cy="3966845"/>
                    </a:xfrm>
                    <a:prstGeom prst="rect">
                      <a:avLst/>
                    </a:prstGeom>
                    <a:ln>
                      <a:noFill/>
                    </a:ln>
                    <a:extLst>
                      <a:ext uri="{53640926-AAD7-44D8-BBD7-CCE9431645EC}">
                        <a14:shadowObscured xmlns:a14="http://schemas.microsoft.com/office/drawing/2010/main"/>
                      </a:ext>
                    </a:extLst>
                  </pic:spPr>
                </pic:pic>
              </a:graphicData>
            </a:graphic>
          </wp:anchor>
        </w:drawing>
      </w:r>
      <w:r w:rsidR="00904965">
        <w:rPr>
          <w:noProof/>
          <w:lang w:eastAsia="en-US"/>
        </w:rPr>
        <w:drawing>
          <wp:anchor distT="0" distB="0" distL="114300" distR="114300" simplePos="0" relativeHeight="251651072" behindDoc="0" locked="0" layoutInCell="1" allowOverlap="1" wp14:anchorId="4ABBD768" wp14:editId="2A0E036B">
            <wp:simplePos x="0" y="0"/>
            <wp:positionH relativeFrom="column">
              <wp:posOffset>-409575</wp:posOffset>
            </wp:positionH>
            <wp:positionV relativeFrom="paragraph">
              <wp:posOffset>252095</wp:posOffset>
            </wp:positionV>
            <wp:extent cx="3952875" cy="39668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7575"/>
                    <a:stretch/>
                  </pic:blipFill>
                  <pic:spPr bwMode="auto">
                    <a:xfrm>
                      <a:off x="0" y="0"/>
                      <a:ext cx="3952875" cy="3966845"/>
                    </a:xfrm>
                    <a:prstGeom prst="rect">
                      <a:avLst/>
                    </a:prstGeom>
                    <a:ln>
                      <a:noFill/>
                    </a:ln>
                    <a:extLst>
                      <a:ext uri="{53640926-AAD7-44D8-BBD7-CCE9431645EC}">
                        <a14:shadowObscured xmlns:a14="http://schemas.microsoft.com/office/drawing/2010/main"/>
                      </a:ext>
                    </a:extLst>
                  </pic:spPr>
                </pic:pic>
              </a:graphicData>
            </a:graphic>
          </wp:anchor>
        </w:drawing>
      </w:r>
    </w:p>
    <w:p w14:paraId="439FD890" w14:textId="448D8662" w:rsidR="3D15463E" w:rsidRDefault="49BC480D">
      <w:pPr>
        <w:pStyle w:val="Heading2"/>
        <w:rPr>
          <w:ins w:id="136" w:author="Wayne Kunze" w:date="2018-05-09T00:00:00Z"/>
        </w:rPr>
        <w:pPrChange w:id="137" w:author="Wayne Kunze" w:date="2018-05-09T18:20:00Z">
          <w:pPr>
            <w:ind w:firstLine="0"/>
          </w:pPr>
        </w:pPrChange>
      </w:pPr>
      <w:ins w:id="138" w:author="Wayne Kunze" w:date="2018-05-09T18:20:00Z">
        <w:r>
          <w:lastRenderedPageBreak/>
          <w:t>Dimension Reduction</w:t>
        </w:r>
      </w:ins>
    </w:p>
    <w:p w14:paraId="5B786F11" w14:textId="77777777" w:rsidR="001803B4" w:rsidRDefault="1CC6B03A" w:rsidP="001803B4">
      <w:r>
        <w:t xml:space="preserve">Traditional machine learning methods start with the assumptions that the model features are (mostly) independent and that there are more samples then there are features (n &gt; p).  In our data set there are 47222 features (genes) and only 24 samples (patients), p is three orders of magnitude larger than n.  In addition, genes express in groups, therefore many of the features are not independent.  Attempting to use traditional methods such as least squares linear regression would result in severe overfitting and a poor predictive model on the Psoriasis dataset.  </w:t>
      </w:r>
    </w:p>
    <w:p w14:paraId="3649B904" w14:textId="77777777" w:rsidR="001803B4" w:rsidRDefault="1CC6B03A" w:rsidP="001803B4">
      <w:r>
        <w:t>In this situation methods to reduce the dimensionality (discarding of “unnecessary” features) can offer a more reasonably sized model that may still accurately perform classification.</w:t>
      </w:r>
    </w:p>
    <w:p w14:paraId="454BA020" w14:textId="77777777" w:rsidR="001803B4" w:rsidRDefault="1CC6B03A" w:rsidP="001803B4">
      <w:r>
        <w:t>This paper examines three different methods for reducing a high dimensional data set like Psoriasis:  Subset selection, Shrinkage, and Principal Component Analysis.  The objective is to perform feature reduction and then assess the effectiveness by comparing the reduced dataset to the list of highly expressed genes from the Psoriasis paper.  If the method is effective, then a many of the identified genes should still be present in the resulting, reduced model.</w:t>
      </w:r>
    </w:p>
    <w:p w14:paraId="014AC505" w14:textId="77777777" w:rsidR="001803B4" w:rsidRPr="00707F01" w:rsidRDefault="1CC6B03A" w:rsidP="001803B4">
      <w:pPr>
        <w:pStyle w:val="Heading2"/>
        <w:rPr>
          <w:u w:val="single"/>
          <w:rPrChange w:id="139" w:author="Samuel Brown" w:date="2018-05-09T18:23:00Z">
            <w:rPr/>
          </w:rPrChange>
        </w:rPr>
      </w:pPr>
      <w:r w:rsidRPr="00707F01">
        <w:rPr>
          <w:u w:val="single"/>
          <w:rPrChange w:id="140" w:author="Samuel Brown" w:date="2018-05-09T18:23:00Z">
            <w:rPr/>
          </w:rPrChange>
        </w:rPr>
        <w:t>Subset Selection</w:t>
      </w:r>
    </w:p>
    <w:p w14:paraId="08333937" w14:textId="21932064" w:rsidR="001803B4" w:rsidRPr="005C6E8E" w:rsidRDefault="1CC6B03A" w:rsidP="005C6E8E">
      <w:pPr>
        <w:rPr>
          <w:vertAlign w:val="superscript"/>
        </w:rPr>
      </w:pPr>
      <w:r>
        <w:t>Three general approaches to subset selection are commonly used in statistical learning, with speed versus optimality the primary tradeoff.  The results of these techniques can be rated using either cross validation or indirect training error estimates, such as RSS or R</w:t>
      </w:r>
      <w:r w:rsidRPr="1CC6B03A">
        <w:rPr>
          <w:vertAlign w:val="superscript"/>
        </w:rPr>
        <w:t>2</w:t>
      </w:r>
    </w:p>
    <w:p w14:paraId="302695C9" w14:textId="77777777" w:rsidR="001803B4" w:rsidRDefault="1CC6B03A" w:rsidP="001803B4">
      <w:r>
        <w:t>Best Subset will provide an optimal model (based on either CV or indirect estimate) but at a significant processing cost.  To reach the optimal model in the Psoriasis data set would require analysis of the almost inconceivably large 2</w:t>
      </w:r>
      <w:r w:rsidRPr="1CC6B03A">
        <w:rPr>
          <w:vertAlign w:val="superscript"/>
        </w:rPr>
        <w:t>4722</w:t>
      </w:r>
      <w:r>
        <w:t xml:space="preserve"> potential models and is therefore not appropriate for our dataset.</w:t>
      </w:r>
    </w:p>
    <w:p w14:paraId="534D14F3" w14:textId="77777777" w:rsidR="001803B4" w:rsidRDefault="1CC6B03A" w:rsidP="001803B4">
      <w:r>
        <w:lastRenderedPageBreak/>
        <w:t>Similarly, Backward Stepwise Selection, which would start from with the full, 47222 feature model, and works back removing the feature that provides the least value to the indirect estimate.  Unfortunately, when the model has more features than samples, like ours, the full model will not fit and therefore cannot be used for our set.</w:t>
      </w:r>
    </w:p>
    <w:p w14:paraId="4F299710" w14:textId="77777777" w:rsidR="001803B4" w:rsidRDefault="1CC6B03A" w:rsidP="001803B4">
      <w:r>
        <w:t>That leaves Forward Stepwise Selection, which starts from the null model and adds the most useful feature at each stage.  Forward selection requires inspection of on the order of 47222</w:t>
      </w:r>
      <w:r w:rsidRPr="1CC6B03A">
        <w:rPr>
          <w:vertAlign w:val="superscript"/>
        </w:rPr>
        <w:t xml:space="preserve">2 </w:t>
      </w:r>
      <w:r>
        <w:t>potential models, not trivial but also not intractable.  Because it starts with a model of no features it can be used when the full model has more predictors than samples.</w:t>
      </w:r>
    </w:p>
    <w:p w14:paraId="3B31878D" w14:textId="746FE328" w:rsidR="001803B4" w:rsidRDefault="001803B4" w:rsidP="005C6E8E">
      <w:proofErr w:type="spellStart"/>
      <w:r w:rsidRPr="00676BF0">
        <w:rPr>
          <w:i/>
        </w:rPr>
        <w:t>Step.</w:t>
      </w:r>
      <w:r>
        <w:rPr>
          <w:i/>
        </w:rPr>
        <w:t>r</w:t>
      </w:r>
      <w:proofErr w:type="spellEnd"/>
      <w:r>
        <w:t xml:space="preserve"> performed forward stepwise reduction on the dataset using a logistic regression model (appropriate for binary classification) for fitting and produced reduced feature models based on the AIC criteria.  The objective was to determine if a “good” reduced model would include the genes identified as important to the activation of T-cells in Psoriasis patients from Table 1 of the original paper</w:t>
      </w:r>
      <w:ins w:id="141" w:author="Samuel Brown" w:date="2018-05-09T18:25:00Z">
        <w:r w:rsidR="001A0AD3">
          <w:t xml:space="preserve"> (</w:t>
        </w:r>
      </w:ins>
      <w:ins w:id="142" w:author="Samuel Brown" w:date="2018-05-09T18:26:00Z">
        <w:r w:rsidR="001A0AD3">
          <w:t>reproduced</w:t>
        </w:r>
      </w:ins>
      <w:ins w:id="143" w:author="Samuel Brown" w:date="2018-05-09T18:25:00Z">
        <w:r w:rsidR="001A0AD3">
          <w:t xml:space="preserve"> in </w:t>
        </w:r>
        <w:r w:rsidR="001A0AD3">
          <w:fldChar w:fldCharType="begin"/>
        </w:r>
        <w:r w:rsidR="001A0AD3">
          <w:instrText xml:space="preserve"> REF _Ref513653686 \h </w:instrText>
        </w:r>
      </w:ins>
      <w:r w:rsidR="001A0AD3">
        <w:fldChar w:fldCharType="separate"/>
      </w:r>
      <w:ins w:id="144" w:author="Samuel Brown" w:date="2018-05-09T18:57:00Z">
        <w:r w:rsidR="005E3395">
          <w:t xml:space="preserve">Table </w:t>
        </w:r>
        <w:r w:rsidR="005E3395">
          <w:rPr>
            <w:noProof/>
          </w:rPr>
          <w:t>6</w:t>
        </w:r>
      </w:ins>
      <w:ins w:id="145" w:author="Samuel Brown" w:date="2018-05-09T18:25:00Z">
        <w:r w:rsidR="001A0AD3">
          <w:fldChar w:fldCharType="end"/>
        </w:r>
      </w:ins>
      <w:ins w:id="146" w:author="Samuel Brown" w:date="2018-05-09T18:26:00Z">
        <w:r w:rsidR="001A0AD3">
          <w:t xml:space="preserve"> and </w:t>
        </w:r>
        <w:r w:rsidR="001A0AD3">
          <w:fldChar w:fldCharType="begin"/>
        </w:r>
        <w:r w:rsidR="001A0AD3">
          <w:instrText xml:space="preserve"> REF _Ref513653691 \h </w:instrText>
        </w:r>
      </w:ins>
      <w:r w:rsidR="001A0AD3">
        <w:fldChar w:fldCharType="separate"/>
      </w:r>
      <w:ins w:id="147" w:author="Samuel Brown" w:date="2018-05-09T18:57:00Z">
        <w:r w:rsidR="005E3395">
          <w:t xml:space="preserve">Table </w:t>
        </w:r>
        <w:r w:rsidR="005E3395">
          <w:rPr>
            <w:noProof/>
          </w:rPr>
          <w:t>7</w:t>
        </w:r>
      </w:ins>
      <w:ins w:id="148" w:author="Samuel Brown" w:date="2018-05-09T18:26:00Z">
        <w:r w:rsidR="001A0AD3">
          <w:fldChar w:fldCharType="end"/>
        </w:r>
        <w:r w:rsidR="001A0AD3">
          <w:t xml:space="preserve"> at the end of this paper)</w:t>
        </w:r>
      </w:ins>
      <w:r>
        <w:t>.</w:t>
      </w:r>
    </w:p>
    <w:p w14:paraId="4C9324C5" w14:textId="27F23EBC" w:rsidR="005C6E8E" w:rsidRDefault="005C6E8E" w:rsidP="005C6E8E">
      <w:pPr>
        <w:pStyle w:val="Caption"/>
        <w:keepNext/>
      </w:pPr>
      <w:bookmarkStart w:id="149" w:name="_Ref513566566"/>
      <w:r>
        <w:t xml:space="preserve">Table </w:t>
      </w:r>
      <w:fldSimple w:instr=" SEQ Table \* ARABIC ">
        <w:r w:rsidR="005E3395">
          <w:rPr>
            <w:noProof/>
          </w:rPr>
          <w:t>2</w:t>
        </w:r>
      </w:fldSimple>
      <w:bookmarkEnd w:id="149"/>
      <w:r>
        <w:t>: Forward Stepwise reduced model features</w:t>
      </w:r>
    </w:p>
    <w:tbl>
      <w:tblPr>
        <w:tblW w:w="5093" w:type="dxa"/>
        <w:jc w:val="center"/>
        <w:tblLook w:val="04A0" w:firstRow="1" w:lastRow="0" w:firstColumn="1" w:lastColumn="0" w:noHBand="0" w:noVBand="1"/>
      </w:tblPr>
      <w:tblGrid>
        <w:gridCol w:w="1790"/>
        <w:gridCol w:w="1203"/>
        <w:gridCol w:w="1140"/>
        <w:gridCol w:w="960"/>
      </w:tblGrid>
      <w:tr w:rsidR="001803B4" w:rsidRPr="00C53F1A" w14:paraId="70E1A5FE" w14:textId="77777777" w:rsidTr="1CC6B03A">
        <w:trPr>
          <w:trHeight w:val="300"/>
          <w:jc w:val="center"/>
        </w:trPr>
        <w:tc>
          <w:tcPr>
            <w:tcW w:w="1790" w:type="dxa"/>
            <w:tcBorders>
              <w:top w:val="single" w:sz="4" w:space="0" w:color="auto"/>
              <w:left w:val="nil"/>
              <w:bottom w:val="single" w:sz="4" w:space="0" w:color="auto"/>
              <w:right w:val="nil"/>
            </w:tcBorders>
            <w:shd w:val="clear" w:color="auto" w:fill="auto"/>
            <w:noWrap/>
            <w:vAlign w:val="bottom"/>
            <w:hideMark/>
          </w:tcPr>
          <w:p w14:paraId="762A0995" w14:textId="77777777" w:rsidR="001803B4" w:rsidRPr="00C53F1A" w:rsidRDefault="1CC6B03A" w:rsidP="00DB3372">
            <w:pPr>
              <w:pStyle w:val="TableTitle"/>
              <w:rPr>
                <w:lang w:eastAsia="en-US"/>
              </w:rPr>
            </w:pPr>
            <w:r w:rsidRPr="1CC6B03A">
              <w:rPr>
                <w:lang w:eastAsia="en-US"/>
              </w:rPr>
              <w:t>Probe</w:t>
            </w:r>
          </w:p>
        </w:tc>
        <w:tc>
          <w:tcPr>
            <w:tcW w:w="1203" w:type="dxa"/>
            <w:tcBorders>
              <w:top w:val="single" w:sz="4" w:space="0" w:color="auto"/>
              <w:left w:val="nil"/>
              <w:bottom w:val="single" w:sz="4" w:space="0" w:color="auto"/>
              <w:right w:val="nil"/>
            </w:tcBorders>
            <w:shd w:val="clear" w:color="auto" w:fill="auto"/>
            <w:noWrap/>
            <w:vAlign w:val="center"/>
            <w:hideMark/>
          </w:tcPr>
          <w:p w14:paraId="45BE7F68" w14:textId="77777777" w:rsidR="001803B4" w:rsidRPr="00C53F1A" w:rsidRDefault="1CC6B03A" w:rsidP="00DB3372">
            <w:pPr>
              <w:pStyle w:val="TableTitle"/>
              <w:rPr>
                <w:rFonts w:ascii="Lucida Console" w:hAnsi="Lucida Console"/>
                <w:sz w:val="20"/>
                <w:szCs w:val="20"/>
                <w:lang w:eastAsia="en-US"/>
              </w:rPr>
            </w:pPr>
            <w:r w:rsidRPr="1CC6B03A">
              <w:rPr>
                <w:rFonts w:ascii="Lucida Console" w:hAnsi="Lucida Console"/>
                <w:sz w:val="20"/>
                <w:szCs w:val="20"/>
                <w:lang w:eastAsia="en-US"/>
              </w:rPr>
              <w:t>Gene</w:t>
            </w:r>
          </w:p>
        </w:tc>
        <w:tc>
          <w:tcPr>
            <w:tcW w:w="1140" w:type="dxa"/>
            <w:tcBorders>
              <w:top w:val="single" w:sz="4" w:space="0" w:color="auto"/>
              <w:left w:val="nil"/>
              <w:bottom w:val="single" w:sz="4" w:space="0" w:color="auto"/>
              <w:right w:val="nil"/>
            </w:tcBorders>
            <w:shd w:val="clear" w:color="auto" w:fill="auto"/>
            <w:noWrap/>
            <w:vAlign w:val="bottom"/>
            <w:hideMark/>
          </w:tcPr>
          <w:p w14:paraId="382A9060" w14:textId="77777777" w:rsidR="001803B4" w:rsidRPr="00C53F1A" w:rsidRDefault="1CC6B03A" w:rsidP="00DB3372">
            <w:pPr>
              <w:pStyle w:val="TableTitle"/>
              <w:rPr>
                <w:lang w:eastAsia="en-US"/>
              </w:rPr>
            </w:pPr>
            <w:r w:rsidRPr="1CC6B03A">
              <w:rPr>
                <w:lang w:eastAsia="en-US"/>
              </w:rPr>
              <w:t>Deviance</w:t>
            </w:r>
          </w:p>
        </w:tc>
        <w:tc>
          <w:tcPr>
            <w:tcW w:w="960" w:type="dxa"/>
            <w:tcBorders>
              <w:top w:val="single" w:sz="4" w:space="0" w:color="auto"/>
              <w:left w:val="nil"/>
              <w:bottom w:val="single" w:sz="4" w:space="0" w:color="auto"/>
              <w:right w:val="nil"/>
            </w:tcBorders>
            <w:shd w:val="clear" w:color="auto" w:fill="auto"/>
            <w:noWrap/>
            <w:vAlign w:val="bottom"/>
            <w:hideMark/>
          </w:tcPr>
          <w:p w14:paraId="53F17350" w14:textId="77777777" w:rsidR="001803B4" w:rsidRPr="00C53F1A" w:rsidRDefault="1CC6B03A" w:rsidP="00DB3372">
            <w:pPr>
              <w:pStyle w:val="TableTitle"/>
              <w:rPr>
                <w:lang w:eastAsia="en-US"/>
              </w:rPr>
            </w:pPr>
            <w:r w:rsidRPr="1CC6B03A">
              <w:rPr>
                <w:lang w:eastAsia="en-US"/>
              </w:rPr>
              <w:t>AIC</w:t>
            </w:r>
          </w:p>
        </w:tc>
      </w:tr>
      <w:tr w:rsidR="001803B4" w:rsidRPr="00C53F1A" w14:paraId="19EFA2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BA9EAA0" w14:textId="77777777" w:rsidR="001803B4" w:rsidRPr="00C53F1A" w:rsidRDefault="1CC6B03A" w:rsidP="00DB3372">
            <w:pPr>
              <w:pStyle w:val="TableTitle"/>
              <w:rPr>
                <w:lang w:eastAsia="en-US"/>
              </w:rPr>
            </w:pPr>
            <w:r w:rsidRPr="1CC6B03A">
              <w:rPr>
                <w:lang w:eastAsia="en-US"/>
              </w:rPr>
              <w:t>ILMN_1683678</w:t>
            </w:r>
          </w:p>
        </w:tc>
        <w:tc>
          <w:tcPr>
            <w:tcW w:w="1203" w:type="dxa"/>
            <w:tcBorders>
              <w:top w:val="nil"/>
              <w:left w:val="nil"/>
              <w:bottom w:val="nil"/>
              <w:right w:val="nil"/>
            </w:tcBorders>
            <w:shd w:val="clear" w:color="auto" w:fill="auto"/>
            <w:noWrap/>
            <w:vAlign w:val="bottom"/>
            <w:hideMark/>
          </w:tcPr>
          <w:p w14:paraId="609ABE96" w14:textId="77777777" w:rsidR="001803B4" w:rsidRPr="00C53F1A" w:rsidRDefault="1CC6B03A" w:rsidP="00DB3372">
            <w:pPr>
              <w:pStyle w:val="TableTitle"/>
              <w:rPr>
                <w:color w:val="FFC000"/>
                <w:lang w:eastAsia="en-US"/>
              </w:rPr>
            </w:pPr>
            <w:r w:rsidRPr="1CC6B03A">
              <w:rPr>
                <w:color w:val="FFC000"/>
                <w:lang w:eastAsia="en-US"/>
              </w:rPr>
              <w:t>SPATS2L</w:t>
            </w:r>
          </w:p>
        </w:tc>
        <w:tc>
          <w:tcPr>
            <w:tcW w:w="1140" w:type="dxa"/>
            <w:tcBorders>
              <w:top w:val="nil"/>
              <w:left w:val="nil"/>
              <w:bottom w:val="nil"/>
              <w:right w:val="nil"/>
            </w:tcBorders>
            <w:shd w:val="clear" w:color="auto" w:fill="auto"/>
            <w:noWrap/>
            <w:vAlign w:val="bottom"/>
            <w:hideMark/>
          </w:tcPr>
          <w:p w14:paraId="2B8E5EC1" w14:textId="77777777" w:rsidR="001803B4" w:rsidRPr="00C53F1A" w:rsidRDefault="001803B4" w:rsidP="00DB3372">
            <w:pPr>
              <w:pStyle w:val="TableTitle"/>
              <w:rPr>
                <w:lang w:eastAsia="en-US"/>
              </w:rPr>
            </w:pPr>
            <w:r w:rsidRPr="00C53F1A">
              <w:rPr>
                <w:lang w:eastAsia="en-US"/>
              </w:rPr>
              <w:t>0</w:t>
            </w:r>
          </w:p>
        </w:tc>
        <w:tc>
          <w:tcPr>
            <w:tcW w:w="960" w:type="dxa"/>
            <w:tcBorders>
              <w:top w:val="nil"/>
              <w:left w:val="nil"/>
              <w:bottom w:val="nil"/>
              <w:right w:val="nil"/>
            </w:tcBorders>
            <w:shd w:val="clear" w:color="auto" w:fill="auto"/>
            <w:noWrap/>
            <w:vAlign w:val="bottom"/>
            <w:hideMark/>
          </w:tcPr>
          <w:p w14:paraId="0FD5D8EC" w14:textId="77777777" w:rsidR="001803B4" w:rsidRPr="00C53F1A" w:rsidRDefault="001803B4" w:rsidP="00DB3372">
            <w:pPr>
              <w:pStyle w:val="TableTitle"/>
              <w:rPr>
                <w:lang w:eastAsia="en-US"/>
              </w:rPr>
            </w:pPr>
            <w:r w:rsidRPr="00C53F1A">
              <w:rPr>
                <w:lang w:eastAsia="en-US"/>
              </w:rPr>
              <w:t>4</w:t>
            </w:r>
          </w:p>
        </w:tc>
      </w:tr>
      <w:tr w:rsidR="001803B4" w:rsidRPr="00C53F1A" w14:paraId="6E9AABD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192CE33A" w14:textId="77777777" w:rsidR="001803B4" w:rsidRPr="00C53F1A" w:rsidRDefault="1CC6B03A" w:rsidP="00DB3372">
            <w:pPr>
              <w:pStyle w:val="TableTitle"/>
              <w:rPr>
                <w:lang w:eastAsia="en-US"/>
              </w:rPr>
            </w:pPr>
            <w:r w:rsidRPr="1CC6B03A">
              <w:rPr>
                <w:lang w:eastAsia="en-US"/>
              </w:rPr>
              <w:t>ILMN_3286813</w:t>
            </w:r>
          </w:p>
        </w:tc>
        <w:tc>
          <w:tcPr>
            <w:tcW w:w="1203" w:type="dxa"/>
            <w:tcBorders>
              <w:top w:val="nil"/>
              <w:left w:val="nil"/>
              <w:bottom w:val="nil"/>
              <w:right w:val="nil"/>
            </w:tcBorders>
            <w:shd w:val="clear" w:color="auto" w:fill="auto"/>
            <w:noWrap/>
            <w:vAlign w:val="bottom"/>
            <w:hideMark/>
          </w:tcPr>
          <w:p w14:paraId="6A15E3DC" w14:textId="55D78AD4" w:rsidR="001803B4" w:rsidRPr="00C53F1A" w:rsidRDefault="006E7F77" w:rsidP="00DB3372">
            <w:pPr>
              <w:pStyle w:val="TableTitle"/>
              <w:rPr>
                <w:lang w:eastAsia="en-US"/>
              </w:rPr>
            </w:pPr>
            <w:ins w:id="150" w:author="Caleb Perry" w:date="2018-05-09T18:03:00Z">
              <w:r>
                <w:rPr>
                  <w:lang w:eastAsia="en-US"/>
                </w:rPr>
                <w:t>RPL29</w:t>
              </w:r>
            </w:ins>
          </w:p>
        </w:tc>
        <w:tc>
          <w:tcPr>
            <w:tcW w:w="1140" w:type="dxa"/>
            <w:tcBorders>
              <w:top w:val="nil"/>
              <w:left w:val="nil"/>
              <w:bottom w:val="nil"/>
              <w:right w:val="nil"/>
            </w:tcBorders>
            <w:shd w:val="clear" w:color="auto" w:fill="auto"/>
            <w:noWrap/>
            <w:vAlign w:val="bottom"/>
            <w:hideMark/>
          </w:tcPr>
          <w:p w14:paraId="64D36D2D" w14:textId="77777777" w:rsidR="001803B4" w:rsidRPr="00C53F1A" w:rsidRDefault="001803B4" w:rsidP="00DB3372">
            <w:pPr>
              <w:pStyle w:val="TableTitle"/>
              <w:rPr>
                <w:lang w:eastAsia="en-US"/>
              </w:rPr>
            </w:pPr>
            <w:r w:rsidRPr="00C53F1A">
              <w:rPr>
                <w:lang w:eastAsia="en-US"/>
              </w:rPr>
              <w:t>10.152</w:t>
            </w:r>
          </w:p>
        </w:tc>
        <w:tc>
          <w:tcPr>
            <w:tcW w:w="960" w:type="dxa"/>
            <w:tcBorders>
              <w:top w:val="nil"/>
              <w:left w:val="nil"/>
              <w:bottom w:val="nil"/>
              <w:right w:val="nil"/>
            </w:tcBorders>
            <w:shd w:val="clear" w:color="auto" w:fill="auto"/>
            <w:noWrap/>
            <w:vAlign w:val="bottom"/>
            <w:hideMark/>
          </w:tcPr>
          <w:p w14:paraId="1E1033A9" w14:textId="77777777" w:rsidR="001803B4" w:rsidRPr="00C53F1A" w:rsidRDefault="001803B4" w:rsidP="00DB3372">
            <w:pPr>
              <w:pStyle w:val="TableTitle"/>
              <w:rPr>
                <w:lang w:eastAsia="en-US"/>
              </w:rPr>
            </w:pPr>
            <w:r w:rsidRPr="00C53F1A">
              <w:rPr>
                <w:lang w:eastAsia="en-US"/>
              </w:rPr>
              <w:t>14.152</w:t>
            </w:r>
          </w:p>
        </w:tc>
      </w:tr>
      <w:tr w:rsidR="001803B4" w:rsidRPr="00C53F1A" w14:paraId="75943B6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EBF41F4" w14:textId="77777777" w:rsidR="001803B4" w:rsidRPr="00C53F1A" w:rsidRDefault="1CC6B03A" w:rsidP="00DB3372">
            <w:pPr>
              <w:pStyle w:val="TableTitle"/>
              <w:rPr>
                <w:lang w:eastAsia="en-US"/>
              </w:rPr>
            </w:pPr>
            <w:r w:rsidRPr="1CC6B03A">
              <w:rPr>
                <w:lang w:eastAsia="en-US"/>
              </w:rPr>
              <w:t>ILMN_3281502</w:t>
            </w:r>
          </w:p>
        </w:tc>
        <w:tc>
          <w:tcPr>
            <w:tcW w:w="1203" w:type="dxa"/>
            <w:tcBorders>
              <w:top w:val="nil"/>
              <w:left w:val="nil"/>
              <w:bottom w:val="nil"/>
              <w:right w:val="nil"/>
            </w:tcBorders>
            <w:shd w:val="clear" w:color="auto" w:fill="auto"/>
            <w:noWrap/>
            <w:vAlign w:val="bottom"/>
            <w:hideMark/>
          </w:tcPr>
          <w:p w14:paraId="4A520861" w14:textId="38252D32" w:rsidR="001803B4" w:rsidRPr="00C53F1A" w:rsidRDefault="006E7F77" w:rsidP="00DB3372">
            <w:pPr>
              <w:pStyle w:val="TableTitle"/>
              <w:rPr>
                <w:lang w:eastAsia="en-US"/>
              </w:rPr>
            </w:pPr>
            <w:ins w:id="151" w:author="Caleb Perry" w:date="2018-05-09T18:03:00Z">
              <w:r>
                <w:rPr>
                  <w:lang w:eastAsia="en-US"/>
                </w:rPr>
                <w:t>RCC1L</w:t>
              </w:r>
            </w:ins>
          </w:p>
        </w:tc>
        <w:tc>
          <w:tcPr>
            <w:tcW w:w="1140" w:type="dxa"/>
            <w:tcBorders>
              <w:top w:val="nil"/>
              <w:left w:val="nil"/>
              <w:bottom w:val="nil"/>
              <w:right w:val="nil"/>
            </w:tcBorders>
            <w:shd w:val="clear" w:color="auto" w:fill="auto"/>
            <w:noWrap/>
            <w:vAlign w:val="bottom"/>
            <w:hideMark/>
          </w:tcPr>
          <w:p w14:paraId="481849CE" w14:textId="77777777" w:rsidR="001803B4" w:rsidRPr="00C53F1A" w:rsidRDefault="001803B4" w:rsidP="00DB3372">
            <w:pPr>
              <w:pStyle w:val="TableTitle"/>
              <w:rPr>
                <w:lang w:eastAsia="en-US"/>
              </w:rPr>
            </w:pPr>
            <w:r w:rsidRPr="00C53F1A">
              <w:rPr>
                <w:lang w:eastAsia="en-US"/>
              </w:rPr>
              <w:t>11.93</w:t>
            </w:r>
          </w:p>
        </w:tc>
        <w:tc>
          <w:tcPr>
            <w:tcW w:w="960" w:type="dxa"/>
            <w:tcBorders>
              <w:top w:val="nil"/>
              <w:left w:val="nil"/>
              <w:bottom w:val="nil"/>
              <w:right w:val="nil"/>
            </w:tcBorders>
            <w:shd w:val="clear" w:color="auto" w:fill="auto"/>
            <w:noWrap/>
            <w:vAlign w:val="bottom"/>
            <w:hideMark/>
          </w:tcPr>
          <w:p w14:paraId="66D43222" w14:textId="77777777" w:rsidR="001803B4" w:rsidRPr="00C53F1A" w:rsidRDefault="001803B4" w:rsidP="00DB3372">
            <w:pPr>
              <w:pStyle w:val="TableTitle"/>
              <w:rPr>
                <w:lang w:eastAsia="en-US"/>
              </w:rPr>
            </w:pPr>
            <w:r w:rsidRPr="00C53F1A">
              <w:rPr>
                <w:lang w:eastAsia="en-US"/>
              </w:rPr>
              <w:t>15.93</w:t>
            </w:r>
          </w:p>
        </w:tc>
      </w:tr>
      <w:tr w:rsidR="001803B4" w:rsidRPr="00C53F1A" w14:paraId="085B568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2B8FF8B" w14:textId="77777777" w:rsidR="001803B4" w:rsidRPr="00C53F1A" w:rsidRDefault="1CC6B03A" w:rsidP="00DB3372">
            <w:pPr>
              <w:pStyle w:val="TableTitle"/>
              <w:rPr>
                <w:lang w:eastAsia="en-US"/>
              </w:rPr>
            </w:pPr>
            <w:r w:rsidRPr="1CC6B03A">
              <w:rPr>
                <w:lang w:eastAsia="en-US"/>
              </w:rPr>
              <w:t>ILMN_1735014</w:t>
            </w:r>
          </w:p>
        </w:tc>
        <w:tc>
          <w:tcPr>
            <w:tcW w:w="1203" w:type="dxa"/>
            <w:tcBorders>
              <w:top w:val="nil"/>
              <w:left w:val="nil"/>
              <w:bottom w:val="nil"/>
              <w:right w:val="nil"/>
            </w:tcBorders>
            <w:shd w:val="clear" w:color="auto" w:fill="auto"/>
            <w:noWrap/>
            <w:vAlign w:val="bottom"/>
            <w:hideMark/>
          </w:tcPr>
          <w:p w14:paraId="1E3058D5" w14:textId="77777777" w:rsidR="001803B4" w:rsidRPr="00C53F1A" w:rsidRDefault="1CC6B03A" w:rsidP="00DB3372">
            <w:pPr>
              <w:pStyle w:val="TableTitle"/>
              <w:rPr>
                <w:color w:val="FFC000"/>
                <w:lang w:eastAsia="en-US"/>
              </w:rPr>
            </w:pPr>
            <w:r w:rsidRPr="1CC6B03A">
              <w:rPr>
                <w:color w:val="FFC000"/>
                <w:lang w:eastAsia="en-US"/>
              </w:rPr>
              <w:t>KLF6</w:t>
            </w:r>
          </w:p>
        </w:tc>
        <w:tc>
          <w:tcPr>
            <w:tcW w:w="1140" w:type="dxa"/>
            <w:tcBorders>
              <w:top w:val="nil"/>
              <w:left w:val="nil"/>
              <w:bottom w:val="nil"/>
              <w:right w:val="nil"/>
            </w:tcBorders>
            <w:shd w:val="clear" w:color="auto" w:fill="auto"/>
            <w:noWrap/>
            <w:vAlign w:val="bottom"/>
            <w:hideMark/>
          </w:tcPr>
          <w:p w14:paraId="3FCC94FB" w14:textId="77777777" w:rsidR="001803B4" w:rsidRPr="00C53F1A" w:rsidRDefault="001803B4" w:rsidP="00DB3372">
            <w:pPr>
              <w:pStyle w:val="TableTitle"/>
              <w:rPr>
                <w:lang w:eastAsia="en-US"/>
              </w:rPr>
            </w:pPr>
            <w:r w:rsidRPr="00C53F1A">
              <w:rPr>
                <w:lang w:eastAsia="en-US"/>
              </w:rPr>
              <w:t>11.956</w:t>
            </w:r>
          </w:p>
        </w:tc>
        <w:tc>
          <w:tcPr>
            <w:tcW w:w="960" w:type="dxa"/>
            <w:tcBorders>
              <w:top w:val="nil"/>
              <w:left w:val="nil"/>
              <w:bottom w:val="nil"/>
              <w:right w:val="nil"/>
            </w:tcBorders>
            <w:shd w:val="clear" w:color="auto" w:fill="auto"/>
            <w:noWrap/>
            <w:vAlign w:val="bottom"/>
            <w:hideMark/>
          </w:tcPr>
          <w:p w14:paraId="267C4477" w14:textId="77777777" w:rsidR="001803B4" w:rsidRPr="00C53F1A" w:rsidRDefault="001803B4" w:rsidP="00DB3372">
            <w:pPr>
              <w:pStyle w:val="TableTitle"/>
              <w:rPr>
                <w:lang w:eastAsia="en-US"/>
              </w:rPr>
            </w:pPr>
            <w:r w:rsidRPr="00C53F1A">
              <w:rPr>
                <w:lang w:eastAsia="en-US"/>
              </w:rPr>
              <w:t>15.956</w:t>
            </w:r>
          </w:p>
        </w:tc>
      </w:tr>
      <w:tr w:rsidR="001803B4" w:rsidRPr="00C53F1A" w14:paraId="643E3F4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1470CF" w14:textId="77777777" w:rsidR="001803B4" w:rsidRPr="00C53F1A" w:rsidRDefault="1CC6B03A" w:rsidP="00DB3372">
            <w:pPr>
              <w:pStyle w:val="TableTitle"/>
              <w:rPr>
                <w:lang w:eastAsia="en-US"/>
              </w:rPr>
            </w:pPr>
            <w:r w:rsidRPr="1CC6B03A">
              <w:rPr>
                <w:lang w:eastAsia="en-US"/>
              </w:rPr>
              <w:t>ILMN_1781285</w:t>
            </w:r>
          </w:p>
        </w:tc>
        <w:tc>
          <w:tcPr>
            <w:tcW w:w="1203" w:type="dxa"/>
            <w:tcBorders>
              <w:top w:val="nil"/>
              <w:left w:val="nil"/>
              <w:bottom w:val="nil"/>
              <w:right w:val="nil"/>
            </w:tcBorders>
            <w:shd w:val="clear" w:color="auto" w:fill="auto"/>
            <w:noWrap/>
            <w:vAlign w:val="bottom"/>
            <w:hideMark/>
          </w:tcPr>
          <w:p w14:paraId="32388C44" w14:textId="77777777" w:rsidR="001803B4" w:rsidRPr="00C53F1A" w:rsidRDefault="1CC6B03A" w:rsidP="00DB3372">
            <w:pPr>
              <w:pStyle w:val="TableTitle"/>
              <w:rPr>
                <w:color w:val="FFC000"/>
                <w:lang w:eastAsia="en-US"/>
              </w:rPr>
            </w:pPr>
            <w:r w:rsidRPr="1CC6B03A">
              <w:rPr>
                <w:color w:val="FFC000"/>
                <w:lang w:eastAsia="en-US"/>
              </w:rPr>
              <w:t>DUSP1</w:t>
            </w:r>
          </w:p>
        </w:tc>
        <w:tc>
          <w:tcPr>
            <w:tcW w:w="1140" w:type="dxa"/>
            <w:tcBorders>
              <w:top w:val="nil"/>
              <w:left w:val="nil"/>
              <w:bottom w:val="nil"/>
              <w:right w:val="nil"/>
            </w:tcBorders>
            <w:shd w:val="clear" w:color="auto" w:fill="auto"/>
            <w:noWrap/>
            <w:vAlign w:val="bottom"/>
            <w:hideMark/>
          </w:tcPr>
          <w:p w14:paraId="3E69E917" w14:textId="77777777" w:rsidR="001803B4" w:rsidRPr="00C53F1A" w:rsidRDefault="001803B4" w:rsidP="00DB3372">
            <w:pPr>
              <w:pStyle w:val="TableTitle"/>
              <w:rPr>
                <w:lang w:eastAsia="en-US"/>
              </w:rPr>
            </w:pPr>
            <w:r w:rsidRPr="00C53F1A">
              <w:rPr>
                <w:lang w:eastAsia="en-US"/>
              </w:rPr>
              <w:t>12.519</w:t>
            </w:r>
          </w:p>
        </w:tc>
        <w:tc>
          <w:tcPr>
            <w:tcW w:w="960" w:type="dxa"/>
            <w:tcBorders>
              <w:top w:val="nil"/>
              <w:left w:val="nil"/>
              <w:bottom w:val="nil"/>
              <w:right w:val="nil"/>
            </w:tcBorders>
            <w:shd w:val="clear" w:color="auto" w:fill="auto"/>
            <w:noWrap/>
            <w:vAlign w:val="bottom"/>
            <w:hideMark/>
          </w:tcPr>
          <w:p w14:paraId="001FEFC6" w14:textId="77777777" w:rsidR="001803B4" w:rsidRPr="00C53F1A" w:rsidRDefault="001803B4" w:rsidP="00DB3372">
            <w:pPr>
              <w:pStyle w:val="TableTitle"/>
              <w:rPr>
                <w:lang w:eastAsia="en-US"/>
              </w:rPr>
            </w:pPr>
            <w:r w:rsidRPr="00C53F1A">
              <w:rPr>
                <w:lang w:eastAsia="en-US"/>
              </w:rPr>
              <w:t>16.519</w:t>
            </w:r>
          </w:p>
        </w:tc>
      </w:tr>
      <w:tr w:rsidR="001803B4" w:rsidRPr="00C53F1A" w14:paraId="20961A21"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430EFB36" w14:textId="77777777" w:rsidR="001803B4" w:rsidRPr="00C53F1A" w:rsidRDefault="1CC6B03A" w:rsidP="00DB3372">
            <w:pPr>
              <w:pStyle w:val="TableTitle"/>
              <w:rPr>
                <w:lang w:eastAsia="en-US"/>
              </w:rPr>
            </w:pPr>
            <w:r w:rsidRPr="1CC6B03A">
              <w:rPr>
                <w:lang w:eastAsia="en-US"/>
              </w:rPr>
              <w:t>ILMN_1778617</w:t>
            </w:r>
          </w:p>
        </w:tc>
        <w:tc>
          <w:tcPr>
            <w:tcW w:w="1203" w:type="dxa"/>
            <w:tcBorders>
              <w:top w:val="nil"/>
              <w:left w:val="nil"/>
              <w:bottom w:val="nil"/>
              <w:right w:val="nil"/>
            </w:tcBorders>
            <w:shd w:val="clear" w:color="auto" w:fill="auto"/>
            <w:noWrap/>
            <w:vAlign w:val="bottom"/>
            <w:hideMark/>
          </w:tcPr>
          <w:p w14:paraId="30C81C1D" w14:textId="77777777" w:rsidR="001803B4" w:rsidRPr="00C53F1A" w:rsidRDefault="1CC6B03A" w:rsidP="00DB3372">
            <w:pPr>
              <w:pStyle w:val="TableTitle"/>
              <w:rPr>
                <w:color w:val="00B0F0"/>
                <w:lang w:eastAsia="en-US"/>
              </w:rPr>
            </w:pPr>
            <w:r w:rsidRPr="1CC6B03A">
              <w:rPr>
                <w:color w:val="00B0F0"/>
                <w:lang w:eastAsia="en-US"/>
              </w:rPr>
              <w:t>TAF9</w:t>
            </w:r>
          </w:p>
        </w:tc>
        <w:tc>
          <w:tcPr>
            <w:tcW w:w="1140" w:type="dxa"/>
            <w:tcBorders>
              <w:top w:val="nil"/>
              <w:left w:val="nil"/>
              <w:bottom w:val="nil"/>
              <w:right w:val="nil"/>
            </w:tcBorders>
            <w:shd w:val="clear" w:color="auto" w:fill="auto"/>
            <w:noWrap/>
            <w:vAlign w:val="bottom"/>
            <w:hideMark/>
          </w:tcPr>
          <w:p w14:paraId="07EB41AE" w14:textId="77777777" w:rsidR="001803B4" w:rsidRPr="00C53F1A" w:rsidRDefault="001803B4" w:rsidP="00DB3372">
            <w:pPr>
              <w:pStyle w:val="TableTitle"/>
              <w:rPr>
                <w:lang w:eastAsia="en-US"/>
              </w:rPr>
            </w:pPr>
            <w:r w:rsidRPr="00C53F1A">
              <w:rPr>
                <w:lang w:eastAsia="en-US"/>
              </w:rPr>
              <w:t>12.753</w:t>
            </w:r>
          </w:p>
        </w:tc>
        <w:tc>
          <w:tcPr>
            <w:tcW w:w="960" w:type="dxa"/>
            <w:tcBorders>
              <w:top w:val="nil"/>
              <w:left w:val="nil"/>
              <w:bottom w:val="nil"/>
              <w:right w:val="nil"/>
            </w:tcBorders>
            <w:shd w:val="clear" w:color="auto" w:fill="auto"/>
            <w:noWrap/>
            <w:vAlign w:val="bottom"/>
            <w:hideMark/>
          </w:tcPr>
          <w:p w14:paraId="67436C14" w14:textId="77777777" w:rsidR="001803B4" w:rsidRPr="00C53F1A" w:rsidRDefault="001803B4" w:rsidP="00DB3372">
            <w:pPr>
              <w:pStyle w:val="TableTitle"/>
              <w:rPr>
                <w:lang w:eastAsia="en-US"/>
              </w:rPr>
            </w:pPr>
            <w:r w:rsidRPr="00C53F1A">
              <w:rPr>
                <w:lang w:eastAsia="en-US"/>
              </w:rPr>
              <w:t>16.753</w:t>
            </w:r>
          </w:p>
        </w:tc>
      </w:tr>
      <w:tr w:rsidR="001803B4" w:rsidRPr="00C53F1A" w14:paraId="65EAD5BB"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97515D1" w14:textId="77777777" w:rsidR="001803B4" w:rsidRPr="00C53F1A" w:rsidRDefault="1CC6B03A" w:rsidP="00DB3372">
            <w:pPr>
              <w:pStyle w:val="TableTitle"/>
              <w:rPr>
                <w:lang w:eastAsia="en-US"/>
              </w:rPr>
            </w:pPr>
            <w:r w:rsidRPr="1CC6B03A">
              <w:rPr>
                <w:lang w:eastAsia="en-US"/>
              </w:rPr>
              <w:t>ILMN_2321064</w:t>
            </w:r>
          </w:p>
        </w:tc>
        <w:tc>
          <w:tcPr>
            <w:tcW w:w="1203" w:type="dxa"/>
            <w:tcBorders>
              <w:top w:val="nil"/>
              <w:left w:val="nil"/>
              <w:bottom w:val="nil"/>
              <w:right w:val="nil"/>
            </w:tcBorders>
            <w:shd w:val="clear" w:color="auto" w:fill="auto"/>
            <w:noWrap/>
            <w:vAlign w:val="bottom"/>
            <w:hideMark/>
          </w:tcPr>
          <w:p w14:paraId="5BD2C4BF" w14:textId="77777777" w:rsidR="001803B4" w:rsidRPr="00C53F1A" w:rsidRDefault="1CC6B03A" w:rsidP="00DB3372">
            <w:pPr>
              <w:pStyle w:val="TableTitle"/>
              <w:rPr>
                <w:color w:val="FFC000"/>
                <w:lang w:eastAsia="en-US"/>
              </w:rPr>
            </w:pPr>
            <w:r w:rsidRPr="1CC6B03A">
              <w:rPr>
                <w:color w:val="FFC000"/>
                <w:lang w:eastAsia="en-US"/>
              </w:rPr>
              <w:t>BAX</w:t>
            </w:r>
          </w:p>
        </w:tc>
        <w:tc>
          <w:tcPr>
            <w:tcW w:w="1140" w:type="dxa"/>
            <w:tcBorders>
              <w:top w:val="nil"/>
              <w:left w:val="nil"/>
              <w:bottom w:val="nil"/>
              <w:right w:val="nil"/>
            </w:tcBorders>
            <w:shd w:val="clear" w:color="auto" w:fill="auto"/>
            <w:noWrap/>
            <w:vAlign w:val="bottom"/>
            <w:hideMark/>
          </w:tcPr>
          <w:p w14:paraId="3FD2BAB7" w14:textId="77777777" w:rsidR="001803B4" w:rsidRPr="00C53F1A" w:rsidRDefault="001803B4" w:rsidP="00DB3372">
            <w:pPr>
              <w:pStyle w:val="TableTitle"/>
              <w:rPr>
                <w:lang w:eastAsia="en-US"/>
              </w:rPr>
            </w:pPr>
            <w:r w:rsidRPr="00C53F1A">
              <w:rPr>
                <w:lang w:eastAsia="en-US"/>
              </w:rPr>
              <w:t>13.31</w:t>
            </w:r>
          </w:p>
        </w:tc>
        <w:tc>
          <w:tcPr>
            <w:tcW w:w="960" w:type="dxa"/>
            <w:tcBorders>
              <w:top w:val="nil"/>
              <w:left w:val="nil"/>
              <w:bottom w:val="nil"/>
              <w:right w:val="nil"/>
            </w:tcBorders>
            <w:shd w:val="clear" w:color="auto" w:fill="auto"/>
            <w:noWrap/>
            <w:vAlign w:val="bottom"/>
            <w:hideMark/>
          </w:tcPr>
          <w:p w14:paraId="1251C477" w14:textId="77777777" w:rsidR="001803B4" w:rsidRPr="00C53F1A" w:rsidRDefault="001803B4" w:rsidP="00DB3372">
            <w:pPr>
              <w:pStyle w:val="TableTitle"/>
              <w:rPr>
                <w:lang w:eastAsia="en-US"/>
              </w:rPr>
            </w:pPr>
            <w:r w:rsidRPr="00C53F1A">
              <w:rPr>
                <w:lang w:eastAsia="en-US"/>
              </w:rPr>
              <w:t>17.31</w:t>
            </w:r>
          </w:p>
        </w:tc>
      </w:tr>
      <w:tr w:rsidR="001803B4" w:rsidRPr="00C53F1A" w14:paraId="35F94937"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D16523A" w14:textId="77777777" w:rsidR="001803B4" w:rsidRPr="00C53F1A" w:rsidRDefault="1CC6B03A" w:rsidP="00DB3372">
            <w:pPr>
              <w:pStyle w:val="TableTitle"/>
              <w:rPr>
                <w:lang w:eastAsia="en-US"/>
              </w:rPr>
            </w:pPr>
            <w:r w:rsidRPr="1CC6B03A">
              <w:rPr>
                <w:lang w:eastAsia="en-US"/>
              </w:rPr>
              <w:t>ILMN_3309534</w:t>
            </w:r>
          </w:p>
        </w:tc>
        <w:tc>
          <w:tcPr>
            <w:tcW w:w="1203" w:type="dxa"/>
            <w:tcBorders>
              <w:top w:val="nil"/>
              <w:left w:val="nil"/>
              <w:bottom w:val="nil"/>
              <w:right w:val="nil"/>
            </w:tcBorders>
            <w:shd w:val="clear" w:color="auto" w:fill="auto"/>
            <w:noWrap/>
            <w:vAlign w:val="bottom"/>
            <w:hideMark/>
          </w:tcPr>
          <w:p w14:paraId="5C5D7F78" w14:textId="70450F94" w:rsidR="001803B4" w:rsidRPr="00C53F1A" w:rsidRDefault="006E7F77" w:rsidP="00DB3372">
            <w:pPr>
              <w:pStyle w:val="TableTitle"/>
              <w:rPr>
                <w:lang w:eastAsia="en-US"/>
              </w:rPr>
            </w:pPr>
            <w:ins w:id="152" w:author="Caleb Perry" w:date="2018-05-09T18:04:00Z">
              <w:r>
                <w:rPr>
                  <w:lang w:eastAsia="en-US"/>
                </w:rPr>
                <w:t>MIR25</w:t>
              </w:r>
            </w:ins>
          </w:p>
        </w:tc>
        <w:tc>
          <w:tcPr>
            <w:tcW w:w="1140" w:type="dxa"/>
            <w:tcBorders>
              <w:top w:val="nil"/>
              <w:left w:val="nil"/>
              <w:bottom w:val="nil"/>
              <w:right w:val="nil"/>
            </w:tcBorders>
            <w:shd w:val="clear" w:color="auto" w:fill="auto"/>
            <w:noWrap/>
            <w:vAlign w:val="bottom"/>
            <w:hideMark/>
          </w:tcPr>
          <w:p w14:paraId="09EFF6F0" w14:textId="77777777" w:rsidR="001803B4" w:rsidRPr="00C53F1A" w:rsidRDefault="001803B4" w:rsidP="00DB3372">
            <w:pPr>
              <w:pStyle w:val="TableTitle"/>
              <w:rPr>
                <w:lang w:eastAsia="en-US"/>
              </w:rPr>
            </w:pPr>
            <w:r w:rsidRPr="00C53F1A">
              <w:rPr>
                <w:lang w:eastAsia="en-US"/>
              </w:rPr>
              <w:t>13.765</w:t>
            </w:r>
          </w:p>
        </w:tc>
        <w:tc>
          <w:tcPr>
            <w:tcW w:w="960" w:type="dxa"/>
            <w:tcBorders>
              <w:top w:val="nil"/>
              <w:left w:val="nil"/>
              <w:bottom w:val="nil"/>
              <w:right w:val="nil"/>
            </w:tcBorders>
            <w:shd w:val="clear" w:color="auto" w:fill="auto"/>
            <w:noWrap/>
            <w:vAlign w:val="bottom"/>
            <w:hideMark/>
          </w:tcPr>
          <w:p w14:paraId="55E10E95" w14:textId="77777777" w:rsidR="001803B4" w:rsidRPr="00C53F1A" w:rsidRDefault="001803B4" w:rsidP="00DB3372">
            <w:pPr>
              <w:pStyle w:val="TableTitle"/>
              <w:rPr>
                <w:lang w:eastAsia="en-US"/>
              </w:rPr>
            </w:pPr>
            <w:r w:rsidRPr="00C53F1A">
              <w:rPr>
                <w:lang w:eastAsia="en-US"/>
              </w:rPr>
              <w:t>17.765</w:t>
            </w:r>
          </w:p>
        </w:tc>
      </w:tr>
      <w:tr w:rsidR="001803B4" w:rsidRPr="00C53F1A" w14:paraId="59960CC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77A89B7" w14:textId="77777777" w:rsidR="001803B4" w:rsidRPr="00C53F1A" w:rsidRDefault="1CC6B03A" w:rsidP="00DB3372">
            <w:pPr>
              <w:pStyle w:val="TableTitle"/>
              <w:rPr>
                <w:lang w:eastAsia="en-US"/>
              </w:rPr>
            </w:pPr>
            <w:r w:rsidRPr="1CC6B03A">
              <w:rPr>
                <w:lang w:eastAsia="en-US"/>
              </w:rPr>
              <w:lastRenderedPageBreak/>
              <w:t>ILMN_2143250</w:t>
            </w:r>
          </w:p>
        </w:tc>
        <w:tc>
          <w:tcPr>
            <w:tcW w:w="1203" w:type="dxa"/>
            <w:tcBorders>
              <w:top w:val="nil"/>
              <w:left w:val="nil"/>
              <w:bottom w:val="nil"/>
              <w:right w:val="nil"/>
            </w:tcBorders>
            <w:shd w:val="clear" w:color="auto" w:fill="auto"/>
            <w:noWrap/>
            <w:vAlign w:val="bottom"/>
            <w:hideMark/>
          </w:tcPr>
          <w:p w14:paraId="7301F6F0" w14:textId="77777777" w:rsidR="001803B4" w:rsidRPr="00C53F1A" w:rsidRDefault="1CC6B03A" w:rsidP="00DB3372">
            <w:pPr>
              <w:pStyle w:val="TableTitle"/>
              <w:rPr>
                <w:color w:val="00B0F0"/>
                <w:lang w:eastAsia="en-US"/>
              </w:rPr>
            </w:pPr>
            <w:r w:rsidRPr="1CC6B03A">
              <w:rPr>
                <w:color w:val="00B0F0"/>
                <w:lang w:eastAsia="en-US"/>
              </w:rPr>
              <w:t>FAR1</w:t>
            </w:r>
          </w:p>
        </w:tc>
        <w:tc>
          <w:tcPr>
            <w:tcW w:w="1140" w:type="dxa"/>
            <w:tcBorders>
              <w:top w:val="nil"/>
              <w:left w:val="nil"/>
              <w:bottom w:val="nil"/>
              <w:right w:val="nil"/>
            </w:tcBorders>
            <w:shd w:val="clear" w:color="auto" w:fill="auto"/>
            <w:noWrap/>
            <w:vAlign w:val="bottom"/>
            <w:hideMark/>
          </w:tcPr>
          <w:p w14:paraId="2D6B3DA4" w14:textId="77777777" w:rsidR="001803B4" w:rsidRPr="00C53F1A" w:rsidRDefault="001803B4" w:rsidP="00DB3372">
            <w:pPr>
              <w:pStyle w:val="TableTitle"/>
              <w:rPr>
                <w:lang w:eastAsia="en-US"/>
              </w:rPr>
            </w:pPr>
            <w:r w:rsidRPr="00C53F1A">
              <w:rPr>
                <w:lang w:eastAsia="en-US"/>
              </w:rPr>
              <w:t>14.448</w:t>
            </w:r>
          </w:p>
        </w:tc>
        <w:tc>
          <w:tcPr>
            <w:tcW w:w="960" w:type="dxa"/>
            <w:tcBorders>
              <w:top w:val="nil"/>
              <w:left w:val="nil"/>
              <w:bottom w:val="nil"/>
              <w:right w:val="nil"/>
            </w:tcBorders>
            <w:shd w:val="clear" w:color="auto" w:fill="auto"/>
            <w:noWrap/>
            <w:vAlign w:val="bottom"/>
            <w:hideMark/>
          </w:tcPr>
          <w:p w14:paraId="06287826" w14:textId="77777777" w:rsidR="001803B4" w:rsidRPr="00C53F1A" w:rsidRDefault="001803B4" w:rsidP="00DB3372">
            <w:pPr>
              <w:pStyle w:val="TableTitle"/>
              <w:rPr>
                <w:lang w:eastAsia="en-US"/>
              </w:rPr>
            </w:pPr>
            <w:r w:rsidRPr="00C53F1A">
              <w:rPr>
                <w:lang w:eastAsia="en-US"/>
              </w:rPr>
              <w:t>18.448</w:t>
            </w:r>
          </w:p>
        </w:tc>
      </w:tr>
      <w:tr w:rsidR="001803B4" w:rsidRPr="00C53F1A" w14:paraId="6CDB4A2A"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C758A0E" w14:textId="77777777" w:rsidR="001803B4" w:rsidRPr="00C53F1A" w:rsidRDefault="1CC6B03A" w:rsidP="00DB3372">
            <w:pPr>
              <w:pStyle w:val="TableTitle"/>
              <w:rPr>
                <w:lang w:eastAsia="en-US"/>
              </w:rPr>
            </w:pPr>
            <w:r w:rsidRPr="1CC6B03A">
              <w:rPr>
                <w:lang w:eastAsia="en-US"/>
              </w:rPr>
              <w:t>ILMN_3200597</w:t>
            </w:r>
          </w:p>
        </w:tc>
        <w:tc>
          <w:tcPr>
            <w:tcW w:w="1203" w:type="dxa"/>
            <w:tcBorders>
              <w:top w:val="nil"/>
              <w:left w:val="nil"/>
              <w:bottom w:val="nil"/>
              <w:right w:val="nil"/>
            </w:tcBorders>
            <w:shd w:val="clear" w:color="auto" w:fill="auto"/>
            <w:noWrap/>
            <w:vAlign w:val="bottom"/>
            <w:hideMark/>
          </w:tcPr>
          <w:p w14:paraId="743E31C5" w14:textId="59A4FD9B" w:rsidR="001803B4" w:rsidRPr="00C53F1A" w:rsidRDefault="006E7F77" w:rsidP="00DB3372">
            <w:pPr>
              <w:pStyle w:val="TableTitle"/>
              <w:rPr>
                <w:lang w:eastAsia="en-US"/>
              </w:rPr>
            </w:pPr>
            <w:ins w:id="153" w:author="Caleb Perry" w:date="2018-05-09T18:04:00Z">
              <w:r>
                <w:rPr>
                  <w:lang w:eastAsia="en-US"/>
                </w:rPr>
                <w:t>RPL7A</w:t>
              </w:r>
            </w:ins>
          </w:p>
        </w:tc>
        <w:tc>
          <w:tcPr>
            <w:tcW w:w="1140" w:type="dxa"/>
            <w:tcBorders>
              <w:top w:val="nil"/>
              <w:left w:val="nil"/>
              <w:bottom w:val="nil"/>
              <w:right w:val="nil"/>
            </w:tcBorders>
            <w:shd w:val="clear" w:color="auto" w:fill="auto"/>
            <w:noWrap/>
            <w:vAlign w:val="bottom"/>
            <w:hideMark/>
          </w:tcPr>
          <w:p w14:paraId="110847FB" w14:textId="77777777" w:rsidR="001803B4" w:rsidRPr="00C53F1A" w:rsidRDefault="001803B4" w:rsidP="00DB3372">
            <w:pPr>
              <w:pStyle w:val="TableTitle"/>
              <w:rPr>
                <w:lang w:eastAsia="en-US"/>
              </w:rPr>
            </w:pPr>
            <w:r w:rsidRPr="00C53F1A">
              <w:rPr>
                <w:lang w:eastAsia="en-US"/>
              </w:rPr>
              <w:t>14.904</w:t>
            </w:r>
          </w:p>
        </w:tc>
        <w:tc>
          <w:tcPr>
            <w:tcW w:w="960" w:type="dxa"/>
            <w:tcBorders>
              <w:top w:val="nil"/>
              <w:left w:val="nil"/>
              <w:bottom w:val="nil"/>
              <w:right w:val="nil"/>
            </w:tcBorders>
            <w:shd w:val="clear" w:color="auto" w:fill="auto"/>
            <w:noWrap/>
            <w:vAlign w:val="bottom"/>
            <w:hideMark/>
          </w:tcPr>
          <w:p w14:paraId="05BE33F1" w14:textId="77777777" w:rsidR="001803B4" w:rsidRPr="00C53F1A" w:rsidRDefault="001803B4" w:rsidP="00DB3372">
            <w:pPr>
              <w:pStyle w:val="TableTitle"/>
              <w:rPr>
                <w:lang w:eastAsia="en-US"/>
              </w:rPr>
            </w:pPr>
            <w:r w:rsidRPr="00C53F1A">
              <w:rPr>
                <w:lang w:eastAsia="en-US"/>
              </w:rPr>
              <w:t>18.904</w:t>
            </w:r>
          </w:p>
        </w:tc>
      </w:tr>
      <w:tr w:rsidR="001803B4" w:rsidRPr="00C53F1A" w14:paraId="06398E00"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3B90E24" w14:textId="77777777" w:rsidR="001803B4" w:rsidRPr="00C53F1A" w:rsidRDefault="1CC6B03A" w:rsidP="00DB3372">
            <w:pPr>
              <w:pStyle w:val="TableTitle"/>
              <w:rPr>
                <w:lang w:eastAsia="en-US"/>
              </w:rPr>
            </w:pPr>
            <w:r w:rsidRPr="1CC6B03A">
              <w:rPr>
                <w:lang w:eastAsia="en-US"/>
              </w:rPr>
              <w:t>ILMN_2119421</w:t>
            </w:r>
          </w:p>
        </w:tc>
        <w:tc>
          <w:tcPr>
            <w:tcW w:w="1203" w:type="dxa"/>
            <w:tcBorders>
              <w:top w:val="nil"/>
              <w:left w:val="nil"/>
              <w:bottom w:val="nil"/>
              <w:right w:val="nil"/>
            </w:tcBorders>
            <w:shd w:val="clear" w:color="auto" w:fill="auto"/>
            <w:noWrap/>
            <w:vAlign w:val="bottom"/>
            <w:hideMark/>
          </w:tcPr>
          <w:p w14:paraId="5D604FAC" w14:textId="4D4D1963" w:rsidR="001803B4" w:rsidRPr="00C53F1A" w:rsidRDefault="006E7F77" w:rsidP="00DB3372">
            <w:pPr>
              <w:pStyle w:val="TableTitle"/>
              <w:rPr>
                <w:lang w:eastAsia="en-US"/>
              </w:rPr>
            </w:pPr>
            <w:ins w:id="154" w:author="Caleb Perry" w:date="2018-05-09T18:04:00Z">
              <w:r>
                <w:rPr>
                  <w:lang w:eastAsia="en-US"/>
                </w:rPr>
                <w:t>RBMX</w:t>
              </w:r>
            </w:ins>
          </w:p>
        </w:tc>
        <w:tc>
          <w:tcPr>
            <w:tcW w:w="1140" w:type="dxa"/>
            <w:tcBorders>
              <w:top w:val="nil"/>
              <w:left w:val="nil"/>
              <w:bottom w:val="nil"/>
              <w:right w:val="nil"/>
            </w:tcBorders>
            <w:shd w:val="clear" w:color="auto" w:fill="auto"/>
            <w:noWrap/>
            <w:vAlign w:val="bottom"/>
            <w:hideMark/>
          </w:tcPr>
          <w:p w14:paraId="52DD5618" w14:textId="77777777" w:rsidR="001803B4" w:rsidRPr="00C53F1A" w:rsidRDefault="001803B4" w:rsidP="00DB3372">
            <w:pPr>
              <w:pStyle w:val="TableTitle"/>
              <w:rPr>
                <w:lang w:eastAsia="en-US"/>
              </w:rPr>
            </w:pPr>
            <w:r w:rsidRPr="00C53F1A">
              <w:rPr>
                <w:lang w:eastAsia="en-US"/>
              </w:rPr>
              <w:t>15.149</w:t>
            </w:r>
          </w:p>
        </w:tc>
        <w:tc>
          <w:tcPr>
            <w:tcW w:w="960" w:type="dxa"/>
            <w:tcBorders>
              <w:top w:val="nil"/>
              <w:left w:val="nil"/>
              <w:bottom w:val="nil"/>
              <w:right w:val="nil"/>
            </w:tcBorders>
            <w:shd w:val="clear" w:color="auto" w:fill="auto"/>
            <w:noWrap/>
            <w:vAlign w:val="bottom"/>
            <w:hideMark/>
          </w:tcPr>
          <w:p w14:paraId="103CC40B" w14:textId="77777777" w:rsidR="001803B4" w:rsidRPr="00C53F1A" w:rsidRDefault="001803B4" w:rsidP="00DB3372">
            <w:pPr>
              <w:pStyle w:val="TableTitle"/>
              <w:rPr>
                <w:lang w:eastAsia="en-US"/>
              </w:rPr>
            </w:pPr>
            <w:r w:rsidRPr="00C53F1A">
              <w:rPr>
                <w:lang w:eastAsia="en-US"/>
              </w:rPr>
              <w:t>19.149</w:t>
            </w:r>
          </w:p>
        </w:tc>
      </w:tr>
      <w:tr w:rsidR="001803B4" w:rsidRPr="00C53F1A" w14:paraId="40929E5F"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69094BB9" w14:textId="77777777" w:rsidR="001803B4" w:rsidRPr="00C53F1A" w:rsidRDefault="1CC6B03A" w:rsidP="00DB3372">
            <w:pPr>
              <w:pStyle w:val="TableTitle"/>
              <w:rPr>
                <w:lang w:eastAsia="en-US"/>
              </w:rPr>
            </w:pPr>
            <w:r w:rsidRPr="1CC6B03A">
              <w:rPr>
                <w:lang w:eastAsia="en-US"/>
              </w:rPr>
              <w:t>ILMN_1860954</w:t>
            </w:r>
          </w:p>
        </w:tc>
        <w:tc>
          <w:tcPr>
            <w:tcW w:w="1203" w:type="dxa"/>
            <w:tcBorders>
              <w:top w:val="nil"/>
              <w:left w:val="nil"/>
              <w:bottom w:val="nil"/>
              <w:right w:val="nil"/>
            </w:tcBorders>
            <w:shd w:val="clear" w:color="auto" w:fill="auto"/>
            <w:noWrap/>
            <w:vAlign w:val="bottom"/>
            <w:hideMark/>
          </w:tcPr>
          <w:p w14:paraId="24AADB1D" w14:textId="77777777" w:rsidR="001803B4" w:rsidRPr="00C53F1A" w:rsidRDefault="001803B4" w:rsidP="00DB3372">
            <w:pPr>
              <w:pStyle w:val="TableTitle"/>
              <w:rPr>
                <w:lang w:eastAsia="en-US"/>
              </w:rPr>
            </w:pPr>
          </w:p>
        </w:tc>
        <w:tc>
          <w:tcPr>
            <w:tcW w:w="1140" w:type="dxa"/>
            <w:tcBorders>
              <w:top w:val="nil"/>
              <w:left w:val="nil"/>
              <w:bottom w:val="nil"/>
              <w:right w:val="nil"/>
            </w:tcBorders>
            <w:shd w:val="clear" w:color="auto" w:fill="auto"/>
            <w:noWrap/>
            <w:vAlign w:val="bottom"/>
            <w:hideMark/>
          </w:tcPr>
          <w:p w14:paraId="49A4B862" w14:textId="77777777" w:rsidR="001803B4" w:rsidRPr="00C53F1A" w:rsidRDefault="001803B4" w:rsidP="00DB3372">
            <w:pPr>
              <w:pStyle w:val="TableTitle"/>
              <w:rPr>
                <w:lang w:eastAsia="en-US"/>
              </w:rPr>
            </w:pPr>
            <w:r w:rsidRPr="00C53F1A">
              <w:rPr>
                <w:lang w:eastAsia="en-US"/>
              </w:rPr>
              <w:t>15.579</w:t>
            </w:r>
          </w:p>
        </w:tc>
        <w:tc>
          <w:tcPr>
            <w:tcW w:w="960" w:type="dxa"/>
            <w:tcBorders>
              <w:top w:val="nil"/>
              <w:left w:val="nil"/>
              <w:bottom w:val="nil"/>
              <w:right w:val="nil"/>
            </w:tcBorders>
            <w:shd w:val="clear" w:color="auto" w:fill="auto"/>
            <w:noWrap/>
            <w:vAlign w:val="bottom"/>
            <w:hideMark/>
          </w:tcPr>
          <w:p w14:paraId="4F426111" w14:textId="77777777" w:rsidR="001803B4" w:rsidRPr="00C53F1A" w:rsidRDefault="001803B4" w:rsidP="00DB3372">
            <w:pPr>
              <w:pStyle w:val="TableTitle"/>
              <w:rPr>
                <w:lang w:eastAsia="en-US"/>
              </w:rPr>
            </w:pPr>
            <w:r w:rsidRPr="00C53F1A">
              <w:rPr>
                <w:lang w:eastAsia="en-US"/>
              </w:rPr>
              <w:t>19.579</w:t>
            </w:r>
          </w:p>
        </w:tc>
      </w:tr>
      <w:tr w:rsidR="001803B4" w:rsidRPr="00C53F1A" w14:paraId="1CC79B83"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53D26A24" w14:textId="77777777" w:rsidR="001803B4" w:rsidRPr="00C53F1A" w:rsidRDefault="1CC6B03A" w:rsidP="00DB3372">
            <w:pPr>
              <w:pStyle w:val="TableTitle"/>
              <w:rPr>
                <w:lang w:eastAsia="en-US"/>
              </w:rPr>
            </w:pPr>
            <w:r w:rsidRPr="1CC6B03A">
              <w:rPr>
                <w:lang w:eastAsia="en-US"/>
              </w:rPr>
              <w:t>ILMN_2285568</w:t>
            </w:r>
          </w:p>
        </w:tc>
        <w:tc>
          <w:tcPr>
            <w:tcW w:w="1203" w:type="dxa"/>
            <w:tcBorders>
              <w:top w:val="nil"/>
              <w:left w:val="nil"/>
              <w:bottom w:val="nil"/>
              <w:right w:val="nil"/>
            </w:tcBorders>
            <w:shd w:val="clear" w:color="auto" w:fill="auto"/>
            <w:noWrap/>
            <w:vAlign w:val="bottom"/>
            <w:hideMark/>
          </w:tcPr>
          <w:p w14:paraId="4A3ED9CB" w14:textId="7F54789D" w:rsidR="001803B4" w:rsidRPr="00C53F1A" w:rsidRDefault="006E7F77" w:rsidP="00DB3372">
            <w:pPr>
              <w:pStyle w:val="TableTitle"/>
              <w:rPr>
                <w:lang w:eastAsia="en-US"/>
              </w:rPr>
            </w:pPr>
            <w:ins w:id="155" w:author="Caleb Perry" w:date="2018-05-09T18:05:00Z">
              <w:r>
                <w:rPr>
                  <w:lang w:eastAsia="en-US"/>
                </w:rPr>
                <w:t>NAAA</w:t>
              </w:r>
            </w:ins>
            <w:bookmarkStart w:id="156" w:name="_GoBack"/>
            <w:bookmarkEnd w:id="156"/>
          </w:p>
        </w:tc>
        <w:tc>
          <w:tcPr>
            <w:tcW w:w="1140" w:type="dxa"/>
            <w:tcBorders>
              <w:top w:val="nil"/>
              <w:left w:val="nil"/>
              <w:bottom w:val="nil"/>
              <w:right w:val="nil"/>
            </w:tcBorders>
            <w:shd w:val="clear" w:color="auto" w:fill="auto"/>
            <w:noWrap/>
            <w:vAlign w:val="bottom"/>
            <w:hideMark/>
          </w:tcPr>
          <w:p w14:paraId="68361E1B" w14:textId="77777777" w:rsidR="001803B4" w:rsidRPr="00C53F1A" w:rsidRDefault="001803B4" w:rsidP="00DB3372">
            <w:pPr>
              <w:pStyle w:val="TableTitle"/>
              <w:rPr>
                <w:lang w:eastAsia="en-US"/>
              </w:rPr>
            </w:pPr>
            <w:r w:rsidRPr="00C53F1A">
              <w:rPr>
                <w:lang w:eastAsia="en-US"/>
              </w:rPr>
              <w:t>15.642</w:t>
            </w:r>
          </w:p>
        </w:tc>
        <w:tc>
          <w:tcPr>
            <w:tcW w:w="960" w:type="dxa"/>
            <w:tcBorders>
              <w:top w:val="nil"/>
              <w:left w:val="nil"/>
              <w:bottom w:val="nil"/>
              <w:right w:val="nil"/>
            </w:tcBorders>
            <w:shd w:val="clear" w:color="auto" w:fill="auto"/>
            <w:noWrap/>
            <w:vAlign w:val="bottom"/>
            <w:hideMark/>
          </w:tcPr>
          <w:p w14:paraId="7F2DD815" w14:textId="77777777" w:rsidR="001803B4" w:rsidRPr="00C53F1A" w:rsidRDefault="001803B4" w:rsidP="00DB3372">
            <w:pPr>
              <w:pStyle w:val="TableTitle"/>
              <w:rPr>
                <w:lang w:eastAsia="en-US"/>
              </w:rPr>
            </w:pPr>
            <w:r w:rsidRPr="00C53F1A">
              <w:rPr>
                <w:lang w:eastAsia="en-US"/>
              </w:rPr>
              <w:t>19.642</w:t>
            </w:r>
          </w:p>
        </w:tc>
      </w:tr>
      <w:tr w:rsidR="001803B4" w:rsidRPr="00C53F1A" w14:paraId="31756519"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30A5AA10" w14:textId="77777777" w:rsidR="001803B4" w:rsidRPr="00C53F1A" w:rsidRDefault="1CC6B03A" w:rsidP="00DB3372">
            <w:pPr>
              <w:pStyle w:val="TableTitle"/>
              <w:rPr>
                <w:lang w:eastAsia="en-US"/>
              </w:rPr>
            </w:pPr>
            <w:r w:rsidRPr="1CC6B03A">
              <w:rPr>
                <w:lang w:eastAsia="en-US"/>
              </w:rPr>
              <w:t>ILMN_2246956</w:t>
            </w:r>
          </w:p>
        </w:tc>
        <w:tc>
          <w:tcPr>
            <w:tcW w:w="1203" w:type="dxa"/>
            <w:tcBorders>
              <w:top w:val="nil"/>
              <w:left w:val="nil"/>
              <w:bottom w:val="nil"/>
              <w:right w:val="nil"/>
            </w:tcBorders>
            <w:shd w:val="clear" w:color="auto" w:fill="auto"/>
            <w:noWrap/>
            <w:vAlign w:val="bottom"/>
            <w:hideMark/>
          </w:tcPr>
          <w:p w14:paraId="5E79E780" w14:textId="77777777" w:rsidR="001803B4" w:rsidRPr="00C53F1A" w:rsidRDefault="1CC6B03A" w:rsidP="00DB3372">
            <w:pPr>
              <w:pStyle w:val="TableTitle"/>
              <w:rPr>
                <w:color w:val="FFC000"/>
                <w:lang w:eastAsia="en-US"/>
              </w:rPr>
            </w:pPr>
            <w:r w:rsidRPr="1CC6B03A">
              <w:rPr>
                <w:color w:val="FFC000"/>
                <w:lang w:eastAsia="en-US"/>
              </w:rPr>
              <w:t>BCL2</w:t>
            </w:r>
          </w:p>
        </w:tc>
        <w:tc>
          <w:tcPr>
            <w:tcW w:w="1140" w:type="dxa"/>
            <w:tcBorders>
              <w:top w:val="nil"/>
              <w:left w:val="nil"/>
              <w:bottom w:val="nil"/>
              <w:right w:val="nil"/>
            </w:tcBorders>
            <w:shd w:val="clear" w:color="auto" w:fill="auto"/>
            <w:noWrap/>
            <w:vAlign w:val="bottom"/>
            <w:hideMark/>
          </w:tcPr>
          <w:p w14:paraId="05B3027A" w14:textId="77777777" w:rsidR="001803B4" w:rsidRPr="00C53F1A" w:rsidRDefault="001803B4" w:rsidP="00DB3372">
            <w:pPr>
              <w:pStyle w:val="TableTitle"/>
              <w:rPr>
                <w:lang w:eastAsia="en-US"/>
              </w:rPr>
            </w:pPr>
            <w:r w:rsidRPr="00C53F1A">
              <w:rPr>
                <w:lang w:eastAsia="en-US"/>
              </w:rPr>
              <w:t>15.764</w:t>
            </w:r>
          </w:p>
        </w:tc>
        <w:tc>
          <w:tcPr>
            <w:tcW w:w="960" w:type="dxa"/>
            <w:tcBorders>
              <w:top w:val="nil"/>
              <w:left w:val="nil"/>
              <w:bottom w:val="nil"/>
              <w:right w:val="nil"/>
            </w:tcBorders>
            <w:shd w:val="clear" w:color="auto" w:fill="auto"/>
            <w:noWrap/>
            <w:vAlign w:val="bottom"/>
            <w:hideMark/>
          </w:tcPr>
          <w:p w14:paraId="3F72C827" w14:textId="77777777" w:rsidR="001803B4" w:rsidRPr="00C53F1A" w:rsidRDefault="001803B4" w:rsidP="00DB3372">
            <w:pPr>
              <w:pStyle w:val="TableTitle"/>
              <w:rPr>
                <w:lang w:eastAsia="en-US"/>
              </w:rPr>
            </w:pPr>
            <w:r w:rsidRPr="00C53F1A">
              <w:rPr>
                <w:lang w:eastAsia="en-US"/>
              </w:rPr>
              <w:t>19.764</w:t>
            </w:r>
          </w:p>
        </w:tc>
      </w:tr>
      <w:tr w:rsidR="001803B4" w:rsidRPr="00C53F1A" w14:paraId="4DDAD8E6" w14:textId="77777777" w:rsidTr="1CC6B03A">
        <w:trPr>
          <w:trHeight w:val="300"/>
          <w:jc w:val="center"/>
        </w:trPr>
        <w:tc>
          <w:tcPr>
            <w:tcW w:w="1790" w:type="dxa"/>
            <w:tcBorders>
              <w:top w:val="nil"/>
              <w:left w:val="nil"/>
              <w:bottom w:val="nil"/>
              <w:right w:val="nil"/>
            </w:tcBorders>
            <w:shd w:val="clear" w:color="auto" w:fill="auto"/>
            <w:noWrap/>
            <w:vAlign w:val="bottom"/>
            <w:hideMark/>
          </w:tcPr>
          <w:p w14:paraId="7FB43D41" w14:textId="77777777" w:rsidR="001803B4" w:rsidRPr="00C53F1A" w:rsidRDefault="1CC6B03A" w:rsidP="00DB3372">
            <w:pPr>
              <w:pStyle w:val="TableTitle"/>
              <w:rPr>
                <w:lang w:eastAsia="en-US"/>
              </w:rPr>
            </w:pPr>
            <w:r w:rsidRPr="1CC6B03A">
              <w:rPr>
                <w:lang w:eastAsia="en-US"/>
              </w:rPr>
              <w:t>ILMN_1731107</w:t>
            </w:r>
          </w:p>
        </w:tc>
        <w:tc>
          <w:tcPr>
            <w:tcW w:w="1203" w:type="dxa"/>
            <w:tcBorders>
              <w:top w:val="nil"/>
              <w:left w:val="nil"/>
              <w:bottom w:val="nil"/>
              <w:right w:val="nil"/>
            </w:tcBorders>
            <w:shd w:val="clear" w:color="auto" w:fill="auto"/>
            <w:noWrap/>
            <w:vAlign w:val="bottom"/>
            <w:hideMark/>
          </w:tcPr>
          <w:p w14:paraId="409EEA43" w14:textId="77777777" w:rsidR="001803B4" w:rsidRPr="00C53F1A" w:rsidRDefault="1CC6B03A" w:rsidP="00DB3372">
            <w:pPr>
              <w:pStyle w:val="TableTitle"/>
              <w:rPr>
                <w:color w:val="FFC000"/>
                <w:lang w:eastAsia="en-US"/>
              </w:rPr>
            </w:pPr>
            <w:r w:rsidRPr="1CC6B03A">
              <w:rPr>
                <w:color w:val="FFC000"/>
                <w:lang w:eastAsia="en-US"/>
              </w:rPr>
              <w:t>CCDC92</w:t>
            </w:r>
          </w:p>
        </w:tc>
        <w:tc>
          <w:tcPr>
            <w:tcW w:w="1140" w:type="dxa"/>
            <w:tcBorders>
              <w:top w:val="nil"/>
              <w:left w:val="nil"/>
              <w:bottom w:val="nil"/>
              <w:right w:val="nil"/>
            </w:tcBorders>
            <w:shd w:val="clear" w:color="auto" w:fill="auto"/>
            <w:noWrap/>
            <w:vAlign w:val="bottom"/>
            <w:hideMark/>
          </w:tcPr>
          <w:p w14:paraId="2B8DEBBA" w14:textId="77777777" w:rsidR="001803B4" w:rsidRPr="00C53F1A" w:rsidRDefault="001803B4" w:rsidP="00DB3372">
            <w:pPr>
              <w:pStyle w:val="TableTitle"/>
              <w:rPr>
                <w:lang w:eastAsia="en-US"/>
              </w:rPr>
            </w:pPr>
            <w:r w:rsidRPr="00C53F1A">
              <w:rPr>
                <w:lang w:eastAsia="en-US"/>
              </w:rPr>
              <w:t>15.922</w:t>
            </w:r>
          </w:p>
        </w:tc>
        <w:tc>
          <w:tcPr>
            <w:tcW w:w="960" w:type="dxa"/>
            <w:tcBorders>
              <w:top w:val="nil"/>
              <w:left w:val="nil"/>
              <w:bottom w:val="nil"/>
              <w:right w:val="nil"/>
            </w:tcBorders>
            <w:shd w:val="clear" w:color="auto" w:fill="auto"/>
            <w:noWrap/>
            <w:vAlign w:val="bottom"/>
            <w:hideMark/>
          </w:tcPr>
          <w:p w14:paraId="7E98FACF" w14:textId="77777777" w:rsidR="001803B4" w:rsidRPr="00C53F1A" w:rsidRDefault="001803B4" w:rsidP="00DB3372">
            <w:pPr>
              <w:pStyle w:val="TableTitle"/>
              <w:rPr>
                <w:lang w:eastAsia="en-US"/>
              </w:rPr>
            </w:pPr>
            <w:r w:rsidRPr="00C53F1A">
              <w:rPr>
                <w:lang w:eastAsia="en-US"/>
              </w:rPr>
              <w:t>19.922</w:t>
            </w:r>
          </w:p>
        </w:tc>
      </w:tr>
      <w:tr w:rsidR="001803B4" w:rsidRPr="00C53F1A" w14:paraId="64C514DB" w14:textId="77777777" w:rsidTr="1CC6B03A">
        <w:trPr>
          <w:trHeight w:val="300"/>
          <w:jc w:val="center"/>
        </w:trPr>
        <w:tc>
          <w:tcPr>
            <w:tcW w:w="1790" w:type="dxa"/>
            <w:tcBorders>
              <w:top w:val="nil"/>
              <w:left w:val="nil"/>
              <w:bottom w:val="single" w:sz="4" w:space="0" w:color="auto"/>
              <w:right w:val="nil"/>
            </w:tcBorders>
            <w:shd w:val="clear" w:color="auto" w:fill="auto"/>
            <w:noWrap/>
            <w:vAlign w:val="bottom"/>
            <w:hideMark/>
          </w:tcPr>
          <w:p w14:paraId="5FBFD994" w14:textId="77777777" w:rsidR="001803B4" w:rsidRPr="00C53F1A" w:rsidRDefault="1CC6B03A" w:rsidP="00DB3372">
            <w:pPr>
              <w:pStyle w:val="TableTitle"/>
              <w:rPr>
                <w:lang w:eastAsia="en-US"/>
              </w:rPr>
            </w:pPr>
            <w:r w:rsidRPr="1CC6B03A">
              <w:rPr>
                <w:lang w:eastAsia="en-US"/>
              </w:rPr>
              <w:t>ILMN_2397721</w:t>
            </w:r>
          </w:p>
        </w:tc>
        <w:tc>
          <w:tcPr>
            <w:tcW w:w="1203" w:type="dxa"/>
            <w:tcBorders>
              <w:top w:val="nil"/>
              <w:left w:val="nil"/>
              <w:bottom w:val="single" w:sz="4" w:space="0" w:color="auto"/>
              <w:right w:val="nil"/>
            </w:tcBorders>
            <w:shd w:val="clear" w:color="auto" w:fill="auto"/>
            <w:noWrap/>
            <w:vAlign w:val="bottom"/>
            <w:hideMark/>
          </w:tcPr>
          <w:p w14:paraId="5E0ADD6D" w14:textId="77777777" w:rsidR="001803B4" w:rsidRPr="00C53F1A" w:rsidRDefault="1CC6B03A" w:rsidP="00DB3372">
            <w:pPr>
              <w:pStyle w:val="TableTitle"/>
              <w:rPr>
                <w:color w:val="FFC000"/>
                <w:lang w:eastAsia="en-US"/>
              </w:rPr>
            </w:pPr>
            <w:r w:rsidRPr="1CC6B03A">
              <w:rPr>
                <w:color w:val="FFC000"/>
                <w:lang w:eastAsia="en-US"/>
              </w:rPr>
              <w:t>GLB1</w:t>
            </w:r>
          </w:p>
        </w:tc>
        <w:tc>
          <w:tcPr>
            <w:tcW w:w="1140" w:type="dxa"/>
            <w:tcBorders>
              <w:top w:val="nil"/>
              <w:left w:val="nil"/>
              <w:bottom w:val="single" w:sz="4" w:space="0" w:color="auto"/>
              <w:right w:val="nil"/>
            </w:tcBorders>
            <w:shd w:val="clear" w:color="auto" w:fill="auto"/>
            <w:noWrap/>
            <w:vAlign w:val="bottom"/>
            <w:hideMark/>
          </w:tcPr>
          <w:p w14:paraId="61DD968E" w14:textId="77777777" w:rsidR="001803B4" w:rsidRPr="00C53F1A" w:rsidRDefault="001803B4" w:rsidP="00DB3372">
            <w:pPr>
              <w:pStyle w:val="TableTitle"/>
              <w:rPr>
                <w:lang w:eastAsia="en-US"/>
              </w:rPr>
            </w:pPr>
            <w:r w:rsidRPr="00C53F1A">
              <w:rPr>
                <w:lang w:eastAsia="en-US"/>
              </w:rPr>
              <w:t>15.934</w:t>
            </w:r>
          </w:p>
        </w:tc>
        <w:tc>
          <w:tcPr>
            <w:tcW w:w="960" w:type="dxa"/>
            <w:tcBorders>
              <w:top w:val="nil"/>
              <w:left w:val="nil"/>
              <w:bottom w:val="single" w:sz="4" w:space="0" w:color="auto"/>
              <w:right w:val="nil"/>
            </w:tcBorders>
            <w:shd w:val="clear" w:color="auto" w:fill="auto"/>
            <w:noWrap/>
            <w:vAlign w:val="bottom"/>
            <w:hideMark/>
          </w:tcPr>
          <w:p w14:paraId="0CE5BE60" w14:textId="77777777" w:rsidR="001803B4" w:rsidRPr="00C53F1A" w:rsidRDefault="001803B4" w:rsidP="00DB3372">
            <w:pPr>
              <w:pStyle w:val="TableTitle"/>
              <w:rPr>
                <w:lang w:eastAsia="en-US"/>
              </w:rPr>
            </w:pPr>
            <w:r w:rsidRPr="00C53F1A">
              <w:rPr>
                <w:lang w:eastAsia="en-US"/>
              </w:rPr>
              <w:t>19.934</w:t>
            </w:r>
          </w:p>
        </w:tc>
      </w:tr>
    </w:tbl>
    <w:p w14:paraId="77BE074C" w14:textId="77777777" w:rsidR="001803B4" w:rsidRDefault="001803B4" w:rsidP="001803B4">
      <w:pPr>
        <w:jc w:val="center"/>
      </w:pPr>
    </w:p>
    <w:p w14:paraId="502AE479" w14:textId="0EADDCC0" w:rsidR="001803B4" w:rsidRPr="00C53F1A" w:rsidRDefault="001803B4" w:rsidP="001803B4">
      <w:r>
        <w:t xml:space="preserve">As </w:t>
      </w:r>
      <w:r w:rsidR="005C6E8E">
        <w:fldChar w:fldCharType="begin"/>
      </w:r>
      <w:r w:rsidR="005C6E8E">
        <w:instrText xml:space="preserve"> REF _Ref513566566 \h </w:instrText>
      </w:r>
      <w:r w:rsidR="005C6E8E">
        <w:fldChar w:fldCharType="separate"/>
      </w:r>
      <w:r w:rsidR="005E3395">
        <w:t xml:space="preserve">Table </w:t>
      </w:r>
      <w:r w:rsidR="005E3395">
        <w:rPr>
          <w:noProof/>
        </w:rPr>
        <w:t>2</w:t>
      </w:r>
      <w:r w:rsidR="005C6E8E">
        <w:fldChar w:fldCharType="end"/>
      </w:r>
      <w:r w:rsidR="005C6E8E">
        <w:t xml:space="preserve"> </w:t>
      </w:r>
      <w:r>
        <w:t xml:space="preserve">illustrates, nine of the important genes are selected in the first </w:t>
      </w:r>
      <w:proofErr w:type="gramStart"/>
      <w:r>
        <w:t>seventeen  features</w:t>
      </w:r>
      <w:proofErr w:type="gramEnd"/>
      <w:r>
        <w:t xml:space="preserve"> Forward Stepwise identified as the most useful from a minimal AIC standpoint, including SPATS2L and KLF6—the newly identified genes from the Psoriasis paper.  The remaining genes appear in the first 108 features selected by the algorithm, implying that a model reduced from ~47000 to ~100 features would still include the primary genetic predictors.</w:t>
      </w:r>
    </w:p>
    <w:p w14:paraId="188BC529" w14:textId="77777777" w:rsidR="001803B4" w:rsidRPr="001A0AD3" w:rsidRDefault="1CC6B03A" w:rsidP="001803B4">
      <w:pPr>
        <w:pStyle w:val="Heading2"/>
        <w:rPr>
          <w:u w:val="single"/>
          <w:rPrChange w:id="157" w:author="Samuel Brown" w:date="2018-05-09T18:27:00Z">
            <w:rPr/>
          </w:rPrChange>
        </w:rPr>
      </w:pPr>
      <w:r w:rsidRPr="001A0AD3">
        <w:rPr>
          <w:u w:val="single"/>
          <w:rPrChange w:id="158" w:author="Samuel Brown" w:date="2018-05-09T18:27:00Z">
            <w:rPr/>
          </w:rPrChange>
        </w:rPr>
        <w:t>Shrinkage</w:t>
      </w:r>
    </w:p>
    <w:p w14:paraId="45176925" w14:textId="77777777" w:rsidR="001803B4" w:rsidRDefault="1CC6B03A" w:rsidP="001803B4">
      <w:r>
        <w:t>The two shrinkage methods attempt to fit the full model through least squares (and attempting to minimize RSS) but with an additive penalty for larger coefficient values.</w:t>
      </w:r>
    </w:p>
    <w:p w14:paraId="2E299393" w14:textId="71BC3D04" w:rsidR="001803B4" w:rsidRDefault="001803B4" w:rsidP="001803B4">
      <w:r>
        <w:t xml:space="preserve">Ridge regression uses the easier to compute </w:t>
      </w:r>
      <w:r w:rsidRPr="1CC6B03A">
        <w:rPr>
          <w:i/>
          <w:iCs/>
        </w:rPr>
        <w:t>l</w:t>
      </w:r>
      <w:r>
        <w:rPr>
          <w:vertAlign w:val="subscript"/>
        </w:rPr>
        <w:t>2</w:t>
      </w:r>
      <w:r>
        <w:t xml:space="preserve"> penalty but the cost of this is a model that shrinks the magnitude of each coefficient but does not remove them.  </w:t>
      </w:r>
      <w:r w:rsidR="005C6E8E">
        <w:fldChar w:fldCharType="begin"/>
      </w:r>
      <w:r w:rsidR="005C6E8E">
        <w:instrText xml:space="preserve"> REF _Ref513566633 \h </w:instrText>
      </w:r>
      <w:r w:rsidR="005C6E8E">
        <w:fldChar w:fldCharType="separate"/>
      </w:r>
      <w:ins w:id="159" w:author="Samuel Brown" w:date="2018-05-09T18:57:00Z">
        <w:r w:rsidR="005E3395">
          <w:t xml:space="preserve">Figure </w:t>
        </w:r>
        <w:r w:rsidR="005E3395">
          <w:rPr>
            <w:noProof/>
          </w:rPr>
          <w:t>5</w:t>
        </w:r>
      </w:ins>
      <w:del w:id="160" w:author="Samuel Brown" w:date="2018-05-09T18:12:00Z">
        <w:r w:rsidR="004C420E" w:rsidDel="00CA16C4">
          <w:delText xml:space="preserve">Figure </w:delText>
        </w:r>
        <w:r w:rsidR="004C420E" w:rsidDel="00CA16C4">
          <w:rPr>
            <w:noProof/>
          </w:rPr>
          <w:delText>9</w:delText>
        </w:r>
      </w:del>
      <w:r w:rsidR="005C6E8E">
        <w:fldChar w:fldCharType="end"/>
      </w:r>
      <w:r>
        <w:t xml:space="preserve"> is a plot of the ridge coefficients as a function of the shrinking penalty and demonstrated how the coefficients trend towards 0.</w:t>
      </w:r>
    </w:p>
    <w:p w14:paraId="0C0F2DCC" w14:textId="77777777" w:rsidR="001803B4" w:rsidRPr="004B6251" w:rsidRDefault="001803B4" w:rsidP="001803B4">
      <w:r>
        <w:t xml:space="preserve">LASSO is a similar algorithm to Ridge but one that forces many coefficients to exactly zero—offering feature selection/reduction similar to Forward Stepwise.  </w:t>
      </w:r>
      <w:proofErr w:type="spellStart"/>
      <w:r w:rsidRPr="004B6251">
        <w:rPr>
          <w:i/>
        </w:rPr>
        <w:t>Lasso.r</w:t>
      </w:r>
      <w:proofErr w:type="spellEnd"/>
      <w:r>
        <w:rPr>
          <w:i/>
        </w:rPr>
        <w:t xml:space="preserve"> </w:t>
      </w:r>
      <w:r>
        <w:t xml:space="preserve">performs </w:t>
      </w:r>
      <w:r>
        <w:lastRenderedPageBreak/>
        <w:t xml:space="preserve">LASSO and Ridge on a logistic regression model fitted to the dataset across different shrinkage values.  LASSO Models were selected manually for feature comparison to the Psoriasis paper list to determine if LASSO selected a similar set.  </w:t>
      </w:r>
    </w:p>
    <w:p w14:paraId="62FA2397" w14:textId="4257922A" w:rsidR="005C6E8E" w:rsidRDefault="001803B4" w:rsidP="005C6E8E">
      <w:pPr>
        <w:keepNext/>
        <w:ind w:firstLine="0"/>
      </w:pPr>
      <w:r>
        <w:rPr>
          <w:noProof/>
          <w:lang w:eastAsia="en-US"/>
        </w:rPr>
        <w:drawing>
          <wp:inline distT="0" distB="0" distL="0" distR="0" wp14:anchorId="25CF92D1" wp14:editId="27403192">
            <wp:extent cx="5943600" cy="40570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057015"/>
                    </a:xfrm>
                    <a:prstGeom prst="rect">
                      <a:avLst/>
                    </a:prstGeom>
                  </pic:spPr>
                </pic:pic>
              </a:graphicData>
            </a:graphic>
          </wp:inline>
        </w:drawing>
      </w:r>
    </w:p>
    <w:p w14:paraId="3D5C91D9" w14:textId="184A91E2" w:rsidR="001803B4" w:rsidRDefault="005C6E8E" w:rsidP="005C6E8E">
      <w:pPr>
        <w:pStyle w:val="Caption"/>
      </w:pPr>
      <w:bookmarkStart w:id="161" w:name="_Ref513566633"/>
      <w:r>
        <w:t xml:space="preserve">Figure </w:t>
      </w:r>
      <w:r w:rsidR="00ED4014" w:rsidRPr="1CC6B03A">
        <w:fldChar w:fldCharType="begin"/>
      </w:r>
      <w:r w:rsidR="00ED4014">
        <w:instrText xml:space="preserve"> SEQ Figure \* ARABIC </w:instrText>
      </w:r>
      <w:r w:rsidR="00ED4014" w:rsidRPr="1CC6B03A">
        <w:fldChar w:fldCharType="separate"/>
      </w:r>
      <w:ins w:id="162" w:author="Samuel Brown" w:date="2018-05-09T18:57:00Z">
        <w:r w:rsidR="005E3395">
          <w:rPr>
            <w:noProof/>
          </w:rPr>
          <w:t>5</w:t>
        </w:r>
      </w:ins>
      <w:del w:id="163" w:author="Samuel Brown" w:date="2018-05-09T18:12:00Z">
        <w:r w:rsidR="004C420E" w:rsidDel="00CA16C4">
          <w:rPr>
            <w:noProof/>
          </w:rPr>
          <w:delText>9</w:delText>
        </w:r>
      </w:del>
      <w:r w:rsidR="00ED4014" w:rsidRPr="1CC6B03A">
        <w:fldChar w:fldCharType="end"/>
      </w:r>
      <w:bookmarkEnd w:id="161"/>
      <w:r>
        <w:t>: Ridge Regression</w:t>
      </w:r>
    </w:p>
    <w:p w14:paraId="23540827" w14:textId="77777777" w:rsidR="001803B4" w:rsidRDefault="001803B4" w:rsidP="001803B4">
      <w:pPr>
        <w:ind w:firstLine="0"/>
      </w:pPr>
    </w:p>
    <w:p w14:paraId="0535A810" w14:textId="4882A918" w:rsidR="005C6E8E" w:rsidRDefault="001803B4" w:rsidP="005C6E8E">
      <w:pPr>
        <w:keepNext/>
        <w:ind w:firstLine="0"/>
      </w:pPr>
      <w:r>
        <w:rPr>
          <w:noProof/>
          <w:lang w:eastAsia="en-US"/>
        </w:rPr>
        <w:lastRenderedPageBreak/>
        <w:drawing>
          <wp:inline distT="0" distB="0" distL="0" distR="0" wp14:anchorId="64BA791E" wp14:editId="60C54DE3">
            <wp:extent cx="5943600" cy="4057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57015"/>
                    </a:xfrm>
                    <a:prstGeom prst="rect">
                      <a:avLst/>
                    </a:prstGeom>
                  </pic:spPr>
                </pic:pic>
              </a:graphicData>
            </a:graphic>
          </wp:inline>
        </w:drawing>
      </w:r>
    </w:p>
    <w:p w14:paraId="71D6420F" w14:textId="7FCAB92F" w:rsidR="001803B4" w:rsidRDefault="005C6E8E" w:rsidP="005C6E8E">
      <w:pPr>
        <w:pStyle w:val="Caption"/>
      </w:pPr>
      <w:r>
        <w:t xml:space="preserve">Figure </w:t>
      </w:r>
      <w:r w:rsidR="00ED4014" w:rsidRPr="1CC6B03A">
        <w:fldChar w:fldCharType="begin"/>
      </w:r>
      <w:r w:rsidR="00ED4014">
        <w:instrText xml:space="preserve"> SEQ Figure \* ARABIC </w:instrText>
      </w:r>
      <w:r w:rsidR="00ED4014" w:rsidRPr="1CC6B03A">
        <w:fldChar w:fldCharType="separate"/>
      </w:r>
      <w:ins w:id="164" w:author="Samuel Brown" w:date="2018-05-09T18:57:00Z">
        <w:r w:rsidR="005E3395">
          <w:rPr>
            <w:noProof/>
          </w:rPr>
          <w:t>6</w:t>
        </w:r>
      </w:ins>
      <w:del w:id="165" w:author="Samuel Brown" w:date="2018-05-09T18:12:00Z">
        <w:r w:rsidR="004C420E" w:rsidDel="00CA16C4">
          <w:rPr>
            <w:noProof/>
          </w:rPr>
          <w:delText>10</w:delText>
        </w:r>
      </w:del>
      <w:r w:rsidR="00ED4014" w:rsidRPr="1CC6B03A">
        <w:fldChar w:fldCharType="end"/>
      </w:r>
      <w:r>
        <w:t>: LASSO</w:t>
      </w:r>
    </w:p>
    <w:p w14:paraId="040FDB59" w14:textId="4603E754" w:rsidR="005C6E8E" w:rsidRDefault="005C6E8E" w:rsidP="005C6E8E">
      <w:pPr>
        <w:pStyle w:val="Caption"/>
        <w:keepNext/>
      </w:pPr>
      <w:bookmarkStart w:id="166" w:name="_Ref513567005"/>
      <w:r>
        <w:t xml:space="preserve">Table </w:t>
      </w:r>
      <w:fldSimple w:instr=" SEQ Table \* ARABIC ">
        <w:r w:rsidR="005E3395">
          <w:rPr>
            <w:noProof/>
          </w:rPr>
          <w:t>3</w:t>
        </w:r>
      </w:fldSimple>
      <w:bookmarkEnd w:id="166"/>
      <w:r>
        <w:t>: LASSO coefficients</w:t>
      </w:r>
    </w:p>
    <w:tbl>
      <w:tblPr>
        <w:tblW w:w="4290" w:type="dxa"/>
        <w:jc w:val="center"/>
        <w:tblLook w:val="04A0" w:firstRow="1" w:lastRow="0" w:firstColumn="1" w:lastColumn="0" w:noHBand="0" w:noVBand="1"/>
        <w:tblPrChange w:id="167" w:author="Wayne Kunze" w:date="2018-05-09T13:06:00Z">
          <w:tblPr>
            <w:tblW w:w="4290" w:type="dxa"/>
            <w:jc w:val="center"/>
            <w:tblLook w:val="04A0" w:firstRow="1" w:lastRow="0" w:firstColumn="1" w:lastColumn="0" w:noHBand="0" w:noVBand="1"/>
          </w:tblPr>
        </w:tblPrChange>
      </w:tblPr>
      <w:tblGrid>
        <w:gridCol w:w="1790"/>
        <w:gridCol w:w="1975"/>
        <w:gridCol w:w="883"/>
        <w:tblGridChange w:id="168">
          <w:tblGrid>
            <w:gridCol w:w="1790"/>
            <w:gridCol w:w="1540"/>
            <w:gridCol w:w="960"/>
          </w:tblGrid>
        </w:tblGridChange>
      </w:tblGrid>
      <w:tr w:rsidR="001803B4" w:rsidRPr="004B6251" w14:paraId="5E570EAC" w14:textId="77777777" w:rsidTr="00486CDC">
        <w:trPr>
          <w:trHeight w:val="300"/>
          <w:jc w:val="center"/>
          <w:trPrChange w:id="169" w:author="Wayne Kunze" w:date="2018-05-09T13:06:00Z">
            <w:trPr>
              <w:trHeight w:val="300"/>
              <w:jc w:val="center"/>
            </w:trPr>
          </w:trPrChange>
        </w:trPr>
        <w:tc>
          <w:tcPr>
            <w:tcW w:w="1790" w:type="dxa"/>
            <w:tcBorders>
              <w:top w:val="single" w:sz="4" w:space="0" w:color="auto"/>
              <w:left w:val="nil"/>
              <w:bottom w:val="single" w:sz="4" w:space="0" w:color="auto"/>
              <w:right w:val="nil"/>
            </w:tcBorders>
            <w:shd w:val="clear" w:color="auto" w:fill="auto"/>
            <w:noWrap/>
            <w:vAlign w:val="bottom"/>
            <w:hideMark/>
            <w:tcPrChange w:id="170" w:author="Wayne Kunze" w:date="2018-05-09T13:06:00Z">
              <w:tcPr>
                <w:tcW w:w="1790" w:type="dxa"/>
                <w:tcBorders>
                  <w:top w:val="single" w:sz="4" w:space="0" w:color="auto"/>
                  <w:left w:val="nil"/>
                  <w:bottom w:val="single" w:sz="4" w:space="0" w:color="auto"/>
                  <w:right w:val="nil"/>
                </w:tcBorders>
                <w:shd w:val="clear" w:color="auto" w:fill="auto"/>
                <w:noWrap/>
                <w:vAlign w:val="bottom"/>
                <w:hideMark/>
              </w:tcPr>
            </w:tcPrChange>
          </w:tcPr>
          <w:p w14:paraId="43B11C6E" w14:textId="77777777" w:rsidR="001803B4" w:rsidRPr="004B6251" w:rsidRDefault="1CC6B03A" w:rsidP="00DB3372">
            <w:pPr>
              <w:pStyle w:val="TableTitle"/>
              <w:rPr>
                <w:lang w:eastAsia="en-US"/>
              </w:rPr>
            </w:pPr>
            <w:r w:rsidRPr="1CC6B03A">
              <w:rPr>
                <w:lang w:eastAsia="en-US"/>
              </w:rPr>
              <w:t>Probe</w:t>
            </w:r>
          </w:p>
        </w:tc>
        <w:tc>
          <w:tcPr>
            <w:tcW w:w="1975" w:type="dxa"/>
            <w:tcBorders>
              <w:top w:val="single" w:sz="4" w:space="0" w:color="auto"/>
              <w:left w:val="nil"/>
              <w:bottom w:val="single" w:sz="4" w:space="0" w:color="auto"/>
              <w:right w:val="nil"/>
            </w:tcBorders>
            <w:shd w:val="clear" w:color="auto" w:fill="auto"/>
            <w:noWrap/>
            <w:vAlign w:val="bottom"/>
            <w:hideMark/>
            <w:tcPrChange w:id="171" w:author="Wayne Kunze" w:date="2018-05-09T13:06:00Z">
              <w:tcPr>
                <w:tcW w:w="1540" w:type="dxa"/>
                <w:tcBorders>
                  <w:top w:val="single" w:sz="4" w:space="0" w:color="auto"/>
                  <w:left w:val="nil"/>
                  <w:bottom w:val="single" w:sz="4" w:space="0" w:color="auto"/>
                  <w:right w:val="nil"/>
                </w:tcBorders>
                <w:shd w:val="clear" w:color="auto" w:fill="auto"/>
                <w:noWrap/>
                <w:vAlign w:val="bottom"/>
                <w:hideMark/>
              </w:tcPr>
            </w:tcPrChange>
          </w:tcPr>
          <w:p w14:paraId="7C9C7FD9" w14:textId="77777777" w:rsidR="001803B4" w:rsidRPr="004B6251" w:rsidRDefault="1CC6B03A" w:rsidP="00DB3372">
            <w:pPr>
              <w:pStyle w:val="TableTitle"/>
              <w:rPr>
                <w:lang w:eastAsia="en-US"/>
              </w:rPr>
            </w:pPr>
            <w:r w:rsidRPr="1CC6B03A">
              <w:rPr>
                <w:lang w:eastAsia="en-US"/>
              </w:rPr>
              <w:t>Gene</w:t>
            </w:r>
          </w:p>
        </w:tc>
        <w:tc>
          <w:tcPr>
            <w:tcW w:w="525" w:type="dxa"/>
            <w:tcBorders>
              <w:top w:val="single" w:sz="4" w:space="0" w:color="auto"/>
              <w:left w:val="nil"/>
              <w:bottom w:val="single" w:sz="4" w:space="0" w:color="auto"/>
              <w:right w:val="nil"/>
            </w:tcBorders>
            <w:shd w:val="clear" w:color="auto" w:fill="auto"/>
            <w:noWrap/>
            <w:vAlign w:val="bottom"/>
            <w:hideMark/>
            <w:tcPrChange w:id="172" w:author="Wayne Kunze" w:date="2018-05-09T13:06:00Z">
              <w:tcPr>
                <w:tcW w:w="960" w:type="dxa"/>
                <w:tcBorders>
                  <w:top w:val="single" w:sz="4" w:space="0" w:color="auto"/>
                  <w:left w:val="nil"/>
                  <w:bottom w:val="single" w:sz="4" w:space="0" w:color="auto"/>
                  <w:right w:val="nil"/>
                </w:tcBorders>
                <w:shd w:val="clear" w:color="auto" w:fill="auto"/>
                <w:noWrap/>
                <w:vAlign w:val="bottom"/>
                <w:hideMark/>
              </w:tcPr>
            </w:tcPrChange>
          </w:tcPr>
          <w:p w14:paraId="1AE1AA82" w14:textId="77777777" w:rsidR="001803B4" w:rsidRPr="004B6251" w:rsidRDefault="1CC6B03A" w:rsidP="00DB3372">
            <w:pPr>
              <w:pStyle w:val="TableTitle"/>
              <w:rPr>
                <w:lang w:eastAsia="en-US"/>
              </w:rPr>
            </w:pPr>
            <w:r w:rsidRPr="1CC6B03A">
              <w:rPr>
                <w:lang w:eastAsia="en-US"/>
              </w:rPr>
              <w:t>Beta(j)</w:t>
            </w:r>
          </w:p>
        </w:tc>
      </w:tr>
      <w:tr w:rsidR="001803B4" w:rsidRPr="004B6251" w14:paraId="4BF7C140" w14:textId="77777777" w:rsidTr="00486CDC">
        <w:trPr>
          <w:trHeight w:val="300"/>
          <w:jc w:val="center"/>
          <w:trPrChange w:id="173"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4" w:author="Wayne Kunze" w:date="2018-05-09T13:06:00Z">
              <w:tcPr>
                <w:tcW w:w="1790" w:type="dxa"/>
                <w:tcBorders>
                  <w:top w:val="nil"/>
                  <w:left w:val="nil"/>
                  <w:bottom w:val="nil"/>
                  <w:right w:val="nil"/>
                </w:tcBorders>
                <w:shd w:val="clear" w:color="auto" w:fill="auto"/>
                <w:noWrap/>
                <w:vAlign w:val="bottom"/>
                <w:hideMark/>
              </w:tcPr>
            </w:tcPrChange>
          </w:tcPr>
          <w:p w14:paraId="4CDAC755" w14:textId="77777777" w:rsidR="001803B4" w:rsidRPr="004B6251" w:rsidRDefault="1CC6B03A" w:rsidP="00DB3372">
            <w:pPr>
              <w:pStyle w:val="TableTitle"/>
              <w:rPr>
                <w:lang w:eastAsia="en-US"/>
              </w:rPr>
            </w:pPr>
            <w:r w:rsidRPr="1CC6B03A">
              <w:rPr>
                <w:lang w:eastAsia="en-US"/>
              </w:rPr>
              <w:t xml:space="preserve">ILMN_1651913  </w:t>
            </w:r>
          </w:p>
        </w:tc>
        <w:tc>
          <w:tcPr>
            <w:tcW w:w="1975" w:type="dxa"/>
            <w:tcBorders>
              <w:top w:val="nil"/>
              <w:left w:val="nil"/>
              <w:bottom w:val="nil"/>
              <w:right w:val="nil"/>
            </w:tcBorders>
            <w:shd w:val="clear" w:color="auto" w:fill="auto"/>
            <w:noWrap/>
            <w:vAlign w:val="bottom"/>
            <w:hideMark/>
            <w:tcPrChange w:id="175" w:author="Wayne Kunze" w:date="2018-05-09T13:06:00Z">
              <w:tcPr>
                <w:tcW w:w="1540" w:type="dxa"/>
                <w:tcBorders>
                  <w:top w:val="nil"/>
                  <w:left w:val="nil"/>
                  <w:bottom w:val="nil"/>
                  <w:right w:val="nil"/>
                </w:tcBorders>
                <w:shd w:val="clear" w:color="auto" w:fill="auto"/>
                <w:noWrap/>
                <w:vAlign w:val="bottom"/>
                <w:hideMark/>
              </w:tcPr>
            </w:tcPrChange>
          </w:tcPr>
          <w:p w14:paraId="001DE279"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76" w:author="Wayne Kunze" w:date="2018-05-09T13:06:00Z">
              <w:tcPr>
                <w:tcW w:w="960" w:type="dxa"/>
                <w:tcBorders>
                  <w:top w:val="nil"/>
                  <w:left w:val="nil"/>
                  <w:bottom w:val="nil"/>
                  <w:right w:val="nil"/>
                </w:tcBorders>
                <w:shd w:val="clear" w:color="auto" w:fill="auto"/>
                <w:noWrap/>
                <w:vAlign w:val="bottom"/>
                <w:hideMark/>
              </w:tcPr>
            </w:tcPrChange>
          </w:tcPr>
          <w:p w14:paraId="1585E03A" w14:textId="77777777" w:rsidR="001803B4" w:rsidRPr="004B6251" w:rsidRDefault="001803B4" w:rsidP="00DB3372">
            <w:pPr>
              <w:pStyle w:val="TableTitle"/>
              <w:rPr>
                <w:lang w:eastAsia="en-US"/>
              </w:rPr>
            </w:pPr>
            <w:r w:rsidRPr="004B6251">
              <w:rPr>
                <w:lang w:eastAsia="en-US"/>
              </w:rPr>
              <w:t>21.15</w:t>
            </w:r>
          </w:p>
        </w:tc>
      </w:tr>
      <w:tr w:rsidR="001803B4" w:rsidRPr="004B6251" w14:paraId="1D8B81DB" w14:textId="77777777" w:rsidTr="00486CDC">
        <w:trPr>
          <w:trHeight w:val="300"/>
          <w:jc w:val="center"/>
          <w:trPrChange w:id="177"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78" w:author="Wayne Kunze" w:date="2018-05-09T13:06:00Z">
              <w:tcPr>
                <w:tcW w:w="1790" w:type="dxa"/>
                <w:tcBorders>
                  <w:top w:val="nil"/>
                  <w:left w:val="nil"/>
                  <w:bottom w:val="nil"/>
                  <w:right w:val="nil"/>
                </w:tcBorders>
                <w:shd w:val="clear" w:color="auto" w:fill="auto"/>
                <w:noWrap/>
                <w:vAlign w:val="bottom"/>
                <w:hideMark/>
              </w:tcPr>
            </w:tcPrChange>
          </w:tcPr>
          <w:p w14:paraId="7ABD9496" w14:textId="77777777" w:rsidR="001803B4" w:rsidRPr="004B6251" w:rsidRDefault="1CC6B03A" w:rsidP="00DB3372">
            <w:pPr>
              <w:pStyle w:val="TableTitle"/>
              <w:rPr>
                <w:lang w:eastAsia="en-US"/>
              </w:rPr>
            </w:pPr>
            <w:r w:rsidRPr="1CC6B03A">
              <w:rPr>
                <w:lang w:eastAsia="en-US"/>
              </w:rPr>
              <w:t xml:space="preserve">ILMN_1652431  </w:t>
            </w:r>
          </w:p>
        </w:tc>
        <w:tc>
          <w:tcPr>
            <w:tcW w:w="1975" w:type="dxa"/>
            <w:tcBorders>
              <w:top w:val="nil"/>
              <w:left w:val="nil"/>
              <w:bottom w:val="nil"/>
              <w:right w:val="nil"/>
            </w:tcBorders>
            <w:shd w:val="clear" w:color="auto" w:fill="auto"/>
            <w:noWrap/>
            <w:vAlign w:val="bottom"/>
            <w:hideMark/>
            <w:tcPrChange w:id="179" w:author="Wayne Kunze" w:date="2018-05-09T13:06:00Z">
              <w:tcPr>
                <w:tcW w:w="1540" w:type="dxa"/>
                <w:tcBorders>
                  <w:top w:val="nil"/>
                  <w:left w:val="nil"/>
                  <w:bottom w:val="nil"/>
                  <w:right w:val="nil"/>
                </w:tcBorders>
                <w:shd w:val="clear" w:color="auto" w:fill="auto"/>
                <w:noWrap/>
                <w:vAlign w:val="bottom"/>
                <w:hideMark/>
              </w:tcPr>
            </w:tcPrChange>
          </w:tcPr>
          <w:p w14:paraId="55FA36D3" w14:textId="4A9E024A" w:rsidR="001803B4" w:rsidRPr="004B6251" w:rsidRDefault="008D015A" w:rsidP="00DB3372">
            <w:pPr>
              <w:pStyle w:val="TableTitle"/>
              <w:rPr>
                <w:lang w:eastAsia="en-US"/>
              </w:rPr>
            </w:pPr>
            <w:ins w:id="180" w:author="Caleb Perry" w:date="2018-05-09T17:38:00Z">
              <w:r>
                <w:rPr>
                  <w:lang w:eastAsia="en-US"/>
                </w:rPr>
                <w:t>CA1</w:t>
              </w:r>
            </w:ins>
          </w:p>
        </w:tc>
        <w:tc>
          <w:tcPr>
            <w:tcW w:w="525" w:type="dxa"/>
            <w:tcBorders>
              <w:top w:val="nil"/>
              <w:left w:val="nil"/>
              <w:bottom w:val="nil"/>
              <w:right w:val="nil"/>
            </w:tcBorders>
            <w:shd w:val="clear" w:color="auto" w:fill="auto"/>
            <w:noWrap/>
            <w:vAlign w:val="bottom"/>
            <w:hideMark/>
            <w:tcPrChange w:id="181" w:author="Wayne Kunze" w:date="2018-05-09T13:06:00Z">
              <w:tcPr>
                <w:tcW w:w="960" w:type="dxa"/>
                <w:tcBorders>
                  <w:top w:val="nil"/>
                  <w:left w:val="nil"/>
                  <w:bottom w:val="nil"/>
                  <w:right w:val="nil"/>
                </w:tcBorders>
                <w:shd w:val="clear" w:color="auto" w:fill="auto"/>
                <w:noWrap/>
                <w:vAlign w:val="bottom"/>
                <w:hideMark/>
              </w:tcPr>
            </w:tcPrChange>
          </w:tcPr>
          <w:p w14:paraId="7B163210" w14:textId="77777777" w:rsidR="001803B4" w:rsidRPr="004B6251" w:rsidRDefault="001803B4" w:rsidP="00DB3372">
            <w:pPr>
              <w:pStyle w:val="TableTitle"/>
              <w:rPr>
                <w:lang w:eastAsia="en-US"/>
              </w:rPr>
            </w:pPr>
            <w:r w:rsidRPr="004B6251">
              <w:rPr>
                <w:lang w:eastAsia="en-US"/>
              </w:rPr>
              <w:t>-3.07</w:t>
            </w:r>
          </w:p>
        </w:tc>
      </w:tr>
      <w:tr w:rsidR="001803B4" w:rsidRPr="004B6251" w14:paraId="6A901DA0" w14:textId="77777777" w:rsidTr="00486CDC">
        <w:trPr>
          <w:trHeight w:val="300"/>
          <w:jc w:val="center"/>
          <w:trPrChange w:id="18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3" w:author="Wayne Kunze" w:date="2018-05-09T13:06:00Z">
              <w:tcPr>
                <w:tcW w:w="1790" w:type="dxa"/>
                <w:tcBorders>
                  <w:top w:val="nil"/>
                  <w:left w:val="nil"/>
                  <w:bottom w:val="nil"/>
                  <w:right w:val="nil"/>
                </w:tcBorders>
                <w:shd w:val="clear" w:color="auto" w:fill="auto"/>
                <w:noWrap/>
                <w:vAlign w:val="bottom"/>
                <w:hideMark/>
              </w:tcPr>
            </w:tcPrChange>
          </w:tcPr>
          <w:p w14:paraId="0C0173B9" w14:textId="77777777" w:rsidR="001803B4" w:rsidRPr="004B6251" w:rsidRDefault="1CC6B03A" w:rsidP="00DB3372">
            <w:pPr>
              <w:pStyle w:val="TableTitle"/>
              <w:rPr>
                <w:lang w:eastAsia="en-US"/>
              </w:rPr>
            </w:pPr>
            <w:r w:rsidRPr="1CC6B03A">
              <w:rPr>
                <w:lang w:eastAsia="en-US"/>
              </w:rPr>
              <w:t xml:space="preserve">ILMN_1652784  </w:t>
            </w:r>
          </w:p>
        </w:tc>
        <w:tc>
          <w:tcPr>
            <w:tcW w:w="1975" w:type="dxa"/>
            <w:tcBorders>
              <w:top w:val="nil"/>
              <w:left w:val="nil"/>
              <w:bottom w:val="nil"/>
              <w:right w:val="nil"/>
            </w:tcBorders>
            <w:shd w:val="clear" w:color="auto" w:fill="auto"/>
            <w:noWrap/>
            <w:vAlign w:val="bottom"/>
            <w:hideMark/>
            <w:tcPrChange w:id="184" w:author="Wayne Kunze" w:date="2018-05-09T13:06:00Z">
              <w:tcPr>
                <w:tcW w:w="1540" w:type="dxa"/>
                <w:tcBorders>
                  <w:top w:val="nil"/>
                  <w:left w:val="nil"/>
                  <w:bottom w:val="nil"/>
                  <w:right w:val="nil"/>
                </w:tcBorders>
                <w:shd w:val="clear" w:color="auto" w:fill="auto"/>
                <w:noWrap/>
                <w:vAlign w:val="bottom"/>
                <w:hideMark/>
              </w:tcPr>
            </w:tcPrChange>
          </w:tcPr>
          <w:p w14:paraId="2EC1266C"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85" w:author="Wayne Kunze" w:date="2018-05-09T13:06:00Z">
              <w:tcPr>
                <w:tcW w:w="960" w:type="dxa"/>
                <w:tcBorders>
                  <w:top w:val="nil"/>
                  <w:left w:val="nil"/>
                  <w:bottom w:val="nil"/>
                  <w:right w:val="nil"/>
                </w:tcBorders>
                <w:shd w:val="clear" w:color="auto" w:fill="auto"/>
                <w:noWrap/>
                <w:vAlign w:val="bottom"/>
                <w:hideMark/>
              </w:tcPr>
            </w:tcPrChange>
          </w:tcPr>
          <w:p w14:paraId="42EBC923" w14:textId="77777777" w:rsidR="001803B4" w:rsidRPr="004B6251" w:rsidRDefault="001803B4" w:rsidP="00DB3372">
            <w:pPr>
              <w:pStyle w:val="TableTitle"/>
              <w:rPr>
                <w:lang w:eastAsia="en-US"/>
              </w:rPr>
            </w:pPr>
            <w:r w:rsidRPr="004B6251">
              <w:rPr>
                <w:lang w:eastAsia="en-US"/>
              </w:rPr>
              <w:t>0.78</w:t>
            </w:r>
          </w:p>
        </w:tc>
      </w:tr>
      <w:tr w:rsidR="001803B4" w:rsidRPr="004B6251" w14:paraId="6B4168FF" w14:textId="77777777" w:rsidTr="00486CDC">
        <w:trPr>
          <w:trHeight w:val="300"/>
          <w:jc w:val="center"/>
          <w:trPrChange w:id="18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87" w:author="Wayne Kunze" w:date="2018-05-09T13:06:00Z">
              <w:tcPr>
                <w:tcW w:w="1790" w:type="dxa"/>
                <w:tcBorders>
                  <w:top w:val="nil"/>
                  <w:left w:val="nil"/>
                  <w:bottom w:val="nil"/>
                  <w:right w:val="nil"/>
                </w:tcBorders>
                <w:shd w:val="clear" w:color="auto" w:fill="auto"/>
                <w:noWrap/>
                <w:vAlign w:val="bottom"/>
                <w:hideMark/>
              </w:tcPr>
            </w:tcPrChange>
          </w:tcPr>
          <w:p w14:paraId="35CD8221" w14:textId="77777777" w:rsidR="001803B4" w:rsidRPr="004B6251" w:rsidRDefault="1CC6B03A" w:rsidP="00DB3372">
            <w:pPr>
              <w:pStyle w:val="TableTitle"/>
              <w:rPr>
                <w:lang w:eastAsia="en-US"/>
              </w:rPr>
            </w:pPr>
            <w:r w:rsidRPr="1CC6B03A">
              <w:rPr>
                <w:lang w:eastAsia="en-US"/>
              </w:rPr>
              <w:t xml:space="preserve">ILMN_1654942  </w:t>
            </w:r>
          </w:p>
        </w:tc>
        <w:tc>
          <w:tcPr>
            <w:tcW w:w="1975" w:type="dxa"/>
            <w:tcBorders>
              <w:top w:val="nil"/>
              <w:left w:val="nil"/>
              <w:bottom w:val="nil"/>
              <w:right w:val="nil"/>
            </w:tcBorders>
            <w:shd w:val="clear" w:color="auto" w:fill="auto"/>
            <w:noWrap/>
            <w:vAlign w:val="bottom"/>
            <w:hideMark/>
            <w:tcPrChange w:id="188" w:author="Wayne Kunze" w:date="2018-05-09T13:06:00Z">
              <w:tcPr>
                <w:tcW w:w="1540" w:type="dxa"/>
                <w:tcBorders>
                  <w:top w:val="nil"/>
                  <w:left w:val="nil"/>
                  <w:bottom w:val="nil"/>
                  <w:right w:val="nil"/>
                </w:tcBorders>
                <w:shd w:val="clear" w:color="auto" w:fill="auto"/>
                <w:noWrap/>
                <w:vAlign w:val="bottom"/>
                <w:hideMark/>
              </w:tcPr>
            </w:tcPrChange>
          </w:tcPr>
          <w:p w14:paraId="28060142" w14:textId="115F0B7C" w:rsidR="001803B4" w:rsidRPr="004B6251" w:rsidRDefault="008D015A" w:rsidP="00DB3372">
            <w:pPr>
              <w:pStyle w:val="TableTitle"/>
              <w:rPr>
                <w:lang w:eastAsia="en-US"/>
              </w:rPr>
            </w:pPr>
            <w:ins w:id="189" w:author="Caleb Perry" w:date="2018-05-09T17:39:00Z">
              <w:r>
                <w:rPr>
                  <w:lang w:eastAsia="en-US"/>
                </w:rPr>
                <w:t>NFIC</w:t>
              </w:r>
            </w:ins>
          </w:p>
        </w:tc>
        <w:tc>
          <w:tcPr>
            <w:tcW w:w="525" w:type="dxa"/>
            <w:tcBorders>
              <w:top w:val="nil"/>
              <w:left w:val="nil"/>
              <w:bottom w:val="nil"/>
              <w:right w:val="nil"/>
            </w:tcBorders>
            <w:shd w:val="clear" w:color="auto" w:fill="auto"/>
            <w:noWrap/>
            <w:vAlign w:val="bottom"/>
            <w:hideMark/>
            <w:tcPrChange w:id="190" w:author="Wayne Kunze" w:date="2018-05-09T13:06:00Z">
              <w:tcPr>
                <w:tcW w:w="960" w:type="dxa"/>
                <w:tcBorders>
                  <w:top w:val="nil"/>
                  <w:left w:val="nil"/>
                  <w:bottom w:val="nil"/>
                  <w:right w:val="nil"/>
                </w:tcBorders>
                <w:shd w:val="clear" w:color="auto" w:fill="auto"/>
                <w:noWrap/>
                <w:vAlign w:val="bottom"/>
                <w:hideMark/>
              </w:tcPr>
            </w:tcPrChange>
          </w:tcPr>
          <w:p w14:paraId="096B0F94" w14:textId="77777777" w:rsidR="001803B4" w:rsidRPr="004B6251" w:rsidRDefault="001803B4" w:rsidP="00DB3372">
            <w:pPr>
              <w:pStyle w:val="TableTitle"/>
              <w:rPr>
                <w:lang w:eastAsia="en-US"/>
              </w:rPr>
            </w:pPr>
            <w:r w:rsidRPr="004B6251">
              <w:rPr>
                <w:lang w:eastAsia="en-US"/>
              </w:rPr>
              <w:t>3.06</w:t>
            </w:r>
          </w:p>
        </w:tc>
      </w:tr>
      <w:tr w:rsidR="001803B4" w:rsidRPr="004B6251" w14:paraId="0A9E7A6C" w14:textId="77777777" w:rsidTr="00486CDC">
        <w:trPr>
          <w:trHeight w:val="300"/>
          <w:jc w:val="center"/>
          <w:trPrChange w:id="19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2" w:author="Wayne Kunze" w:date="2018-05-09T13:06:00Z">
              <w:tcPr>
                <w:tcW w:w="1790" w:type="dxa"/>
                <w:tcBorders>
                  <w:top w:val="nil"/>
                  <w:left w:val="nil"/>
                  <w:bottom w:val="nil"/>
                  <w:right w:val="nil"/>
                </w:tcBorders>
                <w:shd w:val="clear" w:color="auto" w:fill="auto"/>
                <w:noWrap/>
                <w:vAlign w:val="bottom"/>
                <w:hideMark/>
              </w:tcPr>
            </w:tcPrChange>
          </w:tcPr>
          <w:p w14:paraId="4765DC5F" w14:textId="77777777" w:rsidR="001803B4" w:rsidRPr="004B6251" w:rsidRDefault="1CC6B03A" w:rsidP="00DB3372">
            <w:pPr>
              <w:pStyle w:val="TableTitle"/>
              <w:rPr>
                <w:lang w:eastAsia="en-US"/>
              </w:rPr>
            </w:pPr>
            <w:r w:rsidRPr="1CC6B03A">
              <w:rPr>
                <w:lang w:eastAsia="en-US"/>
              </w:rPr>
              <w:t xml:space="preserve">ILMN_1655827  </w:t>
            </w:r>
          </w:p>
        </w:tc>
        <w:tc>
          <w:tcPr>
            <w:tcW w:w="1975" w:type="dxa"/>
            <w:tcBorders>
              <w:top w:val="nil"/>
              <w:left w:val="nil"/>
              <w:bottom w:val="nil"/>
              <w:right w:val="nil"/>
            </w:tcBorders>
            <w:shd w:val="clear" w:color="auto" w:fill="auto"/>
            <w:noWrap/>
            <w:vAlign w:val="bottom"/>
            <w:hideMark/>
            <w:tcPrChange w:id="193" w:author="Wayne Kunze" w:date="2018-05-09T13:06:00Z">
              <w:tcPr>
                <w:tcW w:w="1540" w:type="dxa"/>
                <w:tcBorders>
                  <w:top w:val="nil"/>
                  <w:left w:val="nil"/>
                  <w:bottom w:val="nil"/>
                  <w:right w:val="nil"/>
                </w:tcBorders>
                <w:shd w:val="clear" w:color="auto" w:fill="auto"/>
                <w:noWrap/>
                <w:vAlign w:val="bottom"/>
                <w:hideMark/>
              </w:tcPr>
            </w:tcPrChange>
          </w:tcPr>
          <w:p w14:paraId="29C40B58" w14:textId="263E855B" w:rsidR="001803B4" w:rsidRPr="004B6251" w:rsidRDefault="008D015A" w:rsidP="00DB3372">
            <w:pPr>
              <w:pStyle w:val="TableTitle"/>
              <w:rPr>
                <w:lang w:eastAsia="en-US"/>
              </w:rPr>
            </w:pPr>
            <w:ins w:id="194" w:author="Caleb Perry" w:date="2018-05-09T17:39:00Z">
              <w:r>
                <w:rPr>
                  <w:lang w:eastAsia="en-US"/>
                </w:rPr>
                <w:t>COPS2</w:t>
              </w:r>
            </w:ins>
          </w:p>
        </w:tc>
        <w:tc>
          <w:tcPr>
            <w:tcW w:w="525" w:type="dxa"/>
            <w:tcBorders>
              <w:top w:val="nil"/>
              <w:left w:val="nil"/>
              <w:bottom w:val="nil"/>
              <w:right w:val="nil"/>
            </w:tcBorders>
            <w:shd w:val="clear" w:color="auto" w:fill="auto"/>
            <w:noWrap/>
            <w:vAlign w:val="bottom"/>
            <w:hideMark/>
            <w:tcPrChange w:id="195" w:author="Wayne Kunze" w:date="2018-05-09T13:06:00Z">
              <w:tcPr>
                <w:tcW w:w="960" w:type="dxa"/>
                <w:tcBorders>
                  <w:top w:val="nil"/>
                  <w:left w:val="nil"/>
                  <w:bottom w:val="nil"/>
                  <w:right w:val="nil"/>
                </w:tcBorders>
                <w:shd w:val="clear" w:color="auto" w:fill="auto"/>
                <w:noWrap/>
                <w:vAlign w:val="bottom"/>
                <w:hideMark/>
              </w:tcPr>
            </w:tcPrChange>
          </w:tcPr>
          <w:p w14:paraId="60F3F8D9" w14:textId="77777777" w:rsidR="001803B4" w:rsidRPr="004B6251" w:rsidRDefault="001803B4" w:rsidP="00DB3372">
            <w:pPr>
              <w:pStyle w:val="TableTitle"/>
              <w:rPr>
                <w:lang w:eastAsia="en-US"/>
              </w:rPr>
            </w:pPr>
            <w:r w:rsidRPr="004B6251">
              <w:rPr>
                <w:lang w:eastAsia="en-US"/>
              </w:rPr>
              <w:t>1.40</w:t>
            </w:r>
          </w:p>
        </w:tc>
      </w:tr>
      <w:tr w:rsidR="001803B4" w:rsidRPr="004B6251" w14:paraId="245F5571" w14:textId="77777777" w:rsidTr="00486CDC">
        <w:trPr>
          <w:trHeight w:val="300"/>
          <w:jc w:val="center"/>
          <w:trPrChange w:id="19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197" w:author="Wayne Kunze" w:date="2018-05-09T13:06:00Z">
              <w:tcPr>
                <w:tcW w:w="1790" w:type="dxa"/>
                <w:tcBorders>
                  <w:top w:val="nil"/>
                  <w:left w:val="nil"/>
                  <w:bottom w:val="nil"/>
                  <w:right w:val="nil"/>
                </w:tcBorders>
                <w:shd w:val="clear" w:color="auto" w:fill="auto"/>
                <w:noWrap/>
                <w:vAlign w:val="bottom"/>
                <w:hideMark/>
              </w:tcPr>
            </w:tcPrChange>
          </w:tcPr>
          <w:p w14:paraId="7CCB2FB0" w14:textId="77777777" w:rsidR="001803B4" w:rsidRPr="004B6251" w:rsidRDefault="1CC6B03A" w:rsidP="00DB3372">
            <w:pPr>
              <w:pStyle w:val="TableTitle"/>
              <w:rPr>
                <w:lang w:eastAsia="en-US"/>
              </w:rPr>
            </w:pPr>
            <w:r w:rsidRPr="1CC6B03A">
              <w:rPr>
                <w:lang w:eastAsia="en-US"/>
              </w:rPr>
              <w:t xml:space="preserve">ILMN_1656052  </w:t>
            </w:r>
          </w:p>
        </w:tc>
        <w:tc>
          <w:tcPr>
            <w:tcW w:w="1975" w:type="dxa"/>
            <w:tcBorders>
              <w:top w:val="nil"/>
              <w:left w:val="nil"/>
              <w:bottom w:val="nil"/>
              <w:right w:val="nil"/>
            </w:tcBorders>
            <w:shd w:val="clear" w:color="auto" w:fill="auto"/>
            <w:noWrap/>
            <w:vAlign w:val="bottom"/>
            <w:hideMark/>
            <w:tcPrChange w:id="198" w:author="Wayne Kunze" w:date="2018-05-09T13:06:00Z">
              <w:tcPr>
                <w:tcW w:w="1540" w:type="dxa"/>
                <w:tcBorders>
                  <w:top w:val="nil"/>
                  <w:left w:val="nil"/>
                  <w:bottom w:val="nil"/>
                  <w:right w:val="nil"/>
                </w:tcBorders>
                <w:shd w:val="clear" w:color="auto" w:fill="auto"/>
                <w:noWrap/>
                <w:vAlign w:val="bottom"/>
                <w:hideMark/>
              </w:tcPr>
            </w:tcPrChange>
          </w:tcPr>
          <w:p w14:paraId="19F16475"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199" w:author="Wayne Kunze" w:date="2018-05-09T13:06:00Z">
              <w:tcPr>
                <w:tcW w:w="960" w:type="dxa"/>
                <w:tcBorders>
                  <w:top w:val="nil"/>
                  <w:left w:val="nil"/>
                  <w:bottom w:val="nil"/>
                  <w:right w:val="nil"/>
                </w:tcBorders>
                <w:shd w:val="clear" w:color="auto" w:fill="auto"/>
                <w:noWrap/>
                <w:vAlign w:val="bottom"/>
                <w:hideMark/>
              </w:tcPr>
            </w:tcPrChange>
          </w:tcPr>
          <w:p w14:paraId="5CA7972C" w14:textId="77777777" w:rsidR="001803B4" w:rsidRPr="004B6251" w:rsidRDefault="001803B4" w:rsidP="00DB3372">
            <w:pPr>
              <w:pStyle w:val="TableTitle"/>
              <w:rPr>
                <w:lang w:eastAsia="en-US"/>
              </w:rPr>
            </w:pPr>
            <w:r w:rsidRPr="004B6251">
              <w:rPr>
                <w:lang w:eastAsia="en-US"/>
              </w:rPr>
              <w:t>20.58</w:t>
            </w:r>
          </w:p>
        </w:tc>
      </w:tr>
      <w:tr w:rsidR="001803B4" w:rsidRPr="004B6251" w14:paraId="702BAB64" w14:textId="77777777" w:rsidTr="00486CDC">
        <w:trPr>
          <w:trHeight w:val="300"/>
          <w:jc w:val="center"/>
          <w:trPrChange w:id="200"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1" w:author="Wayne Kunze" w:date="2018-05-09T13:06:00Z">
              <w:tcPr>
                <w:tcW w:w="1790" w:type="dxa"/>
                <w:tcBorders>
                  <w:top w:val="nil"/>
                  <w:left w:val="nil"/>
                  <w:bottom w:val="nil"/>
                  <w:right w:val="nil"/>
                </w:tcBorders>
                <w:shd w:val="clear" w:color="auto" w:fill="auto"/>
                <w:noWrap/>
                <w:vAlign w:val="bottom"/>
                <w:hideMark/>
              </w:tcPr>
            </w:tcPrChange>
          </w:tcPr>
          <w:p w14:paraId="785D9D73" w14:textId="77777777" w:rsidR="001803B4" w:rsidRPr="004B6251" w:rsidRDefault="1CC6B03A" w:rsidP="00DB3372">
            <w:pPr>
              <w:pStyle w:val="TableTitle"/>
              <w:rPr>
                <w:lang w:eastAsia="en-US"/>
              </w:rPr>
            </w:pPr>
            <w:r w:rsidRPr="1CC6B03A">
              <w:rPr>
                <w:lang w:eastAsia="en-US"/>
              </w:rPr>
              <w:t xml:space="preserve">ILMN_1656421  </w:t>
            </w:r>
          </w:p>
        </w:tc>
        <w:tc>
          <w:tcPr>
            <w:tcW w:w="1975" w:type="dxa"/>
            <w:tcBorders>
              <w:top w:val="nil"/>
              <w:left w:val="nil"/>
              <w:bottom w:val="nil"/>
              <w:right w:val="nil"/>
            </w:tcBorders>
            <w:shd w:val="clear" w:color="auto" w:fill="auto"/>
            <w:noWrap/>
            <w:vAlign w:val="bottom"/>
            <w:hideMark/>
            <w:tcPrChange w:id="202" w:author="Wayne Kunze" w:date="2018-05-09T13:06:00Z">
              <w:tcPr>
                <w:tcW w:w="1540" w:type="dxa"/>
                <w:tcBorders>
                  <w:top w:val="nil"/>
                  <w:left w:val="nil"/>
                  <w:bottom w:val="nil"/>
                  <w:right w:val="nil"/>
                </w:tcBorders>
                <w:shd w:val="clear" w:color="auto" w:fill="auto"/>
                <w:noWrap/>
                <w:vAlign w:val="bottom"/>
                <w:hideMark/>
              </w:tcPr>
            </w:tcPrChange>
          </w:tcPr>
          <w:p w14:paraId="3A6E36F8"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03" w:author="Wayne Kunze" w:date="2018-05-09T13:06:00Z">
              <w:tcPr>
                <w:tcW w:w="960" w:type="dxa"/>
                <w:tcBorders>
                  <w:top w:val="nil"/>
                  <w:left w:val="nil"/>
                  <w:bottom w:val="nil"/>
                  <w:right w:val="nil"/>
                </w:tcBorders>
                <w:shd w:val="clear" w:color="auto" w:fill="auto"/>
                <w:noWrap/>
                <w:vAlign w:val="bottom"/>
                <w:hideMark/>
              </w:tcPr>
            </w:tcPrChange>
          </w:tcPr>
          <w:p w14:paraId="313F9B0A" w14:textId="77777777" w:rsidR="001803B4" w:rsidRPr="004B6251" w:rsidRDefault="001803B4" w:rsidP="00DB3372">
            <w:pPr>
              <w:pStyle w:val="TableTitle"/>
              <w:rPr>
                <w:lang w:eastAsia="en-US"/>
              </w:rPr>
            </w:pPr>
            <w:r w:rsidRPr="004B6251">
              <w:rPr>
                <w:lang w:eastAsia="en-US"/>
              </w:rPr>
              <w:t>0.09</w:t>
            </w:r>
          </w:p>
        </w:tc>
      </w:tr>
      <w:tr w:rsidR="001803B4" w:rsidRPr="004B6251" w14:paraId="5928C1C3" w14:textId="77777777" w:rsidTr="00486CDC">
        <w:trPr>
          <w:trHeight w:val="300"/>
          <w:jc w:val="center"/>
          <w:trPrChange w:id="20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05" w:author="Wayne Kunze" w:date="2018-05-09T13:06:00Z">
              <w:tcPr>
                <w:tcW w:w="1790" w:type="dxa"/>
                <w:tcBorders>
                  <w:top w:val="nil"/>
                  <w:left w:val="nil"/>
                  <w:bottom w:val="nil"/>
                  <w:right w:val="nil"/>
                </w:tcBorders>
                <w:shd w:val="clear" w:color="auto" w:fill="auto"/>
                <w:noWrap/>
                <w:vAlign w:val="bottom"/>
                <w:hideMark/>
              </w:tcPr>
            </w:tcPrChange>
          </w:tcPr>
          <w:p w14:paraId="565B1696" w14:textId="77777777" w:rsidR="001803B4" w:rsidRPr="004B6251" w:rsidRDefault="1CC6B03A" w:rsidP="00DB3372">
            <w:pPr>
              <w:pStyle w:val="TableTitle"/>
              <w:rPr>
                <w:lang w:eastAsia="en-US"/>
              </w:rPr>
            </w:pPr>
            <w:r w:rsidRPr="1CC6B03A">
              <w:rPr>
                <w:lang w:eastAsia="en-US"/>
              </w:rPr>
              <w:t xml:space="preserve">ILMN_1659378  </w:t>
            </w:r>
          </w:p>
        </w:tc>
        <w:tc>
          <w:tcPr>
            <w:tcW w:w="1975" w:type="dxa"/>
            <w:tcBorders>
              <w:top w:val="nil"/>
              <w:left w:val="nil"/>
              <w:bottom w:val="nil"/>
              <w:right w:val="nil"/>
            </w:tcBorders>
            <w:shd w:val="clear" w:color="auto" w:fill="auto"/>
            <w:noWrap/>
            <w:vAlign w:val="bottom"/>
            <w:hideMark/>
            <w:tcPrChange w:id="206" w:author="Wayne Kunze" w:date="2018-05-09T13:06:00Z">
              <w:tcPr>
                <w:tcW w:w="1540" w:type="dxa"/>
                <w:tcBorders>
                  <w:top w:val="nil"/>
                  <w:left w:val="nil"/>
                  <w:bottom w:val="nil"/>
                  <w:right w:val="nil"/>
                </w:tcBorders>
                <w:shd w:val="clear" w:color="auto" w:fill="auto"/>
                <w:noWrap/>
                <w:vAlign w:val="bottom"/>
                <w:hideMark/>
              </w:tcPr>
            </w:tcPrChange>
          </w:tcPr>
          <w:p w14:paraId="7F7E4AAF" w14:textId="3546A4AA" w:rsidR="001803B4" w:rsidRPr="004B6251" w:rsidRDefault="008D015A" w:rsidP="00DB3372">
            <w:pPr>
              <w:pStyle w:val="TableTitle"/>
              <w:rPr>
                <w:lang w:eastAsia="en-US"/>
              </w:rPr>
            </w:pPr>
            <w:ins w:id="207" w:author="Caleb Perry" w:date="2018-05-09T17:40:00Z">
              <w:r>
                <w:rPr>
                  <w:lang w:eastAsia="en-US"/>
                </w:rPr>
                <w:t>TFAP2D</w:t>
              </w:r>
            </w:ins>
          </w:p>
        </w:tc>
        <w:tc>
          <w:tcPr>
            <w:tcW w:w="525" w:type="dxa"/>
            <w:tcBorders>
              <w:top w:val="nil"/>
              <w:left w:val="nil"/>
              <w:bottom w:val="nil"/>
              <w:right w:val="nil"/>
            </w:tcBorders>
            <w:shd w:val="clear" w:color="auto" w:fill="auto"/>
            <w:noWrap/>
            <w:vAlign w:val="bottom"/>
            <w:hideMark/>
            <w:tcPrChange w:id="208" w:author="Wayne Kunze" w:date="2018-05-09T13:06:00Z">
              <w:tcPr>
                <w:tcW w:w="960" w:type="dxa"/>
                <w:tcBorders>
                  <w:top w:val="nil"/>
                  <w:left w:val="nil"/>
                  <w:bottom w:val="nil"/>
                  <w:right w:val="nil"/>
                </w:tcBorders>
                <w:shd w:val="clear" w:color="auto" w:fill="auto"/>
                <w:noWrap/>
                <w:vAlign w:val="bottom"/>
                <w:hideMark/>
              </w:tcPr>
            </w:tcPrChange>
          </w:tcPr>
          <w:p w14:paraId="2B0425BE" w14:textId="77777777" w:rsidR="001803B4" w:rsidRPr="004B6251" w:rsidRDefault="001803B4" w:rsidP="00DB3372">
            <w:pPr>
              <w:pStyle w:val="TableTitle"/>
              <w:rPr>
                <w:lang w:eastAsia="en-US"/>
              </w:rPr>
            </w:pPr>
            <w:r w:rsidRPr="004B6251">
              <w:rPr>
                <w:lang w:eastAsia="en-US"/>
              </w:rPr>
              <w:t>-0.52</w:t>
            </w:r>
          </w:p>
        </w:tc>
      </w:tr>
      <w:tr w:rsidR="001803B4" w:rsidRPr="004B6251" w14:paraId="39F292CB" w14:textId="77777777" w:rsidTr="00486CDC">
        <w:trPr>
          <w:trHeight w:val="300"/>
          <w:jc w:val="center"/>
          <w:trPrChange w:id="20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0" w:author="Wayne Kunze" w:date="2018-05-09T13:06:00Z">
              <w:tcPr>
                <w:tcW w:w="1790" w:type="dxa"/>
                <w:tcBorders>
                  <w:top w:val="nil"/>
                  <w:left w:val="nil"/>
                  <w:bottom w:val="nil"/>
                  <w:right w:val="nil"/>
                </w:tcBorders>
                <w:shd w:val="clear" w:color="auto" w:fill="auto"/>
                <w:noWrap/>
                <w:vAlign w:val="bottom"/>
                <w:hideMark/>
              </w:tcPr>
            </w:tcPrChange>
          </w:tcPr>
          <w:p w14:paraId="0B9E4A95" w14:textId="77777777" w:rsidR="001803B4" w:rsidRPr="004B6251" w:rsidRDefault="1CC6B03A" w:rsidP="00DB3372">
            <w:pPr>
              <w:pStyle w:val="TableTitle"/>
              <w:rPr>
                <w:lang w:eastAsia="en-US"/>
              </w:rPr>
            </w:pPr>
            <w:r w:rsidRPr="1CC6B03A">
              <w:rPr>
                <w:lang w:eastAsia="en-US"/>
              </w:rPr>
              <w:lastRenderedPageBreak/>
              <w:t xml:space="preserve">ILMN_1661886  </w:t>
            </w:r>
          </w:p>
        </w:tc>
        <w:tc>
          <w:tcPr>
            <w:tcW w:w="1975" w:type="dxa"/>
            <w:tcBorders>
              <w:top w:val="nil"/>
              <w:left w:val="nil"/>
              <w:bottom w:val="nil"/>
              <w:right w:val="nil"/>
            </w:tcBorders>
            <w:shd w:val="clear" w:color="auto" w:fill="auto"/>
            <w:noWrap/>
            <w:vAlign w:val="bottom"/>
            <w:hideMark/>
            <w:tcPrChange w:id="211" w:author="Wayne Kunze" w:date="2018-05-09T13:06:00Z">
              <w:tcPr>
                <w:tcW w:w="1540" w:type="dxa"/>
                <w:tcBorders>
                  <w:top w:val="nil"/>
                  <w:left w:val="nil"/>
                  <w:bottom w:val="nil"/>
                  <w:right w:val="nil"/>
                </w:tcBorders>
                <w:shd w:val="clear" w:color="auto" w:fill="auto"/>
                <w:noWrap/>
                <w:vAlign w:val="bottom"/>
                <w:hideMark/>
              </w:tcPr>
            </w:tcPrChange>
          </w:tcPr>
          <w:p w14:paraId="529FE974" w14:textId="0984C629" w:rsidR="001803B4" w:rsidRPr="004B6251" w:rsidRDefault="008D015A" w:rsidP="00DB3372">
            <w:pPr>
              <w:pStyle w:val="TableTitle"/>
              <w:rPr>
                <w:lang w:eastAsia="en-US"/>
              </w:rPr>
            </w:pPr>
            <w:ins w:id="212" w:author="Caleb Perry" w:date="2018-05-09T17:40:00Z">
              <w:r>
                <w:rPr>
                  <w:lang w:eastAsia="en-US"/>
                </w:rPr>
                <w:t>APEX1</w:t>
              </w:r>
            </w:ins>
          </w:p>
        </w:tc>
        <w:tc>
          <w:tcPr>
            <w:tcW w:w="525" w:type="dxa"/>
            <w:tcBorders>
              <w:top w:val="nil"/>
              <w:left w:val="nil"/>
              <w:bottom w:val="nil"/>
              <w:right w:val="nil"/>
            </w:tcBorders>
            <w:shd w:val="clear" w:color="auto" w:fill="auto"/>
            <w:noWrap/>
            <w:vAlign w:val="bottom"/>
            <w:hideMark/>
            <w:tcPrChange w:id="213" w:author="Wayne Kunze" w:date="2018-05-09T13:06:00Z">
              <w:tcPr>
                <w:tcW w:w="960" w:type="dxa"/>
                <w:tcBorders>
                  <w:top w:val="nil"/>
                  <w:left w:val="nil"/>
                  <w:bottom w:val="nil"/>
                  <w:right w:val="nil"/>
                </w:tcBorders>
                <w:shd w:val="clear" w:color="auto" w:fill="auto"/>
                <w:noWrap/>
                <w:vAlign w:val="bottom"/>
                <w:hideMark/>
              </w:tcPr>
            </w:tcPrChange>
          </w:tcPr>
          <w:p w14:paraId="5BCBF13D" w14:textId="77777777" w:rsidR="001803B4" w:rsidRPr="004B6251" w:rsidRDefault="001803B4" w:rsidP="00DB3372">
            <w:pPr>
              <w:pStyle w:val="TableTitle"/>
              <w:rPr>
                <w:lang w:eastAsia="en-US"/>
              </w:rPr>
            </w:pPr>
            <w:r w:rsidRPr="004B6251">
              <w:rPr>
                <w:lang w:eastAsia="en-US"/>
              </w:rPr>
              <w:t>-1.10</w:t>
            </w:r>
          </w:p>
        </w:tc>
      </w:tr>
      <w:tr w:rsidR="001803B4" w:rsidRPr="004B6251" w14:paraId="169C4814" w14:textId="77777777" w:rsidTr="00486CDC">
        <w:trPr>
          <w:trHeight w:val="300"/>
          <w:jc w:val="center"/>
          <w:trPrChange w:id="21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5" w:author="Wayne Kunze" w:date="2018-05-09T13:06:00Z">
              <w:tcPr>
                <w:tcW w:w="1790" w:type="dxa"/>
                <w:tcBorders>
                  <w:top w:val="nil"/>
                  <w:left w:val="nil"/>
                  <w:bottom w:val="nil"/>
                  <w:right w:val="nil"/>
                </w:tcBorders>
                <w:shd w:val="clear" w:color="auto" w:fill="auto"/>
                <w:noWrap/>
                <w:vAlign w:val="bottom"/>
                <w:hideMark/>
              </w:tcPr>
            </w:tcPrChange>
          </w:tcPr>
          <w:p w14:paraId="29F64339" w14:textId="77777777" w:rsidR="001803B4" w:rsidRPr="004B6251" w:rsidRDefault="1CC6B03A" w:rsidP="00DB3372">
            <w:pPr>
              <w:pStyle w:val="TableTitle"/>
              <w:rPr>
                <w:lang w:eastAsia="en-US"/>
              </w:rPr>
            </w:pPr>
            <w:r w:rsidRPr="1CC6B03A">
              <w:rPr>
                <w:lang w:eastAsia="en-US"/>
              </w:rPr>
              <w:t xml:space="preserve">ILMN_1662807 </w:t>
            </w:r>
          </w:p>
        </w:tc>
        <w:tc>
          <w:tcPr>
            <w:tcW w:w="1975" w:type="dxa"/>
            <w:tcBorders>
              <w:top w:val="nil"/>
              <w:left w:val="nil"/>
              <w:bottom w:val="nil"/>
              <w:right w:val="nil"/>
            </w:tcBorders>
            <w:shd w:val="clear" w:color="auto" w:fill="auto"/>
            <w:noWrap/>
            <w:vAlign w:val="bottom"/>
            <w:hideMark/>
            <w:tcPrChange w:id="216" w:author="Wayne Kunze" w:date="2018-05-09T13:06:00Z">
              <w:tcPr>
                <w:tcW w:w="1540" w:type="dxa"/>
                <w:tcBorders>
                  <w:top w:val="nil"/>
                  <w:left w:val="nil"/>
                  <w:bottom w:val="nil"/>
                  <w:right w:val="nil"/>
                </w:tcBorders>
                <w:shd w:val="clear" w:color="auto" w:fill="auto"/>
                <w:noWrap/>
                <w:vAlign w:val="bottom"/>
                <w:hideMark/>
              </w:tcPr>
            </w:tcPrChange>
          </w:tcPr>
          <w:p w14:paraId="677DB48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17" w:author="Wayne Kunze" w:date="2018-05-09T13:06:00Z">
              <w:tcPr>
                <w:tcW w:w="960" w:type="dxa"/>
                <w:tcBorders>
                  <w:top w:val="nil"/>
                  <w:left w:val="nil"/>
                  <w:bottom w:val="nil"/>
                  <w:right w:val="nil"/>
                </w:tcBorders>
                <w:shd w:val="clear" w:color="auto" w:fill="auto"/>
                <w:noWrap/>
                <w:vAlign w:val="bottom"/>
                <w:hideMark/>
              </w:tcPr>
            </w:tcPrChange>
          </w:tcPr>
          <w:p w14:paraId="5C8287B0" w14:textId="77777777" w:rsidR="001803B4" w:rsidRPr="004B6251" w:rsidRDefault="001803B4" w:rsidP="00DB3372">
            <w:pPr>
              <w:pStyle w:val="TableTitle"/>
              <w:rPr>
                <w:lang w:eastAsia="en-US"/>
              </w:rPr>
            </w:pPr>
            <w:r w:rsidRPr="004B6251">
              <w:rPr>
                <w:lang w:eastAsia="en-US"/>
              </w:rPr>
              <w:t>8.34</w:t>
            </w:r>
          </w:p>
        </w:tc>
      </w:tr>
      <w:tr w:rsidR="001803B4" w:rsidRPr="004B6251" w14:paraId="3D998A66" w14:textId="77777777" w:rsidTr="00486CDC">
        <w:trPr>
          <w:trHeight w:val="300"/>
          <w:jc w:val="center"/>
          <w:trPrChange w:id="218"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19" w:author="Wayne Kunze" w:date="2018-05-09T13:06:00Z">
              <w:tcPr>
                <w:tcW w:w="1790" w:type="dxa"/>
                <w:tcBorders>
                  <w:top w:val="nil"/>
                  <w:left w:val="nil"/>
                  <w:bottom w:val="nil"/>
                  <w:right w:val="nil"/>
                </w:tcBorders>
                <w:shd w:val="clear" w:color="auto" w:fill="auto"/>
                <w:noWrap/>
                <w:vAlign w:val="bottom"/>
                <w:hideMark/>
              </w:tcPr>
            </w:tcPrChange>
          </w:tcPr>
          <w:p w14:paraId="0485D247" w14:textId="77777777" w:rsidR="001803B4" w:rsidRPr="004B6251" w:rsidRDefault="1CC6B03A" w:rsidP="00DB3372">
            <w:pPr>
              <w:pStyle w:val="TableTitle"/>
              <w:rPr>
                <w:lang w:eastAsia="en-US"/>
              </w:rPr>
            </w:pPr>
            <w:r w:rsidRPr="1CC6B03A">
              <w:rPr>
                <w:lang w:eastAsia="en-US"/>
              </w:rPr>
              <w:t xml:space="preserve">ILMN_1663767  </w:t>
            </w:r>
          </w:p>
        </w:tc>
        <w:tc>
          <w:tcPr>
            <w:tcW w:w="1975" w:type="dxa"/>
            <w:tcBorders>
              <w:top w:val="nil"/>
              <w:left w:val="nil"/>
              <w:bottom w:val="nil"/>
              <w:right w:val="nil"/>
            </w:tcBorders>
            <w:shd w:val="clear" w:color="auto" w:fill="auto"/>
            <w:noWrap/>
            <w:vAlign w:val="bottom"/>
            <w:hideMark/>
            <w:tcPrChange w:id="220" w:author="Wayne Kunze" w:date="2018-05-09T13:06:00Z">
              <w:tcPr>
                <w:tcW w:w="1540" w:type="dxa"/>
                <w:tcBorders>
                  <w:top w:val="nil"/>
                  <w:left w:val="nil"/>
                  <w:bottom w:val="nil"/>
                  <w:right w:val="nil"/>
                </w:tcBorders>
                <w:shd w:val="clear" w:color="auto" w:fill="auto"/>
                <w:noWrap/>
                <w:vAlign w:val="bottom"/>
                <w:hideMark/>
              </w:tcPr>
            </w:tcPrChange>
          </w:tcPr>
          <w:p w14:paraId="1CE0AB5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21" w:author="Wayne Kunze" w:date="2018-05-09T13:06:00Z">
              <w:tcPr>
                <w:tcW w:w="960" w:type="dxa"/>
                <w:tcBorders>
                  <w:top w:val="nil"/>
                  <w:left w:val="nil"/>
                  <w:bottom w:val="nil"/>
                  <w:right w:val="nil"/>
                </w:tcBorders>
                <w:shd w:val="clear" w:color="auto" w:fill="auto"/>
                <w:noWrap/>
                <w:vAlign w:val="bottom"/>
                <w:hideMark/>
              </w:tcPr>
            </w:tcPrChange>
          </w:tcPr>
          <w:p w14:paraId="7218D468" w14:textId="77777777" w:rsidR="001803B4" w:rsidRPr="004B6251" w:rsidRDefault="001803B4" w:rsidP="00DB3372">
            <w:pPr>
              <w:pStyle w:val="TableTitle"/>
              <w:rPr>
                <w:lang w:eastAsia="en-US"/>
              </w:rPr>
            </w:pPr>
            <w:r w:rsidRPr="004B6251">
              <w:rPr>
                <w:lang w:eastAsia="en-US"/>
              </w:rPr>
              <w:t>-4.82</w:t>
            </w:r>
          </w:p>
        </w:tc>
      </w:tr>
      <w:tr w:rsidR="001803B4" w:rsidRPr="004B6251" w14:paraId="35CCBCE3" w14:textId="77777777" w:rsidTr="00486CDC">
        <w:trPr>
          <w:trHeight w:val="300"/>
          <w:jc w:val="center"/>
          <w:trPrChange w:id="22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3" w:author="Wayne Kunze" w:date="2018-05-09T13:06:00Z">
              <w:tcPr>
                <w:tcW w:w="1790" w:type="dxa"/>
                <w:tcBorders>
                  <w:top w:val="nil"/>
                  <w:left w:val="nil"/>
                  <w:bottom w:val="nil"/>
                  <w:right w:val="nil"/>
                </w:tcBorders>
                <w:shd w:val="clear" w:color="auto" w:fill="auto"/>
                <w:noWrap/>
                <w:vAlign w:val="bottom"/>
                <w:hideMark/>
              </w:tcPr>
            </w:tcPrChange>
          </w:tcPr>
          <w:p w14:paraId="465F4532" w14:textId="77777777" w:rsidR="001803B4" w:rsidRPr="004B6251" w:rsidRDefault="1CC6B03A" w:rsidP="00DB3372">
            <w:pPr>
              <w:pStyle w:val="TableTitle"/>
              <w:rPr>
                <w:lang w:eastAsia="en-US"/>
              </w:rPr>
            </w:pPr>
            <w:r w:rsidRPr="1CC6B03A">
              <w:rPr>
                <w:lang w:eastAsia="en-US"/>
              </w:rPr>
              <w:t xml:space="preserve">ILMN_1667804  </w:t>
            </w:r>
          </w:p>
        </w:tc>
        <w:tc>
          <w:tcPr>
            <w:tcW w:w="1975" w:type="dxa"/>
            <w:tcBorders>
              <w:top w:val="nil"/>
              <w:left w:val="nil"/>
              <w:bottom w:val="nil"/>
              <w:right w:val="nil"/>
            </w:tcBorders>
            <w:shd w:val="clear" w:color="auto" w:fill="auto"/>
            <w:noWrap/>
            <w:vAlign w:val="bottom"/>
            <w:hideMark/>
            <w:tcPrChange w:id="224" w:author="Wayne Kunze" w:date="2018-05-09T13:06:00Z">
              <w:tcPr>
                <w:tcW w:w="1540" w:type="dxa"/>
                <w:tcBorders>
                  <w:top w:val="nil"/>
                  <w:left w:val="nil"/>
                  <w:bottom w:val="nil"/>
                  <w:right w:val="nil"/>
                </w:tcBorders>
                <w:shd w:val="clear" w:color="auto" w:fill="auto"/>
                <w:noWrap/>
                <w:vAlign w:val="bottom"/>
                <w:hideMark/>
              </w:tcPr>
            </w:tcPrChange>
          </w:tcPr>
          <w:p w14:paraId="4FEE5658" w14:textId="0C4D170F" w:rsidR="001803B4" w:rsidRPr="004B6251" w:rsidRDefault="008D015A" w:rsidP="00DB3372">
            <w:pPr>
              <w:pStyle w:val="TableTitle"/>
              <w:rPr>
                <w:lang w:eastAsia="en-US"/>
              </w:rPr>
            </w:pPr>
            <w:ins w:id="225" w:author="Caleb Perry" w:date="2018-05-09T17:41:00Z">
              <w:r>
                <w:rPr>
                  <w:lang w:eastAsia="en-US"/>
                </w:rPr>
                <w:t>FAM182B</w:t>
              </w:r>
            </w:ins>
          </w:p>
        </w:tc>
        <w:tc>
          <w:tcPr>
            <w:tcW w:w="525" w:type="dxa"/>
            <w:tcBorders>
              <w:top w:val="nil"/>
              <w:left w:val="nil"/>
              <w:bottom w:val="nil"/>
              <w:right w:val="nil"/>
            </w:tcBorders>
            <w:shd w:val="clear" w:color="auto" w:fill="auto"/>
            <w:noWrap/>
            <w:vAlign w:val="bottom"/>
            <w:hideMark/>
            <w:tcPrChange w:id="226" w:author="Wayne Kunze" w:date="2018-05-09T13:06:00Z">
              <w:tcPr>
                <w:tcW w:w="960" w:type="dxa"/>
                <w:tcBorders>
                  <w:top w:val="nil"/>
                  <w:left w:val="nil"/>
                  <w:bottom w:val="nil"/>
                  <w:right w:val="nil"/>
                </w:tcBorders>
                <w:shd w:val="clear" w:color="auto" w:fill="auto"/>
                <w:noWrap/>
                <w:vAlign w:val="bottom"/>
                <w:hideMark/>
              </w:tcPr>
            </w:tcPrChange>
          </w:tcPr>
          <w:p w14:paraId="05735D3E" w14:textId="77777777" w:rsidR="001803B4" w:rsidRPr="004B6251" w:rsidRDefault="001803B4" w:rsidP="00DB3372">
            <w:pPr>
              <w:pStyle w:val="TableTitle"/>
              <w:rPr>
                <w:lang w:eastAsia="en-US"/>
              </w:rPr>
            </w:pPr>
            <w:r w:rsidRPr="004B6251">
              <w:rPr>
                <w:lang w:eastAsia="en-US"/>
              </w:rPr>
              <w:t>2.02</w:t>
            </w:r>
          </w:p>
        </w:tc>
      </w:tr>
      <w:tr w:rsidR="001803B4" w:rsidRPr="004B6251" w14:paraId="51C232E2" w14:textId="77777777" w:rsidTr="00486CDC">
        <w:trPr>
          <w:trHeight w:val="300"/>
          <w:jc w:val="center"/>
          <w:trPrChange w:id="227"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28" w:author="Wayne Kunze" w:date="2018-05-09T13:06:00Z">
              <w:tcPr>
                <w:tcW w:w="1790" w:type="dxa"/>
                <w:tcBorders>
                  <w:top w:val="nil"/>
                  <w:left w:val="nil"/>
                  <w:bottom w:val="nil"/>
                  <w:right w:val="nil"/>
                </w:tcBorders>
                <w:shd w:val="clear" w:color="auto" w:fill="auto"/>
                <w:noWrap/>
                <w:vAlign w:val="bottom"/>
                <w:hideMark/>
              </w:tcPr>
            </w:tcPrChange>
          </w:tcPr>
          <w:p w14:paraId="0A770E22" w14:textId="77777777" w:rsidR="001803B4" w:rsidRPr="004B6251" w:rsidRDefault="1CC6B03A" w:rsidP="00DB3372">
            <w:pPr>
              <w:pStyle w:val="TableTitle"/>
              <w:rPr>
                <w:lang w:eastAsia="en-US"/>
              </w:rPr>
            </w:pPr>
            <w:r w:rsidRPr="1CC6B03A">
              <w:rPr>
                <w:lang w:eastAsia="en-US"/>
              </w:rPr>
              <w:t xml:space="preserve">ILMN_1670219  </w:t>
            </w:r>
          </w:p>
        </w:tc>
        <w:tc>
          <w:tcPr>
            <w:tcW w:w="1975" w:type="dxa"/>
            <w:tcBorders>
              <w:top w:val="nil"/>
              <w:left w:val="nil"/>
              <w:bottom w:val="nil"/>
              <w:right w:val="nil"/>
            </w:tcBorders>
            <w:shd w:val="clear" w:color="auto" w:fill="auto"/>
            <w:noWrap/>
            <w:vAlign w:val="bottom"/>
            <w:hideMark/>
            <w:tcPrChange w:id="229" w:author="Wayne Kunze" w:date="2018-05-09T13:06:00Z">
              <w:tcPr>
                <w:tcW w:w="1540" w:type="dxa"/>
                <w:tcBorders>
                  <w:top w:val="nil"/>
                  <w:left w:val="nil"/>
                  <w:bottom w:val="nil"/>
                  <w:right w:val="nil"/>
                </w:tcBorders>
                <w:shd w:val="clear" w:color="auto" w:fill="auto"/>
                <w:noWrap/>
                <w:vAlign w:val="bottom"/>
                <w:hideMark/>
              </w:tcPr>
            </w:tcPrChange>
          </w:tcPr>
          <w:p w14:paraId="1465F4A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30" w:author="Wayne Kunze" w:date="2018-05-09T13:06:00Z">
              <w:tcPr>
                <w:tcW w:w="960" w:type="dxa"/>
                <w:tcBorders>
                  <w:top w:val="nil"/>
                  <w:left w:val="nil"/>
                  <w:bottom w:val="nil"/>
                  <w:right w:val="nil"/>
                </w:tcBorders>
                <w:shd w:val="clear" w:color="auto" w:fill="auto"/>
                <w:noWrap/>
                <w:vAlign w:val="bottom"/>
                <w:hideMark/>
              </w:tcPr>
            </w:tcPrChange>
          </w:tcPr>
          <w:p w14:paraId="2666D33B" w14:textId="77777777" w:rsidR="001803B4" w:rsidRPr="004B6251" w:rsidRDefault="001803B4" w:rsidP="00DB3372">
            <w:pPr>
              <w:pStyle w:val="TableTitle"/>
              <w:rPr>
                <w:lang w:eastAsia="en-US"/>
              </w:rPr>
            </w:pPr>
            <w:r w:rsidRPr="004B6251">
              <w:rPr>
                <w:lang w:eastAsia="en-US"/>
              </w:rPr>
              <w:t>0.27</w:t>
            </w:r>
          </w:p>
        </w:tc>
      </w:tr>
      <w:tr w:rsidR="001803B4" w:rsidRPr="004B6251" w14:paraId="61BEBCB7" w14:textId="77777777" w:rsidTr="00486CDC">
        <w:trPr>
          <w:trHeight w:val="300"/>
          <w:jc w:val="center"/>
          <w:trPrChange w:id="23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2" w:author="Wayne Kunze" w:date="2018-05-09T13:06:00Z">
              <w:tcPr>
                <w:tcW w:w="1790" w:type="dxa"/>
                <w:tcBorders>
                  <w:top w:val="nil"/>
                  <w:left w:val="nil"/>
                  <w:bottom w:val="nil"/>
                  <w:right w:val="nil"/>
                </w:tcBorders>
                <w:shd w:val="clear" w:color="auto" w:fill="auto"/>
                <w:noWrap/>
                <w:vAlign w:val="bottom"/>
                <w:hideMark/>
              </w:tcPr>
            </w:tcPrChange>
          </w:tcPr>
          <w:p w14:paraId="2226E7A3" w14:textId="77777777" w:rsidR="001803B4" w:rsidRPr="004B6251" w:rsidRDefault="1CC6B03A" w:rsidP="00DB3372">
            <w:pPr>
              <w:pStyle w:val="TableTitle"/>
              <w:rPr>
                <w:lang w:eastAsia="en-US"/>
              </w:rPr>
            </w:pPr>
            <w:r w:rsidRPr="1CC6B03A">
              <w:rPr>
                <w:lang w:eastAsia="en-US"/>
              </w:rPr>
              <w:t xml:space="preserve">ILMN_1670385  </w:t>
            </w:r>
          </w:p>
        </w:tc>
        <w:tc>
          <w:tcPr>
            <w:tcW w:w="1975" w:type="dxa"/>
            <w:tcBorders>
              <w:top w:val="nil"/>
              <w:left w:val="nil"/>
              <w:bottom w:val="nil"/>
              <w:right w:val="nil"/>
            </w:tcBorders>
            <w:shd w:val="clear" w:color="auto" w:fill="auto"/>
            <w:noWrap/>
            <w:vAlign w:val="bottom"/>
            <w:hideMark/>
            <w:tcPrChange w:id="233" w:author="Wayne Kunze" w:date="2018-05-09T13:06:00Z">
              <w:tcPr>
                <w:tcW w:w="1540" w:type="dxa"/>
                <w:tcBorders>
                  <w:top w:val="nil"/>
                  <w:left w:val="nil"/>
                  <w:bottom w:val="nil"/>
                  <w:right w:val="nil"/>
                </w:tcBorders>
                <w:shd w:val="clear" w:color="auto" w:fill="auto"/>
                <w:noWrap/>
                <w:vAlign w:val="bottom"/>
                <w:hideMark/>
              </w:tcPr>
            </w:tcPrChange>
          </w:tcPr>
          <w:p w14:paraId="49912265" w14:textId="6C9353F7" w:rsidR="001803B4" w:rsidRPr="004B6251" w:rsidRDefault="008D015A" w:rsidP="00DB3372">
            <w:pPr>
              <w:pStyle w:val="TableTitle"/>
              <w:rPr>
                <w:lang w:eastAsia="en-US"/>
              </w:rPr>
            </w:pPr>
            <w:ins w:id="234" w:author="Caleb Perry" w:date="2018-05-09T17:42:00Z">
              <w:r>
                <w:rPr>
                  <w:lang w:eastAsia="en-US"/>
                </w:rPr>
                <w:t>TUBAL3</w:t>
              </w:r>
            </w:ins>
          </w:p>
        </w:tc>
        <w:tc>
          <w:tcPr>
            <w:tcW w:w="525" w:type="dxa"/>
            <w:tcBorders>
              <w:top w:val="nil"/>
              <w:left w:val="nil"/>
              <w:bottom w:val="nil"/>
              <w:right w:val="nil"/>
            </w:tcBorders>
            <w:shd w:val="clear" w:color="auto" w:fill="auto"/>
            <w:noWrap/>
            <w:vAlign w:val="bottom"/>
            <w:hideMark/>
            <w:tcPrChange w:id="235" w:author="Wayne Kunze" w:date="2018-05-09T13:06:00Z">
              <w:tcPr>
                <w:tcW w:w="960" w:type="dxa"/>
                <w:tcBorders>
                  <w:top w:val="nil"/>
                  <w:left w:val="nil"/>
                  <w:bottom w:val="nil"/>
                  <w:right w:val="nil"/>
                </w:tcBorders>
                <w:shd w:val="clear" w:color="auto" w:fill="auto"/>
                <w:noWrap/>
                <w:vAlign w:val="bottom"/>
                <w:hideMark/>
              </w:tcPr>
            </w:tcPrChange>
          </w:tcPr>
          <w:p w14:paraId="5FE14FC9" w14:textId="77777777" w:rsidR="001803B4" w:rsidRPr="004B6251" w:rsidRDefault="001803B4" w:rsidP="00DB3372">
            <w:pPr>
              <w:pStyle w:val="TableTitle"/>
              <w:rPr>
                <w:lang w:eastAsia="en-US"/>
              </w:rPr>
            </w:pPr>
            <w:r w:rsidRPr="004B6251">
              <w:rPr>
                <w:lang w:eastAsia="en-US"/>
              </w:rPr>
              <w:t>3.67</w:t>
            </w:r>
          </w:p>
        </w:tc>
      </w:tr>
      <w:tr w:rsidR="001803B4" w:rsidRPr="004B6251" w14:paraId="01072B14" w14:textId="77777777" w:rsidTr="00486CDC">
        <w:trPr>
          <w:trHeight w:val="300"/>
          <w:jc w:val="center"/>
          <w:trPrChange w:id="23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37" w:author="Wayne Kunze" w:date="2018-05-09T13:06:00Z">
              <w:tcPr>
                <w:tcW w:w="1790" w:type="dxa"/>
                <w:tcBorders>
                  <w:top w:val="nil"/>
                  <w:left w:val="nil"/>
                  <w:bottom w:val="nil"/>
                  <w:right w:val="nil"/>
                </w:tcBorders>
                <w:shd w:val="clear" w:color="auto" w:fill="auto"/>
                <w:noWrap/>
                <w:vAlign w:val="bottom"/>
                <w:hideMark/>
              </w:tcPr>
            </w:tcPrChange>
          </w:tcPr>
          <w:p w14:paraId="6D5AAB7E" w14:textId="77777777" w:rsidR="001803B4" w:rsidRPr="004B6251" w:rsidRDefault="1CC6B03A" w:rsidP="00DB3372">
            <w:pPr>
              <w:pStyle w:val="TableTitle"/>
              <w:rPr>
                <w:lang w:eastAsia="en-US"/>
              </w:rPr>
            </w:pPr>
            <w:r w:rsidRPr="1CC6B03A">
              <w:rPr>
                <w:lang w:eastAsia="en-US"/>
              </w:rPr>
              <w:t xml:space="preserve">ILMN_1671004  </w:t>
            </w:r>
          </w:p>
        </w:tc>
        <w:tc>
          <w:tcPr>
            <w:tcW w:w="1975" w:type="dxa"/>
            <w:tcBorders>
              <w:top w:val="nil"/>
              <w:left w:val="nil"/>
              <w:bottom w:val="nil"/>
              <w:right w:val="nil"/>
            </w:tcBorders>
            <w:shd w:val="clear" w:color="auto" w:fill="auto"/>
            <w:noWrap/>
            <w:vAlign w:val="bottom"/>
            <w:hideMark/>
            <w:tcPrChange w:id="238" w:author="Wayne Kunze" w:date="2018-05-09T13:06:00Z">
              <w:tcPr>
                <w:tcW w:w="1540" w:type="dxa"/>
                <w:tcBorders>
                  <w:top w:val="nil"/>
                  <w:left w:val="nil"/>
                  <w:bottom w:val="nil"/>
                  <w:right w:val="nil"/>
                </w:tcBorders>
                <w:shd w:val="clear" w:color="auto" w:fill="auto"/>
                <w:noWrap/>
                <w:vAlign w:val="bottom"/>
                <w:hideMark/>
              </w:tcPr>
            </w:tcPrChange>
          </w:tcPr>
          <w:p w14:paraId="4A71FA02" w14:textId="589148D0" w:rsidR="001803B4" w:rsidRPr="004B6251" w:rsidRDefault="008D015A" w:rsidP="00DB3372">
            <w:pPr>
              <w:pStyle w:val="TableTitle"/>
              <w:rPr>
                <w:lang w:eastAsia="en-US"/>
              </w:rPr>
            </w:pPr>
            <w:ins w:id="239" w:author="Caleb Perry" w:date="2018-05-09T17:42:00Z">
              <w:r>
                <w:rPr>
                  <w:lang w:eastAsia="en-US"/>
                </w:rPr>
                <w:t>POL</w:t>
              </w:r>
            </w:ins>
            <w:ins w:id="240" w:author="Caleb Perry" w:date="2018-05-09T17:43:00Z">
              <w:r>
                <w:rPr>
                  <w:lang w:eastAsia="en-US"/>
                </w:rPr>
                <w:t>G2</w:t>
              </w:r>
            </w:ins>
          </w:p>
        </w:tc>
        <w:tc>
          <w:tcPr>
            <w:tcW w:w="525" w:type="dxa"/>
            <w:tcBorders>
              <w:top w:val="nil"/>
              <w:left w:val="nil"/>
              <w:bottom w:val="nil"/>
              <w:right w:val="nil"/>
            </w:tcBorders>
            <w:shd w:val="clear" w:color="auto" w:fill="auto"/>
            <w:noWrap/>
            <w:vAlign w:val="bottom"/>
            <w:hideMark/>
            <w:tcPrChange w:id="241" w:author="Wayne Kunze" w:date="2018-05-09T13:06:00Z">
              <w:tcPr>
                <w:tcW w:w="960" w:type="dxa"/>
                <w:tcBorders>
                  <w:top w:val="nil"/>
                  <w:left w:val="nil"/>
                  <w:bottom w:val="nil"/>
                  <w:right w:val="nil"/>
                </w:tcBorders>
                <w:shd w:val="clear" w:color="auto" w:fill="auto"/>
                <w:noWrap/>
                <w:vAlign w:val="bottom"/>
                <w:hideMark/>
              </w:tcPr>
            </w:tcPrChange>
          </w:tcPr>
          <w:p w14:paraId="1190F4AC" w14:textId="77777777" w:rsidR="001803B4" w:rsidRPr="004B6251" w:rsidRDefault="001803B4" w:rsidP="00DB3372">
            <w:pPr>
              <w:pStyle w:val="TableTitle"/>
              <w:rPr>
                <w:lang w:eastAsia="en-US"/>
              </w:rPr>
            </w:pPr>
            <w:r w:rsidRPr="004B6251">
              <w:rPr>
                <w:lang w:eastAsia="en-US"/>
              </w:rPr>
              <w:t>0.01</w:t>
            </w:r>
          </w:p>
        </w:tc>
      </w:tr>
      <w:tr w:rsidR="001803B4" w:rsidRPr="004B6251" w14:paraId="279E345F" w14:textId="77777777" w:rsidTr="00486CDC">
        <w:trPr>
          <w:trHeight w:val="300"/>
          <w:jc w:val="center"/>
          <w:trPrChange w:id="242"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3" w:author="Wayne Kunze" w:date="2018-05-09T13:06:00Z">
              <w:tcPr>
                <w:tcW w:w="1790" w:type="dxa"/>
                <w:tcBorders>
                  <w:top w:val="nil"/>
                  <w:left w:val="nil"/>
                  <w:bottom w:val="nil"/>
                  <w:right w:val="nil"/>
                </w:tcBorders>
                <w:shd w:val="clear" w:color="auto" w:fill="auto"/>
                <w:noWrap/>
                <w:vAlign w:val="bottom"/>
                <w:hideMark/>
              </w:tcPr>
            </w:tcPrChange>
          </w:tcPr>
          <w:p w14:paraId="0B0C4169" w14:textId="77777777" w:rsidR="001803B4" w:rsidRPr="004B6251" w:rsidRDefault="1CC6B03A" w:rsidP="00DB3372">
            <w:pPr>
              <w:pStyle w:val="TableTitle"/>
              <w:rPr>
                <w:lang w:eastAsia="en-US"/>
              </w:rPr>
            </w:pPr>
            <w:r w:rsidRPr="1CC6B03A">
              <w:rPr>
                <w:lang w:eastAsia="en-US"/>
              </w:rPr>
              <w:t xml:space="preserve">ILMN_1673885  </w:t>
            </w:r>
          </w:p>
        </w:tc>
        <w:tc>
          <w:tcPr>
            <w:tcW w:w="1975" w:type="dxa"/>
            <w:tcBorders>
              <w:top w:val="nil"/>
              <w:left w:val="nil"/>
              <w:bottom w:val="nil"/>
              <w:right w:val="nil"/>
            </w:tcBorders>
            <w:shd w:val="clear" w:color="auto" w:fill="auto"/>
            <w:noWrap/>
            <w:vAlign w:val="bottom"/>
            <w:hideMark/>
            <w:tcPrChange w:id="244" w:author="Wayne Kunze" w:date="2018-05-09T13:06:00Z">
              <w:tcPr>
                <w:tcW w:w="1540" w:type="dxa"/>
                <w:tcBorders>
                  <w:top w:val="nil"/>
                  <w:left w:val="nil"/>
                  <w:bottom w:val="nil"/>
                  <w:right w:val="nil"/>
                </w:tcBorders>
                <w:shd w:val="clear" w:color="auto" w:fill="auto"/>
                <w:noWrap/>
                <w:vAlign w:val="bottom"/>
                <w:hideMark/>
              </w:tcPr>
            </w:tcPrChange>
          </w:tcPr>
          <w:p w14:paraId="703613E3"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45" w:author="Wayne Kunze" w:date="2018-05-09T13:06:00Z">
              <w:tcPr>
                <w:tcW w:w="960" w:type="dxa"/>
                <w:tcBorders>
                  <w:top w:val="nil"/>
                  <w:left w:val="nil"/>
                  <w:bottom w:val="nil"/>
                  <w:right w:val="nil"/>
                </w:tcBorders>
                <w:shd w:val="clear" w:color="auto" w:fill="auto"/>
                <w:noWrap/>
                <w:vAlign w:val="bottom"/>
                <w:hideMark/>
              </w:tcPr>
            </w:tcPrChange>
          </w:tcPr>
          <w:p w14:paraId="65A5E063" w14:textId="77777777" w:rsidR="001803B4" w:rsidRPr="004B6251" w:rsidRDefault="001803B4" w:rsidP="00DB3372">
            <w:pPr>
              <w:pStyle w:val="TableTitle"/>
              <w:rPr>
                <w:lang w:eastAsia="en-US"/>
              </w:rPr>
            </w:pPr>
            <w:r w:rsidRPr="004B6251">
              <w:rPr>
                <w:lang w:eastAsia="en-US"/>
              </w:rPr>
              <w:t>25.67</w:t>
            </w:r>
          </w:p>
        </w:tc>
      </w:tr>
      <w:tr w:rsidR="001803B4" w:rsidRPr="004B6251" w14:paraId="641883D1" w14:textId="77777777" w:rsidTr="00486CDC">
        <w:trPr>
          <w:trHeight w:val="300"/>
          <w:jc w:val="center"/>
          <w:trPrChange w:id="246"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47" w:author="Wayne Kunze" w:date="2018-05-09T13:06:00Z">
              <w:tcPr>
                <w:tcW w:w="1790" w:type="dxa"/>
                <w:tcBorders>
                  <w:top w:val="nil"/>
                  <w:left w:val="nil"/>
                  <w:bottom w:val="nil"/>
                  <w:right w:val="nil"/>
                </w:tcBorders>
                <w:shd w:val="clear" w:color="auto" w:fill="auto"/>
                <w:noWrap/>
                <w:vAlign w:val="bottom"/>
                <w:hideMark/>
              </w:tcPr>
            </w:tcPrChange>
          </w:tcPr>
          <w:p w14:paraId="7B4BE465" w14:textId="77777777" w:rsidR="001803B4" w:rsidRPr="004B6251" w:rsidRDefault="1CC6B03A" w:rsidP="00DB3372">
            <w:pPr>
              <w:pStyle w:val="TableTitle"/>
              <w:rPr>
                <w:lang w:eastAsia="en-US"/>
              </w:rPr>
            </w:pPr>
            <w:r w:rsidRPr="1CC6B03A">
              <w:rPr>
                <w:lang w:eastAsia="en-US"/>
              </w:rPr>
              <w:t xml:space="preserve">ILMN_1679647  </w:t>
            </w:r>
          </w:p>
        </w:tc>
        <w:tc>
          <w:tcPr>
            <w:tcW w:w="1975" w:type="dxa"/>
            <w:tcBorders>
              <w:top w:val="nil"/>
              <w:left w:val="nil"/>
              <w:bottom w:val="nil"/>
              <w:right w:val="nil"/>
            </w:tcBorders>
            <w:shd w:val="clear" w:color="auto" w:fill="auto"/>
            <w:noWrap/>
            <w:vAlign w:val="bottom"/>
            <w:hideMark/>
            <w:tcPrChange w:id="248" w:author="Wayne Kunze" w:date="2018-05-09T13:06:00Z">
              <w:tcPr>
                <w:tcW w:w="1540" w:type="dxa"/>
                <w:tcBorders>
                  <w:top w:val="nil"/>
                  <w:left w:val="nil"/>
                  <w:bottom w:val="nil"/>
                  <w:right w:val="nil"/>
                </w:tcBorders>
                <w:shd w:val="clear" w:color="auto" w:fill="auto"/>
                <w:noWrap/>
                <w:vAlign w:val="bottom"/>
                <w:hideMark/>
              </w:tcPr>
            </w:tcPrChange>
          </w:tcPr>
          <w:p w14:paraId="2985E643" w14:textId="4929BFF0" w:rsidR="001803B4" w:rsidRPr="004B6251" w:rsidRDefault="008D015A" w:rsidP="00DB3372">
            <w:pPr>
              <w:pStyle w:val="TableTitle"/>
              <w:rPr>
                <w:lang w:eastAsia="en-US"/>
              </w:rPr>
            </w:pPr>
            <w:ins w:id="249" w:author="Caleb Perry" w:date="2018-05-09T17:43:00Z">
              <w:r>
                <w:rPr>
                  <w:lang w:eastAsia="en-US"/>
                </w:rPr>
                <w:t>CHIA</w:t>
              </w:r>
            </w:ins>
          </w:p>
        </w:tc>
        <w:tc>
          <w:tcPr>
            <w:tcW w:w="525" w:type="dxa"/>
            <w:tcBorders>
              <w:top w:val="nil"/>
              <w:left w:val="nil"/>
              <w:bottom w:val="nil"/>
              <w:right w:val="nil"/>
            </w:tcBorders>
            <w:shd w:val="clear" w:color="auto" w:fill="auto"/>
            <w:noWrap/>
            <w:vAlign w:val="bottom"/>
            <w:hideMark/>
            <w:tcPrChange w:id="250" w:author="Wayne Kunze" w:date="2018-05-09T13:06:00Z">
              <w:tcPr>
                <w:tcW w:w="960" w:type="dxa"/>
                <w:tcBorders>
                  <w:top w:val="nil"/>
                  <w:left w:val="nil"/>
                  <w:bottom w:val="nil"/>
                  <w:right w:val="nil"/>
                </w:tcBorders>
                <w:shd w:val="clear" w:color="auto" w:fill="auto"/>
                <w:noWrap/>
                <w:vAlign w:val="bottom"/>
                <w:hideMark/>
              </w:tcPr>
            </w:tcPrChange>
          </w:tcPr>
          <w:p w14:paraId="10DF5DA7" w14:textId="77777777" w:rsidR="001803B4" w:rsidRPr="004B6251" w:rsidRDefault="001803B4" w:rsidP="00DB3372">
            <w:pPr>
              <w:pStyle w:val="TableTitle"/>
              <w:rPr>
                <w:lang w:eastAsia="en-US"/>
              </w:rPr>
            </w:pPr>
            <w:r w:rsidRPr="004B6251">
              <w:rPr>
                <w:lang w:eastAsia="en-US"/>
              </w:rPr>
              <w:t>-0.02</w:t>
            </w:r>
          </w:p>
        </w:tc>
      </w:tr>
      <w:tr w:rsidR="001803B4" w:rsidRPr="004B6251" w14:paraId="5FE2D54D" w14:textId="77777777" w:rsidTr="00486CDC">
        <w:trPr>
          <w:trHeight w:val="300"/>
          <w:jc w:val="center"/>
          <w:trPrChange w:id="251"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52" w:author="Wayne Kunze" w:date="2018-05-09T13:06:00Z">
              <w:tcPr>
                <w:tcW w:w="1790" w:type="dxa"/>
                <w:tcBorders>
                  <w:top w:val="nil"/>
                  <w:left w:val="nil"/>
                  <w:bottom w:val="nil"/>
                  <w:right w:val="nil"/>
                </w:tcBorders>
                <w:shd w:val="clear" w:color="auto" w:fill="auto"/>
                <w:noWrap/>
                <w:vAlign w:val="bottom"/>
                <w:hideMark/>
              </w:tcPr>
            </w:tcPrChange>
          </w:tcPr>
          <w:p w14:paraId="1B85D2F4" w14:textId="77777777" w:rsidR="001803B4" w:rsidRPr="004B6251" w:rsidRDefault="1CC6B03A" w:rsidP="00DB3372">
            <w:pPr>
              <w:pStyle w:val="TableTitle"/>
              <w:rPr>
                <w:lang w:eastAsia="en-US"/>
              </w:rPr>
            </w:pPr>
            <w:r w:rsidRPr="1CC6B03A">
              <w:rPr>
                <w:lang w:eastAsia="en-US"/>
              </w:rPr>
              <w:t xml:space="preserve">ILMN_1683036  </w:t>
            </w:r>
          </w:p>
        </w:tc>
        <w:tc>
          <w:tcPr>
            <w:tcW w:w="1975" w:type="dxa"/>
            <w:tcBorders>
              <w:top w:val="nil"/>
              <w:left w:val="nil"/>
              <w:bottom w:val="nil"/>
              <w:right w:val="nil"/>
            </w:tcBorders>
            <w:shd w:val="clear" w:color="auto" w:fill="auto"/>
            <w:noWrap/>
            <w:vAlign w:val="bottom"/>
            <w:hideMark/>
            <w:tcPrChange w:id="253" w:author="Wayne Kunze" w:date="2018-05-09T13:06:00Z">
              <w:tcPr>
                <w:tcW w:w="1540" w:type="dxa"/>
                <w:tcBorders>
                  <w:top w:val="nil"/>
                  <w:left w:val="nil"/>
                  <w:bottom w:val="nil"/>
                  <w:right w:val="nil"/>
                </w:tcBorders>
                <w:shd w:val="clear" w:color="auto" w:fill="auto"/>
                <w:noWrap/>
                <w:vAlign w:val="bottom"/>
                <w:hideMark/>
              </w:tcPr>
            </w:tcPrChange>
          </w:tcPr>
          <w:p w14:paraId="77FA8EF0"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54" w:author="Wayne Kunze" w:date="2018-05-09T13:06:00Z">
              <w:tcPr>
                <w:tcW w:w="960" w:type="dxa"/>
                <w:tcBorders>
                  <w:top w:val="nil"/>
                  <w:left w:val="nil"/>
                  <w:bottom w:val="nil"/>
                  <w:right w:val="nil"/>
                </w:tcBorders>
                <w:shd w:val="clear" w:color="auto" w:fill="auto"/>
                <w:noWrap/>
                <w:vAlign w:val="bottom"/>
                <w:hideMark/>
              </w:tcPr>
            </w:tcPrChange>
          </w:tcPr>
          <w:p w14:paraId="624A8525" w14:textId="77777777" w:rsidR="001803B4" w:rsidRPr="004B6251" w:rsidRDefault="001803B4" w:rsidP="00DB3372">
            <w:pPr>
              <w:pStyle w:val="TableTitle"/>
              <w:rPr>
                <w:lang w:eastAsia="en-US"/>
              </w:rPr>
            </w:pPr>
            <w:r w:rsidRPr="004B6251">
              <w:rPr>
                <w:lang w:eastAsia="en-US"/>
              </w:rPr>
              <w:t>-1.34</w:t>
            </w:r>
          </w:p>
        </w:tc>
      </w:tr>
      <w:tr w:rsidR="001803B4" w:rsidRPr="004B6251" w14:paraId="04DE623F" w14:textId="77777777" w:rsidTr="00486CDC">
        <w:trPr>
          <w:trHeight w:val="300"/>
          <w:jc w:val="center"/>
          <w:trPrChange w:id="255"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56" w:author="Wayne Kunze" w:date="2018-05-09T13:06:00Z">
              <w:tcPr>
                <w:tcW w:w="1790" w:type="dxa"/>
                <w:tcBorders>
                  <w:top w:val="nil"/>
                  <w:left w:val="nil"/>
                  <w:bottom w:val="nil"/>
                  <w:right w:val="nil"/>
                </w:tcBorders>
                <w:shd w:val="clear" w:color="auto" w:fill="auto"/>
                <w:noWrap/>
                <w:vAlign w:val="bottom"/>
                <w:hideMark/>
              </w:tcPr>
            </w:tcPrChange>
          </w:tcPr>
          <w:p w14:paraId="1C1DC44A" w14:textId="77777777" w:rsidR="001803B4" w:rsidRPr="004B6251" w:rsidRDefault="1CC6B03A" w:rsidP="00DB3372">
            <w:pPr>
              <w:pStyle w:val="TableTitle"/>
              <w:rPr>
                <w:lang w:eastAsia="en-US"/>
              </w:rPr>
            </w:pPr>
            <w:r w:rsidRPr="1CC6B03A">
              <w:rPr>
                <w:lang w:eastAsia="en-US"/>
              </w:rPr>
              <w:t xml:space="preserve">ILMN_1683678  </w:t>
            </w:r>
          </w:p>
        </w:tc>
        <w:tc>
          <w:tcPr>
            <w:tcW w:w="1975" w:type="dxa"/>
            <w:tcBorders>
              <w:top w:val="nil"/>
              <w:left w:val="nil"/>
              <w:bottom w:val="nil"/>
              <w:right w:val="nil"/>
            </w:tcBorders>
            <w:shd w:val="clear" w:color="auto" w:fill="auto"/>
            <w:noWrap/>
            <w:vAlign w:val="bottom"/>
            <w:hideMark/>
            <w:tcPrChange w:id="257" w:author="Wayne Kunze" w:date="2018-05-09T13:06:00Z">
              <w:tcPr>
                <w:tcW w:w="1540" w:type="dxa"/>
                <w:tcBorders>
                  <w:top w:val="nil"/>
                  <w:left w:val="nil"/>
                  <w:bottom w:val="nil"/>
                  <w:right w:val="nil"/>
                </w:tcBorders>
                <w:shd w:val="clear" w:color="auto" w:fill="auto"/>
                <w:noWrap/>
                <w:vAlign w:val="bottom"/>
                <w:hideMark/>
              </w:tcPr>
            </w:tcPrChange>
          </w:tcPr>
          <w:p w14:paraId="3D001224" w14:textId="77777777" w:rsidR="001803B4" w:rsidRPr="004B6251" w:rsidRDefault="1CC6B03A" w:rsidP="00DB3372">
            <w:pPr>
              <w:pStyle w:val="TableTitle"/>
              <w:rPr>
                <w:color w:val="FFC000"/>
                <w:lang w:eastAsia="en-US"/>
              </w:rPr>
            </w:pPr>
            <w:r w:rsidRPr="1CC6B03A">
              <w:rPr>
                <w:color w:val="FFC000"/>
                <w:lang w:eastAsia="en-US"/>
              </w:rPr>
              <w:t>SPATS2L</w:t>
            </w:r>
          </w:p>
        </w:tc>
        <w:tc>
          <w:tcPr>
            <w:tcW w:w="525" w:type="dxa"/>
            <w:tcBorders>
              <w:top w:val="nil"/>
              <w:left w:val="nil"/>
              <w:bottom w:val="nil"/>
              <w:right w:val="nil"/>
            </w:tcBorders>
            <w:shd w:val="clear" w:color="auto" w:fill="auto"/>
            <w:noWrap/>
            <w:vAlign w:val="bottom"/>
            <w:hideMark/>
            <w:tcPrChange w:id="258" w:author="Wayne Kunze" w:date="2018-05-09T13:06:00Z">
              <w:tcPr>
                <w:tcW w:w="960" w:type="dxa"/>
                <w:tcBorders>
                  <w:top w:val="nil"/>
                  <w:left w:val="nil"/>
                  <w:bottom w:val="nil"/>
                  <w:right w:val="nil"/>
                </w:tcBorders>
                <w:shd w:val="clear" w:color="auto" w:fill="auto"/>
                <w:noWrap/>
                <w:vAlign w:val="bottom"/>
                <w:hideMark/>
              </w:tcPr>
            </w:tcPrChange>
          </w:tcPr>
          <w:p w14:paraId="46C4BEF4" w14:textId="77777777" w:rsidR="001803B4" w:rsidRPr="004B6251" w:rsidRDefault="001803B4" w:rsidP="00DB3372">
            <w:pPr>
              <w:pStyle w:val="TableTitle"/>
              <w:rPr>
                <w:lang w:eastAsia="en-US"/>
              </w:rPr>
            </w:pPr>
            <w:r w:rsidRPr="004B6251">
              <w:rPr>
                <w:lang w:eastAsia="en-US"/>
              </w:rPr>
              <w:t>-2.43</w:t>
            </w:r>
          </w:p>
        </w:tc>
      </w:tr>
      <w:tr w:rsidR="001803B4" w:rsidRPr="004B6251" w14:paraId="02AFC803" w14:textId="77777777" w:rsidTr="00486CDC">
        <w:trPr>
          <w:trHeight w:val="300"/>
          <w:jc w:val="center"/>
          <w:trPrChange w:id="25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60" w:author="Wayne Kunze" w:date="2018-05-09T13:06:00Z">
              <w:tcPr>
                <w:tcW w:w="1790" w:type="dxa"/>
                <w:tcBorders>
                  <w:top w:val="nil"/>
                  <w:left w:val="nil"/>
                  <w:bottom w:val="nil"/>
                  <w:right w:val="nil"/>
                </w:tcBorders>
                <w:shd w:val="clear" w:color="auto" w:fill="auto"/>
                <w:noWrap/>
                <w:vAlign w:val="bottom"/>
                <w:hideMark/>
              </w:tcPr>
            </w:tcPrChange>
          </w:tcPr>
          <w:p w14:paraId="626BC8ED" w14:textId="77777777" w:rsidR="001803B4" w:rsidRPr="004B6251" w:rsidRDefault="1CC6B03A" w:rsidP="00DB3372">
            <w:pPr>
              <w:pStyle w:val="TableTitle"/>
              <w:rPr>
                <w:lang w:eastAsia="en-US"/>
              </w:rPr>
            </w:pPr>
            <w:r w:rsidRPr="1CC6B03A">
              <w:rPr>
                <w:lang w:eastAsia="en-US"/>
              </w:rPr>
              <w:t xml:space="preserve">ILMN_1685540 </w:t>
            </w:r>
          </w:p>
        </w:tc>
        <w:tc>
          <w:tcPr>
            <w:tcW w:w="1975" w:type="dxa"/>
            <w:tcBorders>
              <w:top w:val="nil"/>
              <w:left w:val="nil"/>
              <w:bottom w:val="nil"/>
              <w:right w:val="nil"/>
            </w:tcBorders>
            <w:shd w:val="clear" w:color="auto" w:fill="auto"/>
            <w:noWrap/>
            <w:vAlign w:val="bottom"/>
            <w:hideMark/>
            <w:tcPrChange w:id="261" w:author="Wayne Kunze" w:date="2018-05-09T13:06:00Z">
              <w:tcPr>
                <w:tcW w:w="1540" w:type="dxa"/>
                <w:tcBorders>
                  <w:top w:val="nil"/>
                  <w:left w:val="nil"/>
                  <w:bottom w:val="nil"/>
                  <w:right w:val="nil"/>
                </w:tcBorders>
                <w:shd w:val="clear" w:color="auto" w:fill="auto"/>
                <w:noWrap/>
                <w:vAlign w:val="bottom"/>
                <w:hideMark/>
              </w:tcPr>
            </w:tcPrChange>
          </w:tcPr>
          <w:p w14:paraId="5C081538" w14:textId="29462683" w:rsidR="001803B4" w:rsidRPr="004B6251" w:rsidRDefault="008D015A" w:rsidP="00DB3372">
            <w:pPr>
              <w:pStyle w:val="TableTitle"/>
              <w:rPr>
                <w:lang w:eastAsia="en-US"/>
              </w:rPr>
            </w:pPr>
            <w:ins w:id="262" w:author="Caleb Perry" w:date="2018-05-09T17:44:00Z">
              <w:r>
                <w:rPr>
                  <w:lang w:eastAsia="en-US"/>
                </w:rPr>
                <w:t>SHROOM3</w:t>
              </w:r>
            </w:ins>
          </w:p>
        </w:tc>
        <w:tc>
          <w:tcPr>
            <w:tcW w:w="525" w:type="dxa"/>
            <w:tcBorders>
              <w:top w:val="nil"/>
              <w:left w:val="nil"/>
              <w:bottom w:val="nil"/>
              <w:right w:val="nil"/>
            </w:tcBorders>
            <w:shd w:val="clear" w:color="auto" w:fill="auto"/>
            <w:noWrap/>
            <w:vAlign w:val="bottom"/>
            <w:hideMark/>
            <w:tcPrChange w:id="263" w:author="Wayne Kunze" w:date="2018-05-09T13:06:00Z">
              <w:tcPr>
                <w:tcW w:w="960" w:type="dxa"/>
                <w:tcBorders>
                  <w:top w:val="nil"/>
                  <w:left w:val="nil"/>
                  <w:bottom w:val="nil"/>
                  <w:right w:val="nil"/>
                </w:tcBorders>
                <w:shd w:val="clear" w:color="auto" w:fill="auto"/>
                <w:noWrap/>
                <w:vAlign w:val="bottom"/>
                <w:hideMark/>
              </w:tcPr>
            </w:tcPrChange>
          </w:tcPr>
          <w:p w14:paraId="3D22FF7A" w14:textId="77777777" w:rsidR="001803B4" w:rsidRPr="004B6251" w:rsidRDefault="001803B4" w:rsidP="00DB3372">
            <w:pPr>
              <w:pStyle w:val="TableTitle"/>
              <w:rPr>
                <w:lang w:eastAsia="en-US"/>
              </w:rPr>
            </w:pPr>
            <w:r w:rsidRPr="004B6251">
              <w:rPr>
                <w:lang w:eastAsia="en-US"/>
              </w:rPr>
              <w:t>8.64</w:t>
            </w:r>
          </w:p>
        </w:tc>
      </w:tr>
      <w:tr w:rsidR="001803B4" w:rsidRPr="004B6251" w14:paraId="1B1A3491" w14:textId="77777777" w:rsidTr="00486CDC">
        <w:trPr>
          <w:trHeight w:val="300"/>
          <w:jc w:val="center"/>
          <w:trPrChange w:id="26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65" w:author="Wayne Kunze" w:date="2018-05-09T13:06:00Z">
              <w:tcPr>
                <w:tcW w:w="1790" w:type="dxa"/>
                <w:tcBorders>
                  <w:top w:val="nil"/>
                  <w:left w:val="nil"/>
                  <w:bottom w:val="nil"/>
                  <w:right w:val="nil"/>
                </w:tcBorders>
                <w:shd w:val="clear" w:color="auto" w:fill="auto"/>
                <w:noWrap/>
                <w:vAlign w:val="bottom"/>
                <w:hideMark/>
              </w:tcPr>
            </w:tcPrChange>
          </w:tcPr>
          <w:p w14:paraId="2C98C2A7" w14:textId="77777777" w:rsidR="001803B4" w:rsidRPr="004B6251" w:rsidRDefault="1CC6B03A" w:rsidP="00DB3372">
            <w:pPr>
              <w:pStyle w:val="TableTitle"/>
              <w:rPr>
                <w:lang w:eastAsia="en-US"/>
              </w:rPr>
            </w:pPr>
            <w:r w:rsidRPr="1CC6B03A">
              <w:rPr>
                <w:lang w:eastAsia="en-US"/>
              </w:rPr>
              <w:t xml:space="preserve">ILMN_1688749  </w:t>
            </w:r>
          </w:p>
        </w:tc>
        <w:tc>
          <w:tcPr>
            <w:tcW w:w="1975" w:type="dxa"/>
            <w:tcBorders>
              <w:top w:val="nil"/>
              <w:left w:val="nil"/>
              <w:bottom w:val="nil"/>
              <w:right w:val="nil"/>
            </w:tcBorders>
            <w:shd w:val="clear" w:color="auto" w:fill="auto"/>
            <w:noWrap/>
            <w:vAlign w:val="bottom"/>
            <w:hideMark/>
            <w:tcPrChange w:id="266" w:author="Wayne Kunze" w:date="2018-05-09T13:06:00Z">
              <w:tcPr>
                <w:tcW w:w="1540" w:type="dxa"/>
                <w:tcBorders>
                  <w:top w:val="nil"/>
                  <w:left w:val="nil"/>
                  <w:bottom w:val="nil"/>
                  <w:right w:val="nil"/>
                </w:tcBorders>
                <w:shd w:val="clear" w:color="auto" w:fill="auto"/>
                <w:noWrap/>
                <w:vAlign w:val="bottom"/>
                <w:hideMark/>
              </w:tcPr>
            </w:tcPrChange>
          </w:tcPr>
          <w:p w14:paraId="7B7056E9" w14:textId="1F062633" w:rsidR="001803B4" w:rsidRPr="004B6251" w:rsidRDefault="008D015A" w:rsidP="00DB3372">
            <w:pPr>
              <w:pStyle w:val="TableTitle"/>
              <w:rPr>
                <w:lang w:eastAsia="en-US"/>
              </w:rPr>
            </w:pPr>
            <w:ins w:id="267" w:author="Caleb Perry" w:date="2018-05-09T17:44:00Z">
              <w:r>
                <w:rPr>
                  <w:lang w:eastAsia="en-US"/>
                </w:rPr>
                <w:t>RPS2</w:t>
              </w:r>
            </w:ins>
          </w:p>
        </w:tc>
        <w:tc>
          <w:tcPr>
            <w:tcW w:w="525" w:type="dxa"/>
            <w:tcBorders>
              <w:top w:val="nil"/>
              <w:left w:val="nil"/>
              <w:bottom w:val="nil"/>
              <w:right w:val="nil"/>
            </w:tcBorders>
            <w:shd w:val="clear" w:color="auto" w:fill="auto"/>
            <w:noWrap/>
            <w:vAlign w:val="bottom"/>
            <w:hideMark/>
            <w:tcPrChange w:id="268" w:author="Wayne Kunze" w:date="2018-05-09T13:06:00Z">
              <w:tcPr>
                <w:tcW w:w="960" w:type="dxa"/>
                <w:tcBorders>
                  <w:top w:val="nil"/>
                  <w:left w:val="nil"/>
                  <w:bottom w:val="nil"/>
                  <w:right w:val="nil"/>
                </w:tcBorders>
                <w:shd w:val="clear" w:color="auto" w:fill="auto"/>
                <w:noWrap/>
                <w:vAlign w:val="bottom"/>
                <w:hideMark/>
              </w:tcPr>
            </w:tcPrChange>
          </w:tcPr>
          <w:p w14:paraId="1FC31C1C" w14:textId="77777777" w:rsidR="001803B4" w:rsidRPr="004B6251" w:rsidRDefault="001803B4" w:rsidP="00DB3372">
            <w:pPr>
              <w:pStyle w:val="TableTitle"/>
              <w:rPr>
                <w:lang w:eastAsia="en-US"/>
              </w:rPr>
            </w:pPr>
            <w:r w:rsidRPr="004B6251">
              <w:rPr>
                <w:lang w:eastAsia="en-US"/>
              </w:rPr>
              <w:t>-8.63</w:t>
            </w:r>
          </w:p>
        </w:tc>
      </w:tr>
      <w:tr w:rsidR="001803B4" w:rsidRPr="004B6251" w14:paraId="663E8B2C" w14:textId="77777777" w:rsidTr="00486CDC">
        <w:trPr>
          <w:trHeight w:val="300"/>
          <w:jc w:val="center"/>
          <w:trPrChange w:id="26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70" w:author="Wayne Kunze" w:date="2018-05-09T13:06:00Z">
              <w:tcPr>
                <w:tcW w:w="1790" w:type="dxa"/>
                <w:tcBorders>
                  <w:top w:val="nil"/>
                  <w:left w:val="nil"/>
                  <w:bottom w:val="nil"/>
                  <w:right w:val="nil"/>
                </w:tcBorders>
                <w:shd w:val="clear" w:color="auto" w:fill="auto"/>
                <w:noWrap/>
                <w:vAlign w:val="bottom"/>
                <w:hideMark/>
              </w:tcPr>
            </w:tcPrChange>
          </w:tcPr>
          <w:p w14:paraId="575F62B6" w14:textId="77777777" w:rsidR="001803B4" w:rsidRPr="004B6251" w:rsidRDefault="1CC6B03A" w:rsidP="00DB3372">
            <w:pPr>
              <w:pStyle w:val="TableTitle"/>
              <w:rPr>
                <w:lang w:eastAsia="en-US"/>
              </w:rPr>
            </w:pPr>
            <w:r w:rsidRPr="1CC6B03A">
              <w:rPr>
                <w:lang w:eastAsia="en-US"/>
              </w:rPr>
              <w:t xml:space="preserve">ILMN_1694742  </w:t>
            </w:r>
          </w:p>
        </w:tc>
        <w:tc>
          <w:tcPr>
            <w:tcW w:w="1975" w:type="dxa"/>
            <w:tcBorders>
              <w:top w:val="nil"/>
              <w:left w:val="nil"/>
              <w:bottom w:val="nil"/>
              <w:right w:val="nil"/>
            </w:tcBorders>
            <w:shd w:val="clear" w:color="auto" w:fill="auto"/>
            <w:noWrap/>
            <w:vAlign w:val="bottom"/>
            <w:hideMark/>
            <w:tcPrChange w:id="271" w:author="Wayne Kunze" w:date="2018-05-09T13:06:00Z">
              <w:tcPr>
                <w:tcW w:w="1540" w:type="dxa"/>
                <w:tcBorders>
                  <w:top w:val="nil"/>
                  <w:left w:val="nil"/>
                  <w:bottom w:val="nil"/>
                  <w:right w:val="nil"/>
                </w:tcBorders>
                <w:shd w:val="clear" w:color="auto" w:fill="auto"/>
                <w:noWrap/>
                <w:vAlign w:val="bottom"/>
                <w:hideMark/>
              </w:tcPr>
            </w:tcPrChange>
          </w:tcPr>
          <w:p w14:paraId="015AB743" w14:textId="0E70DC7A" w:rsidR="001803B4" w:rsidRPr="004B6251" w:rsidRDefault="008D015A" w:rsidP="00DB3372">
            <w:pPr>
              <w:pStyle w:val="TableTitle"/>
              <w:rPr>
                <w:lang w:eastAsia="en-US"/>
              </w:rPr>
            </w:pPr>
            <w:ins w:id="272" w:author="Caleb Perry" w:date="2018-05-09T17:45:00Z">
              <w:r>
                <w:rPr>
                  <w:lang w:eastAsia="en-US"/>
                </w:rPr>
                <w:t>RPS29</w:t>
              </w:r>
            </w:ins>
          </w:p>
        </w:tc>
        <w:tc>
          <w:tcPr>
            <w:tcW w:w="525" w:type="dxa"/>
            <w:tcBorders>
              <w:top w:val="nil"/>
              <w:left w:val="nil"/>
              <w:bottom w:val="nil"/>
              <w:right w:val="nil"/>
            </w:tcBorders>
            <w:shd w:val="clear" w:color="auto" w:fill="auto"/>
            <w:noWrap/>
            <w:vAlign w:val="bottom"/>
            <w:hideMark/>
            <w:tcPrChange w:id="273" w:author="Wayne Kunze" w:date="2018-05-09T13:06:00Z">
              <w:tcPr>
                <w:tcW w:w="960" w:type="dxa"/>
                <w:tcBorders>
                  <w:top w:val="nil"/>
                  <w:left w:val="nil"/>
                  <w:bottom w:val="nil"/>
                  <w:right w:val="nil"/>
                </w:tcBorders>
                <w:shd w:val="clear" w:color="auto" w:fill="auto"/>
                <w:noWrap/>
                <w:vAlign w:val="bottom"/>
                <w:hideMark/>
              </w:tcPr>
            </w:tcPrChange>
          </w:tcPr>
          <w:p w14:paraId="10354256" w14:textId="77777777" w:rsidR="001803B4" w:rsidRPr="004B6251" w:rsidRDefault="001803B4" w:rsidP="00DB3372">
            <w:pPr>
              <w:pStyle w:val="TableTitle"/>
              <w:rPr>
                <w:lang w:eastAsia="en-US"/>
              </w:rPr>
            </w:pPr>
            <w:r w:rsidRPr="004B6251">
              <w:rPr>
                <w:lang w:eastAsia="en-US"/>
              </w:rPr>
              <w:t>-14.19</w:t>
            </w:r>
          </w:p>
        </w:tc>
      </w:tr>
      <w:tr w:rsidR="001803B4" w:rsidRPr="004B6251" w14:paraId="11431DCB" w14:textId="77777777" w:rsidTr="00486CDC">
        <w:trPr>
          <w:trHeight w:val="300"/>
          <w:jc w:val="center"/>
          <w:trPrChange w:id="274"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75" w:author="Wayne Kunze" w:date="2018-05-09T13:06:00Z">
              <w:tcPr>
                <w:tcW w:w="1790" w:type="dxa"/>
                <w:tcBorders>
                  <w:top w:val="nil"/>
                  <w:left w:val="nil"/>
                  <w:bottom w:val="nil"/>
                  <w:right w:val="nil"/>
                </w:tcBorders>
                <w:shd w:val="clear" w:color="auto" w:fill="auto"/>
                <w:noWrap/>
                <w:vAlign w:val="bottom"/>
                <w:hideMark/>
              </w:tcPr>
            </w:tcPrChange>
          </w:tcPr>
          <w:p w14:paraId="086E0997" w14:textId="77777777" w:rsidR="001803B4" w:rsidRPr="004B6251" w:rsidRDefault="1CC6B03A" w:rsidP="00DB3372">
            <w:pPr>
              <w:pStyle w:val="TableTitle"/>
              <w:rPr>
                <w:lang w:eastAsia="en-US"/>
              </w:rPr>
            </w:pPr>
            <w:r w:rsidRPr="1CC6B03A">
              <w:rPr>
                <w:lang w:eastAsia="en-US"/>
              </w:rPr>
              <w:t xml:space="preserve">ILMN_1703855  </w:t>
            </w:r>
          </w:p>
        </w:tc>
        <w:tc>
          <w:tcPr>
            <w:tcW w:w="1975" w:type="dxa"/>
            <w:tcBorders>
              <w:top w:val="nil"/>
              <w:left w:val="nil"/>
              <w:bottom w:val="nil"/>
              <w:right w:val="nil"/>
            </w:tcBorders>
            <w:shd w:val="clear" w:color="auto" w:fill="auto"/>
            <w:noWrap/>
            <w:vAlign w:val="bottom"/>
            <w:hideMark/>
            <w:tcPrChange w:id="276" w:author="Wayne Kunze" w:date="2018-05-09T13:06:00Z">
              <w:tcPr>
                <w:tcW w:w="1540" w:type="dxa"/>
                <w:tcBorders>
                  <w:top w:val="nil"/>
                  <w:left w:val="nil"/>
                  <w:bottom w:val="nil"/>
                  <w:right w:val="nil"/>
                </w:tcBorders>
                <w:shd w:val="clear" w:color="auto" w:fill="auto"/>
                <w:noWrap/>
                <w:vAlign w:val="bottom"/>
                <w:hideMark/>
              </w:tcPr>
            </w:tcPrChange>
          </w:tcPr>
          <w:p w14:paraId="0072A58C" w14:textId="798E0ECA" w:rsidR="001803B4" w:rsidRPr="004B6251" w:rsidRDefault="008D015A" w:rsidP="00DB3372">
            <w:pPr>
              <w:pStyle w:val="TableTitle"/>
              <w:rPr>
                <w:lang w:eastAsia="en-US"/>
              </w:rPr>
            </w:pPr>
            <w:ins w:id="277" w:author="Caleb Perry" w:date="2018-05-09T17:45:00Z">
              <w:r>
                <w:rPr>
                  <w:lang w:eastAsia="en-US"/>
                </w:rPr>
                <w:t>SERPINB3</w:t>
              </w:r>
            </w:ins>
          </w:p>
        </w:tc>
        <w:tc>
          <w:tcPr>
            <w:tcW w:w="525" w:type="dxa"/>
            <w:tcBorders>
              <w:top w:val="nil"/>
              <w:left w:val="nil"/>
              <w:bottom w:val="nil"/>
              <w:right w:val="nil"/>
            </w:tcBorders>
            <w:shd w:val="clear" w:color="auto" w:fill="auto"/>
            <w:noWrap/>
            <w:vAlign w:val="bottom"/>
            <w:hideMark/>
            <w:tcPrChange w:id="278" w:author="Wayne Kunze" w:date="2018-05-09T13:06:00Z">
              <w:tcPr>
                <w:tcW w:w="960" w:type="dxa"/>
                <w:tcBorders>
                  <w:top w:val="nil"/>
                  <w:left w:val="nil"/>
                  <w:bottom w:val="nil"/>
                  <w:right w:val="nil"/>
                </w:tcBorders>
                <w:shd w:val="clear" w:color="auto" w:fill="auto"/>
                <w:noWrap/>
                <w:vAlign w:val="bottom"/>
                <w:hideMark/>
              </w:tcPr>
            </w:tcPrChange>
          </w:tcPr>
          <w:p w14:paraId="4945AE78" w14:textId="77777777" w:rsidR="001803B4" w:rsidRPr="004B6251" w:rsidRDefault="001803B4" w:rsidP="00DB3372">
            <w:pPr>
              <w:pStyle w:val="TableTitle"/>
              <w:rPr>
                <w:lang w:eastAsia="en-US"/>
              </w:rPr>
            </w:pPr>
            <w:r w:rsidRPr="004B6251">
              <w:rPr>
                <w:lang w:eastAsia="en-US"/>
              </w:rPr>
              <w:t>32.11</w:t>
            </w:r>
          </w:p>
        </w:tc>
      </w:tr>
      <w:tr w:rsidR="001803B4" w:rsidRPr="004B6251" w14:paraId="0F9459C0" w14:textId="77777777" w:rsidTr="00486CDC">
        <w:trPr>
          <w:trHeight w:val="300"/>
          <w:jc w:val="center"/>
          <w:trPrChange w:id="279"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80" w:author="Wayne Kunze" w:date="2018-05-09T13:06:00Z">
              <w:tcPr>
                <w:tcW w:w="1790" w:type="dxa"/>
                <w:tcBorders>
                  <w:top w:val="nil"/>
                  <w:left w:val="nil"/>
                  <w:bottom w:val="nil"/>
                  <w:right w:val="nil"/>
                </w:tcBorders>
                <w:shd w:val="clear" w:color="auto" w:fill="auto"/>
                <w:noWrap/>
                <w:vAlign w:val="bottom"/>
                <w:hideMark/>
              </w:tcPr>
            </w:tcPrChange>
          </w:tcPr>
          <w:p w14:paraId="56DABEC6" w14:textId="77777777" w:rsidR="001803B4" w:rsidRPr="004B6251" w:rsidRDefault="1CC6B03A" w:rsidP="00DB3372">
            <w:pPr>
              <w:pStyle w:val="TableTitle"/>
              <w:rPr>
                <w:lang w:eastAsia="en-US"/>
              </w:rPr>
            </w:pPr>
            <w:r w:rsidRPr="1CC6B03A">
              <w:rPr>
                <w:lang w:eastAsia="en-US"/>
              </w:rPr>
              <w:t xml:space="preserve">ILMN_1712913  </w:t>
            </w:r>
          </w:p>
        </w:tc>
        <w:tc>
          <w:tcPr>
            <w:tcW w:w="1975" w:type="dxa"/>
            <w:tcBorders>
              <w:top w:val="nil"/>
              <w:left w:val="nil"/>
              <w:bottom w:val="nil"/>
              <w:right w:val="nil"/>
            </w:tcBorders>
            <w:shd w:val="clear" w:color="auto" w:fill="auto"/>
            <w:noWrap/>
            <w:vAlign w:val="bottom"/>
            <w:hideMark/>
            <w:tcPrChange w:id="281" w:author="Wayne Kunze" w:date="2018-05-09T13:06:00Z">
              <w:tcPr>
                <w:tcW w:w="1540" w:type="dxa"/>
                <w:tcBorders>
                  <w:top w:val="nil"/>
                  <w:left w:val="nil"/>
                  <w:bottom w:val="nil"/>
                  <w:right w:val="nil"/>
                </w:tcBorders>
                <w:shd w:val="clear" w:color="auto" w:fill="auto"/>
                <w:noWrap/>
                <w:vAlign w:val="bottom"/>
                <w:hideMark/>
              </w:tcPr>
            </w:tcPrChange>
          </w:tcPr>
          <w:p w14:paraId="20D59D74" w14:textId="755D7072" w:rsidR="001803B4" w:rsidRPr="004B6251" w:rsidRDefault="008D015A" w:rsidP="00DB3372">
            <w:pPr>
              <w:pStyle w:val="TableTitle"/>
              <w:rPr>
                <w:lang w:eastAsia="en-US"/>
              </w:rPr>
            </w:pPr>
            <w:ins w:id="282" w:author="Caleb Perry" w:date="2018-05-09T17:45:00Z">
              <w:r>
                <w:rPr>
                  <w:lang w:eastAsia="en-US"/>
                </w:rPr>
                <w:t>UNC5</w:t>
              </w:r>
            </w:ins>
            <w:ins w:id="283" w:author="Caleb Perry" w:date="2018-05-09T17:46:00Z">
              <w:r>
                <w:rPr>
                  <w:lang w:eastAsia="en-US"/>
                </w:rPr>
                <w:t>A</w:t>
              </w:r>
            </w:ins>
          </w:p>
        </w:tc>
        <w:tc>
          <w:tcPr>
            <w:tcW w:w="525" w:type="dxa"/>
            <w:tcBorders>
              <w:top w:val="nil"/>
              <w:left w:val="nil"/>
              <w:bottom w:val="nil"/>
              <w:right w:val="nil"/>
            </w:tcBorders>
            <w:shd w:val="clear" w:color="auto" w:fill="auto"/>
            <w:noWrap/>
            <w:vAlign w:val="bottom"/>
            <w:hideMark/>
            <w:tcPrChange w:id="284" w:author="Wayne Kunze" w:date="2018-05-09T13:06:00Z">
              <w:tcPr>
                <w:tcW w:w="960" w:type="dxa"/>
                <w:tcBorders>
                  <w:top w:val="nil"/>
                  <w:left w:val="nil"/>
                  <w:bottom w:val="nil"/>
                  <w:right w:val="nil"/>
                </w:tcBorders>
                <w:shd w:val="clear" w:color="auto" w:fill="auto"/>
                <w:noWrap/>
                <w:vAlign w:val="bottom"/>
                <w:hideMark/>
              </w:tcPr>
            </w:tcPrChange>
          </w:tcPr>
          <w:p w14:paraId="3E0637B8" w14:textId="77777777" w:rsidR="001803B4" w:rsidRPr="004B6251" w:rsidRDefault="001803B4" w:rsidP="00DB3372">
            <w:pPr>
              <w:pStyle w:val="TableTitle"/>
              <w:rPr>
                <w:lang w:eastAsia="en-US"/>
              </w:rPr>
            </w:pPr>
            <w:r w:rsidRPr="004B6251">
              <w:rPr>
                <w:lang w:eastAsia="en-US"/>
              </w:rPr>
              <w:t>-3.31</w:t>
            </w:r>
          </w:p>
        </w:tc>
      </w:tr>
      <w:tr w:rsidR="001803B4" w:rsidRPr="004B6251" w14:paraId="72B7E2EF" w14:textId="77777777" w:rsidTr="00486CDC">
        <w:trPr>
          <w:trHeight w:val="300"/>
          <w:jc w:val="center"/>
          <w:trPrChange w:id="285" w:author="Wayne Kunze" w:date="2018-05-09T13:06:00Z">
            <w:trPr>
              <w:trHeight w:val="300"/>
              <w:jc w:val="center"/>
            </w:trPr>
          </w:trPrChange>
        </w:trPr>
        <w:tc>
          <w:tcPr>
            <w:tcW w:w="1790" w:type="dxa"/>
            <w:tcBorders>
              <w:top w:val="nil"/>
              <w:left w:val="nil"/>
              <w:bottom w:val="nil"/>
              <w:right w:val="nil"/>
            </w:tcBorders>
            <w:shd w:val="clear" w:color="auto" w:fill="auto"/>
            <w:noWrap/>
            <w:vAlign w:val="bottom"/>
            <w:hideMark/>
            <w:tcPrChange w:id="286" w:author="Wayne Kunze" w:date="2018-05-09T13:06:00Z">
              <w:tcPr>
                <w:tcW w:w="1790" w:type="dxa"/>
                <w:tcBorders>
                  <w:top w:val="nil"/>
                  <w:left w:val="nil"/>
                  <w:bottom w:val="nil"/>
                  <w:right w:val="nil"/>
                </w:tcBorders>
                <w:shd w:val="clear" w:color="auto" w:fill="auto"/>
                <w:noWrap/>
                <w:vAlign w:val="bottom"/>
                <w:hideMark/>
              </w:tcPr>
            </w:tcPrChange>
          </w:tcPr>
          <w:p w14:paraId="4943CE4D" w14:textId="77777777" w:rsidR="001803B4" w:rsidRPr="004B6251" w:rsidRDefault="1CC6B03A" w:rsidP="00DB3372">
            <w:pPr>
              <w:pStyle w:val="TableTitle"/>
              <w:rPr>
                <w:lang w:eastAsia="en-US"/>
              </w:rPr>
            </w:pPr>
            <w:r w:rsidRPr="1CC6B03A">
              <w:rPr>
                <w:lang w:eastAsia="en-US"/>
              </w:rPr>
              <w:t xml:space="preserve">ILMN_1722916  </w:t>
            </w:r>
          </w:p>
        </w:tc>
        <w:tc>
          <w:tcPr>
            <w:tcW w:w="1975" w:type="dxa"/>
            <w:tcBorders>
              <w:top w:val="nil"/>
              <w:left w:val="nil"/>
              <w:bottom w:val="nil"/>
              <w:right w:val="nil"/>
            </w:tcBorders>
            <w:shd w:val="clear" w:color="auto" w:fill="auto"/>
            <w:noWrap/>
            <w:vAlign w:val="bottom"/>
            <w:hideMark/>
            <w:tcPrChange w:id="287" w:author="Wayne Kunze" w:date="2018-05-09T13:06:00Z">
              <w:tcPr>
                <w:tcW w:w="1540" w:type="dxa"/>
                <w:tcBorders>
                  <w:top w:val="nil"/>
                  <w:left w:val="nil"/>
                  <w:bottom w:val="nil"/>
                  <w:right w:val="nil"/>
                </w:tcBorders>
                <w:shd w:val="clear" w:color="auto" w:fill="auto"/>
                <w:noWrap/>
                <w:vAlign w:val="bottom"/>
                <w:hideMark/>
              </w:tcPr>
            </w:tcPrChange>
          </w:tcPr>
          <w:p w14:paraId="494E389D" w14:textId="77777777" w:rsidR="001803B4" w:rsidRPr="004B6251" w:rsidRDefault="001803B4" w:rsidP="00DB3372">
            <w:pPr>
              <w:pStyle w:val="TableTitle"/>
              <w:rPr>
                <w:lang w:eastAsia="en-US"/>
              </w:rPr>
            </w:pPr>
          </w:p>
        </w:tc>
        <w:tc>
          <w:tcPr>
            <w:tcW w:w="525" w:type="dxa"/>
            <w:tcBorders>
              <w:top w:val="nil"/>
              <w:left w:val="nil"/>
              <w:bottom w:val="nil"/>
              <w:right w:val="nil"/>
            </w:tcBorders>
            <w:shd w:val="clear" w:color="auto" w:fill="auto"/>
            <w:noWrap/>
            <w:vAlign w:val="bottom"/>
            <w:hideMark/>
            <w:tcPrChange w:id="288" w:author="Wayne Kunze" w:date="2018-05-09T13:06:00Z">
              <w:tcPr>
                <w:tcW w:w="960" w:type="dxa"/>
                <w:tcBorders>
                  <w:top w:val="nil"/>
                  <w:left w:val="nil"/>
                  <w:bottom w:val="nil"/>
                  <w:right w:val="nil"/>
                </w:tcBorders>
                <w:shd w:val="clear" w:color="auto" w:fill="auto"/>
                <w:noWrap/>
                <w:vAlign w:val="bottom"/>
                <w:hideMark/>
              </w:tcPr>
            </w:tcPrChange>
          </w:tcPr>
          <w:p w14:paraId="58DEB44D" w14:textId="77777777" w:rsidR="001803B4" w:rsidRPr="004B6251" w:rsidRDefault="001803B4" w:rsidP="00DB3372">
            <w:pPr>
              <w:pStyle w:val="TableTitle"/>
              <w:rPr>
                <w:lang w:eastAsia="en-US"/>
              </w:rPr>
            </w:pPr>
            <w:r w:rsidRPr="004B6251">
              <w:rPr>
                <w:lang w:eastAsia="en-US"/>
              </w:rPr>
              <w:t>-15.38</w:t>
            </w:r>
          </w:p>
        </w:tc>
      </w:tr>
      <w:tr w:rsidR="001803B4" w:rsidRPr="004B6251" w14:paraId="7B33AB15" w14:textId="77777777" w:rsidTr="00486CDC">
        <w:trPr>
          <w:trHeight w:val="300"/>
          <w:jc w:val="center"/>
          <w:trPrChange w:id="289" w:author="Wayne Kunze" w:date="2018-05-09T13:06:00Z">
            <w:trPr>
              <w:trHeight w:val="300"/>
              <w:jc w:val="center"/>
            </w:trPr>
          </w:trPrChange>
        </w:trPr>
        <w:tc>
          <w:tcPr>
            <w:tcW w:w="1790" w:type="dxa"/>
            <w:tcBorders>
              <w:top w:val="nil"/>
              <w:left w:val="nil"/>
              <w:bottom w:val="single" w:sz="4" w:space="0" w:color="auto"/>
              <w:right w:val="nil"/>
            </w:tcBorders>
            <w:shd w:val="clear" w:color="auto" w:fill="auto"/>
            <w:noWrap/>
            <w:vAlign w:val="bottom"/>
            <w:hideMark/>
            <w:tcPrChange w:id="290" w:author="Wayne Kunze" w:date="2018-05-09T13:06:00Z">
              <w:tcPr>
                <w:tcW w:w="1790" w:type="dxa"/>
                <w:tcBorders>
                  <w:top w:val="nil"/>
                  <w:left w:val="nil"/>
                  <w:bottom w:val="single" w:sz="4" w:space="0" w:color="auto"/>
                  <w:right w:val="nil"/>
                </w:tcBorders>
                <w:shd w:val="clear" w:color="auto" w:fill="auto"/>
                <w:noWrap/>
                <w:vAlign w:val="bottom"/>
                <w:hideMark/>
              </w:tcPr>
            </w:tcPrChange>
          </w:tcPr>
          <w:p w14:paraId="1389D96C" w14:textId="77777777" w:rsidR="001803B4" w:rsidRPr="004B6251" w:rsidRDefault="1CC6B03A" w:rsidP="00DB3372">
            <w:pPr>
              <w:pStyle w:val="TableTitle"/>
              <w:rPr>
                <w:lang w:eastAsia="en-US"/>
              </w:rPr>
            </w:pPr>
            <w:r w:rsidRPr="1CC6B03A">
              <w:rPr>
                <w:lang w:eastAsia="en-US"/>
              </w:rPr>
              <w:t xml:space="preserve">ILMN_1735014  </w:t>
            </w:r>
          </w:p>
        </w:tc>
        <w:tc>
          <w:tcPr>
            <w:tcW w:w="1975" w:type="dxa"/>
            <w:tcBorders>
              <w:top w:val="nil"/>
              <w:left w:val="nil"/>
              <w:bottom w:val="single" w:sz="4" w:space="0" w:color="auto"/>
              <w:right w:val="nil"/>
            </w:tcBorders>
            <w:shd w:val="clear" w:color="auto" w:fill="auto"/>
            <w:noWrap/>
            <w:vAlign w:val="bottom"/>
            <w:hideMark/>
            <w:tcPrChange w:id="291" w:author="Wayne Kunze" w:date="2018-05-09T13:06:00Z">
              <w:tcPr>
                <w:tcW w:w="1540" w:type="dxa"/>
                <w:tcBorders>
                  <w:top w:val="nil"/>
                  <w:left w:val="nil"/>
                  <w:bottom w:val="single" w:sz="4" w:space="0" w:color="auto"/>
                  <w:right w:val="nil"/>
                </w:tcBorders>
                <w:shd w:val="clear" w:color="auto" w:fill="auto"/>
                <w:noWrap/>
                <w:vAlign w:val="bottom"/>
                <w:hideMark/>
              </w:tcPr>
            </w:tcPrChange>
          </w:tcPr>
          <w:p w14:paraId="2A66BB9C" w14:textId="77777777" w:rsidR="001803B4" w:rsidRPr="004B6251" w:rsidRDefault="1CC6B03A" w:rsidP="00DB3372">
            <w:pPr>
              <w:pStyle w:val="TableTitle"/>
              <w:rPr>
                <w:color w:val="FFC000"/>
                <w:lang w:eastAsia="en-US"/>
              </w:rPr>
            </w:pPr>
            <w:r w:rsidRPr="1CC6B03A">
              <w:rPr>
                <w:color w:val="FFC000"/>
                <w:lang w:eastAsia="en-US"/>
              </w:rPr>
              <w:t>KLF6</w:t>
            </w:r>
          </w:p>
        </w:tc>
        <w:tc>
          <w:tcPr>
            <w:tcW w:w="525" w:type="dxa"/>
            <w:tcBorders>
              <w:top w:val="nil"/>
              <w:left w:val="nil"/>
              <w:bottom w:val="single" w:sz="4" w:space="0" w:color="auto"/>
              <w:right w:val="nil"/>
            </w:tcBorders>
            <w:shd w:val="clear" w:color="auto" w:fill="auto"/>
            <w:noWrap/>
            <w:vAlign w:val="bottom"/>
            <w:hideMark/>
            <w:tcPrChange w:id="292" w:author="Wayne Kunze" w:date="2018-05-09T13:06:00Z">
              <w:tcPr>
                <w:tcW w:w="960" w:type="dxa"/>
                <w:tcBorders>
                  <w:top w:val="nil"/>
                  <w:left w:val="nil"/>
                  <w:bottom w:val="single" w:sz="4" w:space="0" w:color="auto"/>
                  <w:right w:val="nil"/>
                </w:tcBorders>
                <w:shd w:val="clear" w:color="auto" w:fill="auto"/>
                <w:noWrap/>
                <w:vAlign w:val="bottom"/>
                <w:hideMark/>
              </w:tcPr>
            </w:tcPrChange>
          </w:tcPr>
          <w:p w14:paraId="42380C10" w14:textId="77777777" w:rsidR="001803B4" w:rsidRPr="004B6251" w:rsidRDefault="001803B4" w:rsidP="00DB3372">
            <w:pPr>
              <w:pStyle w:val="TableTitle"/>
              <w:rPr>
                <w:lang w:eastAsia="en-US"/>
              </w:rPr>
            </w:pPr>
            <w:r w:rsidRPr="004B6251">
              <w:rPr>
                <w:lang w:eastAsia="en-US"/>
              </w:rPr>
              <w:t>-0.76</w:t>
            </w:r>
          </w:p>
        </w:tc>
      </w:tr>
    </w:tbl>
    <w:p w14:paraId="08374CB4" w14:textId="77777777" w:rsidR="001803B4" w:rsidRDefault="001803B4" w:rsidP="001803B4">
      <w:pPr>
        <w:ind w:firstLine="0"/>
        <w:jc w:val="center"/>
      </w:pPr>
    </w:p>
    <w:p w14:paraId="4C864379" w14:textId="77777777" w:rsidR="001803B4" w:rsidRDefault="1CC6B03A" w:rsidP="001803B4">
      <w:r>
        <w:t xml:space="preserve">The variables selected by LASSO did include the two newly identified genes, SPATS2L and KLF6, but few of the other significantly up/down regulated genes listed.  Our suspicion is the standardization of the expression levels masked some of the more strongly expressed genes by other associated genes.  An interesting side note is the relatively moderate penalty required to </w:t>
      </w:r>
      <w:r>
        <w:lastRenderedPageBreak/>
        <w:t>force all the LASSO coefficients to zero.  This is not surprising as the penalty is proportional to the sum of a function of the coefficients and with 47222 coefficients this summation will grow to a significant penalty quickly.</w:t>
      </w:r>
    </w:p>
    <w:p w14:paraId="55D747A1" w14:textId="77777777" w:rsidR="001803B4" w:rsidRPr="001A0AD3" w:rsidRDefault="1CC6B03A" w:rsidP="001803B4">
      <w:pPr>
        <w:pStyle w:val="Heading2"/>
        <w:rPr>
          <w:u w:val="single"/>
          <w:rPrChange w:id="293" w:author="Samuel Brown" w:date="2018-05-09T18:28:00Z">
            <w:rPr/>
          </w:rPrChange>
        </w:rPr>
      </w:pPr>
      <w:r w:rsidRPr="001A0AD3">
        <w:rPr>
          <w:u w:val="single"/>
          <w:rPrChange w:id="294" w:author="Samuel Brown" w:date="2018-05-09T18:28:00Z">
            <w:rPr/>
          </w:rPrChange>
        </w:rPr>
        <w:t>Principal Component Analysis</w:t>
      </w:r>
    </w:p>
    <w:p w14:paraId="3EE3E10D" w14:textId="7466F86A" w:rsidR="001803B4" w:rsidRDefault="1CC6B03A" w:rsidP="001803B4">
      <w:r>
        <w:t xml:space="preserve">The final reduction method explored </w:t>
      </w:r>
      <w:del w:id="295" w:author="Wayne Kunze" w:date="2018-05-09T13:06:00Z">
        <w:r w:rsidDel="00486CDC">
          <w:delText>i</w:delText>
        </w:r>
      </w:del>
      <w:ins w:id="296" w:author="Wayne Kunze" w:date="2018-05-09T13:06:00Z">
        <w:r w:rsidR="00486CDC">
          <w:t>wa</w:t>
        </w:r>
      </w:ins>
      <w:r>
        <w:t xml:space="preserve">s Principal Component Analysis.  This method differs from the previous in that it doesn’t depend on a response to perform feature reduction.  Instead it simply </w:t>
      </w:r>
      <w:ins w:id="297" w:author="Wayne Kunze" w:date="2018-05-09T13:06:00Z">
        <w:r w:rsidR="00486CDC">
          <w:t xml:space="preserve">selects </w:t>
        </w:r>
      </w:ins>
      <w:r>
        <w:t>the “direction” along which the data is most varied.  Subsequent components are found in the same manner with the added requirement that the direction of each new component much be orthogonal to the previous ones (</w:t>
      </w:r>
      <w:ins w:id="298" w:author="Wayne Kunze" w:date="2018-05-09T13:07:00Z">
        <w:r w:rsidR="00486CDC">
          <w:t>i</w:t>
        </w:r>
      </w:ins>
      <w:del w:id="299" w:author="Wayne Kunze" w:date="2018-05-09T13:07:00Z">
        <w:r w:rsidDel="00486CDC">
          <w:delText>o</w:delText>
        </w:r>
      </w:del>
      <w:r>
        <w:t xml:space="preserve">n other words uncorrelated).  The result is a reduced set of independent features each blended from the original data set.  The downside of PCA </w:t>
      </w:r>
      <w:del w:id="300" w:author="Wayne Kunze" w:date="2018-05-09T13:07:00Z">
        <w:r w:rsidDel="00486CDC">
          <w:delText xml:space="preserve">versus </w:delText>
        </w:r>
      </w:del>
      <w:ins w:id="301" w:author="Wayne Kunze" w:date="2018-05-09T13:07:00Z">
        <w:r w:rsidR="00486CDC">
          <w:t xml:space="preserve">compared to </w:t>
        </w:r>
      </w:ins>
      <w:r>
        <w:t>subset or shrinkage methods is reduced visibility into the original feature set.</w:t>
      </w:r>
    </w:p>
    <w:p w14:paraId="1ECA8B60" w14:textId="1C9DD5B7" w:rsidR="001803B4" w:rsidRDefault="001803B4" w:rsidP="005C6E8E">
      <w:pPr>
        <w:rPr>
          <w:ins w:id="302" w:author="Wayne Kunze" w:date="2018-05-09T13:08:00Z"/>
        </w:rPr>
      </w:pPr>
      <w:proofErr w:type="spellStart"/>
      <w:r w:rsidRPr="00486CDC">
        <w:rPr>
          <w:i/>
          <w:rPrChange w:id="303" w:author="Wayne Kunze" w:date="2018-05-09T13:07:00Z">
            <w:rPr/>
          </w:rPrChange>
        </w:rPr>
        <w:t>PCA.r</w:t>
      </w:r>
      <w:proofErr w:type="spellEnd"/>
      <w:r>
        <w:t xml:space="preserve"> performs the principal component analysis on the Psoriasis data set.  As we are unable to compare the list of genes to that in the original paper the analysis how effectively the PCA based models predict the correct response.  LOOCV validation was performed on models using the first 5, 10, 15 and 20 principal components fitted to a logistic regression model with the results displayed in</w:t>
      </w:r>
      <w:r w:rsidR="00BC3F48">
        <w:t xml:space="preserve"> </w:t>
      </w:r>
      <w:r w:rsidR="00BC3F48">
        <w:fldChar w:fldCharType="begin"/>
      </w:r>
      <w:r w:rsidR="00BC3F48">
        <w:instrText xml:space="preserve"> REF _Ref513567005 \h </w:instrText>
      </w:r>
      <w:r w:rsidR="00BC3F48">
        <w:fldChar w:fldCharType="separate"/>
      </w:r>
      <w:r w:rsidR="005E3395">
        <w:t xml:space="preserve">Table </w:t>
      </w:r>
      <w:r w:rsidR="005E3395">
        <w:rPr>
          <w:noProof/>
        </w:rPr>
        <w:t>3</w:t>
      </w:r>
      <w:r w:rsidR="00BC3F48">
        <w:fldChar w:fldCharType="end"/>
      </w:r>
      <w:r>
        <w:t xml:space="preserve">.  </w:t>
      </w:r>
    </w:p>
    <w:p w14:paraId="363EA29C" w14:textId="6E229DA8" w:rsidR="00486CDC" w:rsidRDefault="00486CDC">
      <w:pPr>
        <w:pStyle w:val="Caption"/>
        <w:rPr>
          <w:moveTo w:id="304" w:author="Wayne Kunze" w:date="2018-05-09T13:08:00Z"/>
        </w:rPr>
        <w:pPrChange w:id="305" w:author="Wayne Kunze" w:date="2018-05-09T13:08:00Z">
          <w:pPr>
            <w:pStyle w:val="Caption"/>
            <w:jc w:val="center"/>
          </w:pPr>
        </w:pPrChange>
      </w:pPr>
      <w:moveToRangeStart w:id="306" w:author="Wayne Kunze" w:date="2018-05-09T13:08:00Z" w:name="move513634619"/>
      <w:moveTo w:id="307" w:author="Wayne Kunze" w:date="2018-05-09T13:08:00Z">
        <w:r>
          <w:t xml:space="preserve">Figure </w:t>
        </w:r>
        <w:r w:rsidRPr="1CC6B03A">
          <w:fldChar w:fldCharType="begin"/>
        </w:r>
        <w:r>
          <w:instrText xml:space="preserve"> SEQ Figure \* ARABIC </w:instrText>
        </w:r>
        <w:r w:rsidRPr="1CC6B03A">
          <w:fldChar w:fldCharType="separate"/>
        </w:r>
      </w:moveTo>
      <w:ins w:id="308" w:author="Samuel Brown" w:date="2018-05-09T18:57:00Z">
        <w:r w:rsidR="005E3395">
          <w:rPr>
            <w:noProof/>
          </w:rPr>
          <w:t>7</w:t>
        </w:r>
      </w:ins>
      <w:moveTo w:id="309" w:author="Wayne Kunze" w:date="2018-05-09T13:08:00Z">
        <w:del w:id="310" w:author="Samuel Brown" w:date="2018-05-09T18:12:00Z">
          <w:r w:rsidDel="00CA16C4">
            <w:rPr>
              <w:noProof/>
            </w:rPr>
            <w:delText>11</w:delText>
          </w:r>
        </w:del>
        <w:r w:rsidRPr="1CC6B03A">
          <w:fldChar w:fldCharType="end"/>
        </w:r>
        <w:r>
          <w:t>: PVE</w:t>
        </w:r>
      </w:moveTo>
      <w:ins w:id="311" w:author="Wayne Kunze" w:date="2018-05-09T13:08:00Z">
        <w:r>
          <w:t xml:space="preserve"> and Cumulative PVE</w:t>
        </w:r>
      </w:ins>
    </w:p>
    <w:moveToRangeEnd w:id="306"/>
    <w:p w14:paraId="5DB2FA71" w14:textId="77777777" w:rsidR="00486CDC" w:rsidRDefault="00486CDC" w:rsidP="005C6E8E"/>
    <w:p w14:paraId="73497DDC" w14:textId="6737AB49" w:rsidR="005C6E8E" w:rsidDel="00486CDC" w:rsidRDefault="001803B4" w:rsidP="005C6E8E">
      <w:pPr>
        <w:keepNext/>
        <w:jc w:val="center"/>
        <w:rPr>
          <w:del w:id="312" w:author="Wayne Kunze" w:date="2018-05-09T13:08:00Z"/>
        </w:rPr>
      </w:pPr>
      <w:r>
        <w:rPr>
          <w:noProof/>
          <w:lang w:eastAsia="en-US"/>
        </w:rPr>
        <w:lastRenderedPageBreak/>
        <w:drawing>
          <wp:inline distT="0" distB="0" distL="0" distR="0" wp14:anchorId="0C49DD14" wp14:editId="08B2F30E">
            <wp:extent cx="402336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23360" cy="2743200"/>
                    </a:xfrm>
                    <a:prstGeom prst="rect">
                      <a:avLst/>
                    </a:prstGeom>
                  </pic:spPr>
                </pic:pic>
              </a:graphicData>
            </a:graphic>
          </wp:inline>
        </w:drawing>
      </w:r>
    </w:p>
    <w:p w14:paraId="5B51A143" w14:textId="313206B2" w:rsidR="001803B4" w:rsidDel="00486CDC" w:rsidRDefault="005C6E8E" w:rsidP="005C6E8E">
      <w:pPr>
        <w:pStyle w:val="Caption"/>
        <w:jc w:val="center"/>
        <w:rPr>
          <w:moveFrom w:id="313" w:author="Wayne Kunze" w:date="2018-05-09T13:08:00Z"/>
        </w:rPr>
      </w:pPr>
      <w:bookmarkStart w:id="314" w:name="_Ref513566913"/>
      <w:moveFromRangeStart w:id="315" w:author="Wayne Kunze" w:date="2018-05-09T13:08:00Z" w:name="move513634619"/>
      <w:moveFrom w:id="316" w:author="Wayne Kunze" w:date="2018-05-09T13:08:00Z">
        <w:r w:rsidDel="00486CDC">
          <w:t xml:space="preserve">Figure </w:t>
        </w:r>
        <w:r w:rsidR="00ED4014" w:rsidRPr="1CC6B03A" w:rsidDel="00486CDC">
          <w:fldChar w:fldCharType="begin"/>
        </w:r>
        <w:r w:rsidR="00ED4014" w:rsidDel="00486CDC">
          <w:instrText xml:space="preserve"> SEQ Figure \* ARABIC </w:instrText>
        </w:r>
        <w:r w:rsidR="00ED4014" w:rsidRPr="1CC6B03A" w:rsidDel="00486CDC">
          <w:fldChar w:fldCharType="separate"/>
        </w:r>
        <w:r w:rsidR="004C420E" w:rsidDel="00486CDC">
          <w:rPr>
            <w:noProof/>
          </w:rPr>
          <w:t>11</w:t>
        </w:r>
        <w:r w:rsidR="00ED4014" w:rsidRPr="1CC6B03A" w:rsidDel="00486CDC">
          <w:fldChar w:fldCharType="end"/>
        </w:r>
        <w:bookmarkEnd w:id="314"/>
        <w:r w:rsidDel="00486CDC">
          <w:t>: PVE</w:t>
        </w:r>
      </w:moveFrom>
    </w:p>
    <w:moveFromRangeEnd w:id="315"/>
    <w:p w14:paraId="51526F49" w14:textId="77777777" w:rsidR="005C6E8E" w:rsidRDefault="001803B4" w:rsidP="005C6E8E">
      <w:pPr>
        <w:keepNext/>
        <w:jc w:val="center"/>
      </w:pPr>
      <w:r>
        <w:rPr>
          <w:noProof/>
          <w:lang w:eastAsia="en-US"/>
        </w:rPr>
        <w:drawing>
          <wp:inline distT="0" distB="0" distL="0" distR="0" wp14:anchorId="542308B2" wp14:editId="5F117FBC">
            <wp:extent cx="40233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23360" cy="2743200"/>
                    </a:xfrm>
                    <a:prstGeom prst="rect">
                      <a:avLst/>
                    </a:prstGeom>
                  </pic:spPr>
                </pic:pic>
              </a:graphicData>
            </a:graphic>
          </wp:inline>
        </w:drawing>
      </w:r>
    </w:p>
    <w:p w14:paraId="65A47ACD" w14:textId="4CCF9FE8" w:rsidR="001803B4" w:rsidRDefault="005C6E8E">
      <w:pPr>
        <w:pStyle w:val="Caption"/>
        <w:pPrChange w:id="317" w:author="Wayne Kunze" w:date="2018-05-09T13:08:00Z">
          <w:pPr>
            <w:pStyle w:val="Caption"/>
            <w:jc w:val="center"/>
          </w:pPr>
        </w:pPrChange>
      </w:pPr>
      <w:bookmarkStart w:id="318" w:name="_Ref513566931"/>
      <w:r>
        <w:t xml:space="preserve">Figure </w:t>
      </w:r>
      <w:r w:rsidR="00ED4014" w:rsidRPr="1CC6B03A">
        <w:fldChar w:fldCharType="begin"/>
      </w:r>
      <w:r w:rsidR="00ED4014">
        <w:instrText xml:space="preserve"> SEQ Figure \* ARABIC </w:instrText>
      </w:r>
      <w:r w:rsidR="00ED4014" w:rsidRPr="1CC6B03A">
        <w:fldChar w:fldCharType="separate"/>
      </w:r>
      <w:ins w:id="319" w:author="Samuel Brown" w:date="2018-05-09T18:57:00Z">
        <w:r w:rsidR="005E3395">
          <w:rPr>
            <w:noProof/>
          </w:rPr>
          <w:t>8</w:t>
        </w:r>
      </w:ins>
      <w:del w:id="320" w:author="Samuel Brown" w:date="2018-05-09T18:12:00Z">
        <w:r w:rsidR="004C420E" w:rsidDel="00CA16C4">
          <w:rPr>
            <w:noProof/>
          </w:rPr>
          <w:delText>12</w:delText>
        </w:r>
      </w:del>
      <w:r w:rsidR="00ED4014" w:rsidRPr="1CC6B03A">
        <w:fldChar w:fldCharType="end"/>
      </w:r>
      <w:bookmarkEnd w:id="318"/>
      <w:r>
        <w:t>: Visualizations of PCs (Red are patients, Blue are control samples)</w:t>
      </w:r>
    </w:p>
    <w:p w14:paraId="39074699" w14:textId="07C718A2" w:rsidR="001803B4" w:rsidDel="00486CDC" w:rsidRDefault="001803B4" w:rsidP="001803B4">
      <w:pPr>
        <w:jc w:val="center"/>
        <w:rPr>
          <w:del w:id="321" w:author="Wayne Kunze" w:date="2018-05-09T13:08:00Z"/>
        </w:rPr>
      </w:pPr>
      <w:r>
        <w:rPr>
          <w:noProof/>
          <w:lang w:eastAsia="en-US"/>
        </w:rPr>
        <w:lastRenderedPageBreak/>
        <w:drawing>
          <wp:inline distT="0" distB="0" distL="0" distR="0" wp14:anchorId="3D5E3ECA" wp14:editId="639BB002">
            <wp:extent cx="4018837" cy="27432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8837" cy="2743200"/>
                    </a:xfrm>
                    <a:prstGeom prst="rect">
                      <a:avLst/>
                    </a:prstGeom>
                  </pic:spPr>
                </pic:pic>
              </a:graphicData>
            </a:graphic>
          </wp:inline>
        </w:drawing>
      </w:r>
    </w:p>
    <w:p w14:paraId="672C36EB" w14:textId="77777777" w:rsidR="001803B4" w:rsidRDefault="001803B4" w:rsidP="001803B4">
      <w:pPr>
        <w:jc w:val="center"/>
      </w:pPr>
      <w:r>
        <w:rPr>
          <w:noProof/>
          <w:lang w:eastAsia="en-US"/>
        </w:rPr>
        <w:drawing>
          <wp:inline distT="0" distB="0" distL="0" distR="0" wp14:anchorId="66BC3AC1" wp14:editId="5E26EBE2">
            <wp:extent cx="4018837" cy="27432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18837" cy="2743200"/>
                    </a:xfrm>
                    <a:prstGeom prst="rect">
                      <a:avLst/>
                    </a:prstGeom>
                  </pic:spPr>
                </pic:pic>
              </a:graphicData>
            </a:graphic>
          </wp:inline>
        </w:drawing>
      </w:r>
    </w:p>
    <w:p w14:paraId="4212AE2A" w14:textId="0EC08AA1" w:rsidR="005C6E8E" w:rsidRDefault="005C6E8E" w:rsidP="005C6E8E">
      <w:pPr>
        <w:pStyle w:val="Caption"/>
        <w:keepNext/>
      </w:pPr>
      <w:bookmarkStart w:id="322" w:name="_Ref513567035"/>
      <w:r>
        <w:t xml:space="preserve">Table </w:t>
      </w:r>
      <w:fldSimple w:instr=" SEQ Table \* ARABIC ">
        <w:r w:rsidR="005E3395">
          <w:rPr>
            <w:noProof/>
          </w:rPr>
          <w:t>4</w:t>
        </w:r>
      </w:fldSimple>
      <w:bookmarkEnd w:id="322"/>
      <w:r>
        <w:t>: Misclassification Rate for different sized PCA models</w:t>
      </w:r>
    </w:p>
    <w:tbl>
      <w:tblPr>
        <w:tblW w:w="8215" w:type="dxa"/>
        <w:jc w:val="center"/>
        <w:tblLook w:val="04A0" w:firstRow="1" w:lastRow="0" w:firstColumn="1" w:lastColumn="0" w:noHBand="0" w:noVBand="1"/>
      </w:tblPr>
      <w:tblGrid>
        <w:gridCol w:w="1577"/>
        <w:gridCol w:w="1240"/>
        <w:gridCol w:w="1562"/>
        <w:gridCol w:w="956"/>
        <w:gridCol w:w="960"/>
        <w:gridCol w:w="960"/>
        <w:gridCol w:w="960"/>
      </w:tblGrid>
      <w:tr w:rsidR="001803B4" w:rsidRPr="00252135" w14:paraId="194702E2" w14:textId="77777777" w:rsidTr="1CC6B03A">
        <w:trPr>
          <w:trHeight w:val="300"/>
          <w:jc w:val="center"/>
        </w:trPr>
        <w:tc>
          <w:tcPr>
            <w:tcW w:w="1577" w:type="dxa"/>
            <w:tcBorders>
              <w:top w:val="single" w:sz="4" w:space="0" w:color="auto"/>
              <w:left w:val="nil"/>
              <w:bottom w:val="nil"/>
              <w:right w:val="nil"/>
            </w:tcBorders>
            <w:shd w:val="clear" w:color="auto" w:fill="auto"/>
            <w:noWrap/>
            <w:vAlign w:val="bottom"/>
            <w:hideMark/>
          </w:tcPr>
          <w:p w14:paraId="100F807D"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single" w:sz="4" w:space="0" w:color="auto"/>
              <w:left w:val="nil"/>
              <w:bottom w:val="nil"/>
              <w:right w:val="nil"/>
            </w:tcBorders>
            <w:shd w:val="clear" w:color="auto" w:fill="auto"/>
            <w:noWrap/>
            <w:vAlign w:val="bottom"/>
            <w:hideMark/>
          </w:tcPr>
          <w:p w14:paraId="3DC0EAC4"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single" w:sz="4" w:space="0" w:color="auto"/>
              <w:left w:val="nil"/>
              <w:bottom w:val="nil"/>
              <w:right w:val="nil"/>
            </w:tcBorders>
            <w:shd w:val="clear" w:color="auto" w:fill="auto"/>
            <w:noWrap/>
            <w:vAlign w:val="bottom"/>
            <w:hideMark/>
          </w:tcPr>
          <w:p w14:paraId="2CFB3340" w14:textId="77777777" w:rsidR="001803B4" w:rsidRPr="00252135" w:rsidRDefault="1CC6B03A" w:rsidP="00DB3372">
            <w:pPr>
              <w:pStyle w:val="TableTitle"/>
              <w:spacing w:line="360" w:lineRule="auto"/>
              <w:jc w:val="center"/>
              <w:rPr>
                <w:lang w:eastAsia="en-US"/>
              </w:rPr>
            </w:pPr>
            <w:r w:rsidRPr="1CC6B03A">
              <w:rPr>
                <w:lang w:eastAsia="en-US"/>
              </w:rPr>
              <w:t>All Samples</w:t>
            </w:r>
          </w:p>
        </w:tc>
        <w:tc>
          <w:tcPr>
            <w:tcW w:w="3836" w:type="dxa"/>
            <w:gridSpan w:val="4"/>
            <w:tcBorders>
              <w:top w:val="single" w:sz="4" w:space="0" w:color="auto"/>
              <w:left w:val="nil"/>
              <w:bottom w:val="nil"/>
              <w:right w:val="nil"/>
            </w:tcBorders>
            <w:shd w:val="clear" w:color="auto" w:fill="auto"/>
            <w:noWrap/>
            <w:vAlign w:val="bottom"/>
            <w:hideMark/>
          </w:tcPr>
          <w:p w14:paraId="3BE9F41E" w14:textId="77777777" w:rsidR="001803B4" w:rsidRPr="00252135" w:rsidRDefault="1CC6B03A" w:rsidP="00DB3372">
            <w:pPr>
              <w:pStyle w:val="TableTitle"/>
              <w:spacing w:line="360" w:lineRule="auto"/>
              <w:jc w:val="center"/>
              <w:rPr>
                <w:lang w:eastAsia="en-US"/>
              </w:rPr>
            </w:pPr>
            <w:r w:rsidRPr="1CC6B03A">
              <w:rPr>
                <w:lang w:eastAsia="en-US"/>
              </w:rPr>
              <w:t>LOOCV</w:t>
            </w:r>
          </w:p>
        </w:tc>
      </w:tr>
      <w:tr w:rsidR="001803B4" w:rsidRPr="00252135" w14:paraId="4765CAB6" w14:textId="77777777" w:rsidTr="1CC6B03A">
        <w:trPr>
          <w:trHeight w:val="315"/>
          <w:jc w:val="center"/>
        </w:trPr>
        <w:tc>
          <w:tcPr>
            <w:tcW w:w="1577" w:type="dxa"/>
            <w:tcBorders>
              <w:top w:val="nil"/>
              <w:left w:val="nil"/>
              <w:bottom w:val="single" w:sz="8" w:space="0" w:color="auto"/>
              <w:right w:val="nil"/>
            </w:tcBorders>
            <w:shd w:val="clear" w:color="auto" w:fill="auto"/>
            <w:noWrap/>
            <w:vAlign w:val="bottom"/>
            <w:hideMark/>
          </w:tcPr>
          <w:p w14:paraId="544665BA" w14:textId="77777777" w:rsidR="001803B4" w:rsidRPr="00252135" w:rsidRDefault="001803B4" w:rsidP="00DB3372">
            <w:pPr>
              <w:pStyle w:val="TableTitle"/>
              <w:spacing w:line="360" w:lineRule="auto"/>
              <w:rPr>
                <w:lang w:eastAsia="en-US"/>
              </w:rPr>
            </w:pPr>
            <w:r w:rsidRPr="00252135">
              <w:rPr>
                <w:lang w:eastAsia="en-US"/>
              </w:rPr>
              <w:t> </w:t>
            </w:r>
          </w:p>
        </w:tc>
        <w:tc>
          <w:tcPr>
            <w:tcW w:w="1240" w:type="dxa"/>
            <w:tcBorders>
              <w:top w:val="nil"/>
              <w:left w:val="nil"/>
              <w:bottom w:val="single" w:sz="8" w:space="0" w:color="auto"/>
              <w:right w:val="nil"/>
            </w:tcBorders>
            <w:shd w:val="clear" w:color="auto" w:fill="auto"/>
            <w:noWrap/>
            <w:vAlign w:val="bottom"/>
            <w:hideMark/>
          </w:tcPr>
          <w:p w14:paraId="2BB9714E" w14:textId="77777777" w:rsidR="001803B4" w:rsidRPr="00252135" w:rsidRDefault="1CC6B03A" w:rsidP="00DB3372">
            <w:pPr>
              <w:pStyle w:val="TableTitle"/>
              <w:spacing w:line="360" w:lineRule="auto"/>
              <w:rPr>
                <w:lang w:eastAsia="en-US"/>
              </w:rPr>
            </w:pPr>
            <w:r w:rsidRPr="1CC6B03A">
              <w:rPr>
                <w:lang w:eastAsia="en-US"/>
              </w:rPr>
              <w:t>Actual</w:t>
            </w:r>
          </w:p>
        </w:tc>
        <w:tc>
          <w:tcPr>
            <w:tcW w:w="1562" w:type="dxa"/>
            <w:tcBorders>
              <w:top w:val="nil"/>
              <w:left w:val="nil"/>
              <w:bottom w:val="single" w:sz="8" w:space="0" w:color="auto"/>
              <w:right w:val="nil"/>
            </w:tcBorders>
            <w:shd w:val="clear" w:color="auto" w:fill="auto"/>
            <w:noWrap/>
            <w:vAlign w:val="bottom"/>
            <w:hideMark/>
          </w:tcPr>
          <w:p w14:paraId="043C83EC" w14:textId="27D45787" w:rsidR="001803B4" w:rsidRPr="00252135" w:rsidRDefault="1CC6B03A" w:rsidP="00300869">
            <w:pPr>
              <w:pStyle w:val="TableTitle"/>
              <w:spacing w:line="360" w:lineRule="auto"/>
              <w:rPr>
                <w:lang w:eastAsia="en-US"/>
              </w:rPr>
            </w:pPr>
            <w:r w:rsidRPr="1CC6B03A">
              <w:rPr>
                <w:lang w:eastAsia="en-US"/>
              </w:rPr>
              <w:t>10 PC</w:t>
            </w:r>
            <w:del w:id="323" w:author="Wayne Kunze" w:date="2018-05-09T12:26:00Z">
              <w:r w:rsidRPr="1CC6B03A" w:rsidDel="00300869">
                <w:rPr>
                  <w:lang w:eastAsia="en-US"/>
                </w:rPr>
                <w:delText>S</w:delText>
              </w:r>
            </w:del>
            <w:ins w:id="324" w:author="Wayne Kunze" w:date="2018-05-09T12:26:00Z">
              <w:r w:rsidR="00300869">
                <w:rPr>
                  <w:lang w:eastAsia="en-US"/>
                </w:rPr>
                <w:t>s</w:t>
              </w:r>
            </w:ins>
          </w:p>
        </w:tc>
        <w:tc>
          <w:tcPr>
            <w:tcW w:w="956" w:type="dxa"/>
            <w:tcBorders>
              <w:top w:val="nil"/>
              <w:left w:val="nil"/>
              <w:bottom w:val="single" w:sz="8" w:space="0" w:color="auto"/>
              <w:right w:val="nil"/>
            </w:tcBorders>
            <w:shd w:val="clear" w:color="auto" w:fill="auto"/>
            <w:noWrap/>
            <w:vAlign w:val="bottom"/>
            <w:hideMark/>
          </w:tcPr>
          <w:p w14:paraId="209DAC42" w14:textId="77777777" w:rsidR="001803B4" w:rsidRPr="00252135" w:rsidRDefault="1CC6B03A" w:rsidP="00DB3372">
            <w:pPr>
              <w:pStyle w:val="TableTitle"/>
              <w:spacing w:line="360" w:lineRule="auto"/>
              <w:rPr>
                <w:lang w:eastAsia="en-US"/>
              </w:rPr>
            </w:pPr>
            <w:r w:rsidRPr="1CC6B03A">
              <w:rPr>
                <w:lang w:eastAsia="en-US"/>
              </w:rPr>
              <w:t>5 PCs</w:t>
            </w:r>
          </w:p>
        </w:tc>
        <w:tc>
          <w:tcPr>
            <w:tcW w:w="960" w:type="dxa"/>
            <w:tcBorders>
              <w:top w:val="nil"/>
              <w:left w:val="nil"/>
              <w:bottom w:val="single" w:sz="8" w:space="0" w:color="auto"/>
              <w:right w:val="nil"/>
            </w:tcBorders>
            <w:shd w:val="clear" w:color="auto" w:fill="auto"/>
            <w:noWrap/>
            <w:vAlign w:val="bottom"/>
            <w:hideMark/>
          </w:tcPr>
          <w:p w14:paraId="5BE62A4E" w14:textId="77777777" w:rsidR="001803B4" w:rsidRPr="00252135" w:rsidRDefault="1CC6B03A" w:rsidP="00DB3372">
            <w:pPr>
              <w:pStyle w:val="TableTitle"/>
              <w:spacing w:line="360" w:lineRule="auto"/>
              <w:rPr>
                <w:lang w:eastAsia="en-US"/>
              </w:rPr>
            </w:pPr>
            <w:r w:rsidRPr="1CC6B03A">
              <w:rPr>
                <w:lang w:eastAsia="en-US"/>
              </w:rPr>
              <w:t>10 PCs</w:t>
            </w:r>
          </w:p>
        </w:tc>
        <w:tc>
          <w:tcPr>
            <w:tcW w:w="960" w:type="dxa"/>
            <w:tcBorders>
              <w:top w:val="nil"/>
              <w:left w:val="nil"/>
              <w:bottom w:val="single" w:sz="8" w:space="0" w:color="auto"/>
              <w:right w:val="nil"/>
            </w:tcBorders>
            <w:shd w:val="clear" w:color="auto" w:fill="auto"/>
            <w:noWrap/>
            <w:vAlign w:val="bottom"/>
            <w:hideMark/>
          </w:tcPr>
          <w:p w14:paraId="27F1D35F" w14:textId="77777777" w:rsidR="001803B4" w:rsidRPr="00252135" w:rsidRDefault="1CC6B03A" w:rsidP="00DB3372">
            <w:pPr>
              <w:pStyle w:val="TableTitle"/>
              <w:spacing w:line="360" w:lineRule="auto"/>
              <w:rPr>
                <w:lang w:eastAsia="en-US"/>
              </w:rPr>
            </w:pPr>
            <w:r w:rsidRPr="1CC6B03A">
              <w:rPr>
                <w:lang w:eastAsia="en-US"/>
              </w:rPr>
              <w:t>15 PCs</w:t>
            </w:r>
          </w:p>
        </w:tc>
        <w:tc>
          <w:tcPr>
            <w:tcW w:w="960" w:type="dxa"/>
            <w:tcBorders>
              <w:top w:val="nil"/>
              <w:left w:val="nil"/>
              <w:bottom w:val="single" w:sz="8" w:space="0" w:color="auto"/>
              <w:right w:val="nil"/>
            </w:tcBorders>
            <w:shd w:val="clear" w:color="auto" w:fill="auto"/>
            <w:noWrap/>
            <w:vAlign w:val="bottom"/>
            <w:hideMark/>
          </w:tcPr>
          <w:p w14:paraId="03469F9C" w14:textId="5001DB16" w:rsidR="001803B4" w:rsidRPr="00252135" w:rsidRDefault="1CC6B03A" w:rsidP="00300869">
            <w:pPr>
              <w:pStyle w:val="TableTitle"/>
              <w:spacing w:line="360" w:lineRule="auto"/>
              <w:rPr>
                <w:lang w:eastAsia="en-US"/>
              </w:rPr>
            </w:pPr>
            <w:r w:rsidRPr="1CC6B03A">
              <w:rPr>
                <w:lang w:eastAsia="en-US"/>
              </w:rPr>
              <w:t>20 PC</w:t>
            </w:r>
            <w:del w:id="325" w:author="Wayne Kunze" w:date="2018-05-09T12:26:00Z">
              <w:r w:rsidRPr="1CC6B03A" w:rsidDel="00300869">
                <w:rPr>
                  <w:lang w:eastAsia="en-US"/>
                </w:rPr>
                <w:delText>S</w:delText>
              </w:r>
            </w:del>
            <w:ins w:id="326" w:author="Wayne Kunze" w:date="2018-05-09T12:26:00Z">
              <w:r w:rsidR="00300869">
                <w:rPr>
                  <w:lang w:eastAsia="en-US"/>
                </w:rPr>
                <w:t>s</w:t>
              </w:r>
            </w:ins>
          </w:p>
        </w:tc>
      </w:tr>
      <w:tr w:rsidR="001803B4" w:rsidRPr="00D6407B" w14:paraId="767A904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271E73F3"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GSM1152973 </w:t>
            </w:r>
          </w:p>
        </w:tc>
        <w:tc>
          <w:tcPr>
            <w:tcW w:w="1240" w:type="dxa"/>
            <w:tcBorders>
              <w:top w:val="nil"/>
              <w:left w:val="nil"/>
              <w:bottom w:val="nil"/>
              <w:right w:val="nil"/>
            </w:tcBorders>
            <w:shd w:val="clear" w:color="auto" w:fill="auto"/>
            <w:noWrap/>
            <w:vAlign w:val="bottom"/>
            <w:hideMark/>
          </w:tcPr>
          <w:p w14:paraId="5652F4DD"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478895FB"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5DEE93E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24ACD6F7"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15BF979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7227A89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r>
      <w:tr w:rsidR="001803B4" w:rsidRPr="00D6407B" w14:paraId="4309028C" w14:textId="77777777" w:rsidTr="1CC6B03A">
        <w:trPr>
          <w:trHeight w:val="300"/>
          <w:jc w:val="center"/>
        </w:trPr>
        <w:tc>
          <w:tcPr>
            <w:tcW w:w="1577" w:type="dxa"/>
            <w:tcBorders>
              <w:top w:val="nil"/>
              <w:left w:val="nil"/>
              <w:bottom w:val="nil"/>
              <w:right w:val="nil"/>
            </w:tcBorders>
            <w:shd w:val="clear" w:color="auto" w:fill="auto"/>
            <w:noWrap/>
            <w:vAlign w:val="center"/>
            <w:hideMark/>
          </w:tcPr>
          <w:p w14:paraId="56FEBAB4"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 xml:space="preserve">GSM1152974 </w:t>
            </w:r>
          </w:p>
        </w:tc>
        <w:tc>
          <w:tcPr>
            <w:tcW w:w="1240" w:type="dxa"/>
            <w:tcBorders>
              <w:top w:val="nil"/>
              <w:left w:val="nil"/>
              <w:bottom w:val="nil"/>
              <w:right w:val="nil"/>
            </w:tcBorders>
            <w:shd w:val="clear" w:color="auto" w:fill="auto"/>
            <w:noWrap/>
            <w:vAlign w:val="bottom"/>
            <w:hideMark/>
          </w:tcPr>
          <w:p w14:paraId="054D786A"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1562" w:type="dxa"/>
            <w:tcBorders>
              <w:top w:val="nil"/>
              <w:left w:val="nil"/>
              <w:bottom w:val="nil"/>
              <w:right w:val="nil"/>
            </w:tcBorders>
            <w:shd w:val="clear" w:color="auto" w:fill="auto"/>
            <w:noWrap/>
            <w:vAlign w:val="bottom"/>
            <w:hideMark/>
          </w:tcPr>
          <w:p w14:paraId="08113900"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56" w:type="dxa"/>
            <w:tcBorders>
              <w:top w:val="nil"/>
              <w:left w:val="nil"/>
              <w:bottom w:val="nil"/>
              <w:right w:val="nil"/>
            </w:tcBorders>
            <w:shd w:val="clear" w:color="auto" w:fill="auto"/>
            <w:noWrap/>
            <w:vAlign w:val="bottom"/>
            <w:hideMark/>
          </w:tcPr>
          <w:p w14:paraId="17C47B36"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67B781A9" w14:textId="77777777" w:rsidR="001803B4" w:rsidRPr="00D6407B" w:rsidRDefault="1CC6B03A" w:rsidP="1CC6B03A">
            <w:pPr>
              <w:pStyle w:val="TableTitle"/>
              <w:spacing w:line="360" w:lineRule="auto"/>
              <w:rPr>
                <w:rFonts w:asciiTheme="majorHAnsi" w:hAnsiTheme="majorHAnsi" w:cstheme="majorBidi"/>
                <w:lang w:eastAsia="en-US"/>
              </w:rPr>
            </w:pPr>
            <w:r w:rsidRPr="1CC6B03A">
              <w:rPr>
                <w:rFonts w:asciiTheme="majorHAnsi" w:hAnsiTheme="majorHAnsi" w:cstheme="majorBidi"/>
                <w:lang w:eastAsia="en-US"/>
              </w:rPr>
              <w:t>Yes</w:t>
            </w:r>
          </w:p>
        </w:tc>
        <w:tc>
          <w:tcPr>
            <w:tcW w:w="960" w:type="dxa"/>
            <w:tcBorders>
              <w:top w:val="nil"/>
              <w:left w:val="nil"/>
              <w:bottom w:val="nil"/>
              <w:right w:val="nil"/>
            </w:tcBorders>
            <w:shd w:val="clear" w:color="auto" w:fill="auto"/>
            <w:noWrap/>
            <w:vAlign w:val="bottom"/>
            <w:hideMark/>
          </w:tcPr>
          <w:p w14:paraId="05F60F55"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c>
          <w:tcPr>
            <w:tcW w:w="960" w:type="dxa"/>
            <w:tcBorders>
              <w:top w:val="nil"/>
              <w:left w:val="nil"/>
              <w:bottom w:val="nil"/>
              <w:right w:val="nil"/>
            </w:tcBorders>
            <w:shd w:val="clear" w:color="auto" w:fill="auto"/>
            <w:noWrap/>
            <w:vAlign w:val="bottom"/>
            <w:hideMark/>
          </w:tcPr>
          <w:p w14:paraId="4BB6E8AD" w14:textId="77777777" w:rsidR="001803B4" w:rsidRPr="00D6407B" w:rsidRDefault="1CC6B03A" w:rsidP="1CC6B03A">
            <w:pPr>
              <w:pStyle w:val="TableTitle"/>
              <w:spacing w:line="360" w:lineRule="auto"/>
              <w:rPr>
                <w:rFonts w:asciiTheme="majorHAnsi" w:hAnsiTheme="majorHAnsi" w:cstheme="majorBidi"/>
                <w:color w:val="FF0000"/>
                <w:lang w:eastAsia="en-US"/>
              </w:rPr>
            </w:pPr>
            <w:r w:rsidRPr="1CC6B03A">
              <w:rPr>
                <w:rFonts w:asciiTheme="majorHAnsi" w:hAnsiTheme="majorHAnsi" w:cstheme="majorBidi"/>
                <w:color w:val="FF0000"/>
                <w:lang w:eastAsia="en-US"/>
              </w:rPr>
              <w:t>No</w:t>
            </w:r>
          </w:p>
        </w:tc>
      </w:tr>
      <w:tr w:rsidR="001803B4" w:rsidRPr="00252135" w14:paraId="2D1DAFD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BB39C8F" w14:textId="77777777" w:rsidR="001803B4" w:rsidRPr="00252135" w:rsidRDefault="1CC6B03A" w:rsidP="00DB3372">
            <w:pPr>
              <w:pStyle w:val="TableTitle"/>
              <w:spacing w:line="360" w:lineRule="auto"/>
              <w:rPr>
                <w:lang w:eastAsia="en-US"/>
              </w:rPr>
            </w:pPr>
            <w:r w:rsidRPr="1CC6B03A">
              <w:rPr>
                <w:lang w:eastAsia="en-US"/>
              </w:rPr>
              <w:t xml:space="preserve">GSM1152975 </w:t>
            </w:r>
          </w:p>
        </w:tc>
        <w:tc>
          <w:tcPr>
            <w:tcW w:w="1240" w:type="dxa"/>
            <w:tcBorders>
              <w:top w:val="nil"/>
              <w:left w:val="nil"/>
              <w:bottom w:val="nil"/>
              <w:right w:val="nil"/>
            </w:tcBorders>
            <w:shd w:val="clear" w:color="auto" w:fill="auto"/>
            <w:noWrap/>
            <w:vAlign w:val="bottom"/>
            <w:hideMark/>
          </w:tcPr>
          <w:p w14:paraId="448A02C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D994430"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BD9D29B"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E71772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1F5BE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B948E2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9F1AA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6EF2D0F" w14:textId="77777777" w:rsidR="001803B4" w:rsidRPr="00252135" w:rsidRDefault="1CC6B03A" w:rsidP="00DB3372">
            <w:pPr>
              <w:pStyle w:val="TableTitle"/>
              <w:spacing w:line="360" w:lineRule="auto"/>
              <w:rPr>
                <w:lang w:eastAsia="en-US"/>
              </w:rPr>
            </w:pPr>
            <w:r w:rsidRPr="1CC6B03A">
              <w:rPr>
                <w:lang w:eastAsia="en-US"/>
              </w:rPr>
              <w:lastRenderedPageBreak/>
              <w:t xml:space="preserve">GSM1152976 </w:t>
            </w:r>
          </w:p>
        </w:tc>
        <w:tc>
          <w:tcPr>
            <w:tcW w:w="1240" w:type="dxa"/>
            <w:tcBorders>
              <w:top w:val="nil"/>
              <w:left w:val="nil"/>
              <w:bottom w:val="nil"/>
              <w:right w:val="nil"/>
            </w:tcBorders>
            <w:shd w:val="clear" w:color="auto" w:fill="auto"/>
            <w:noWrap/>
            <w:vAlign w:val="bottom"/>
            <w:hideMark/>
          </w:tcPr>
          <w:p w14:paraId="00A07883"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73BE7D3"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0393FE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5553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76C72E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681BB0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52B7FD5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717931E" w14:textId="77777777" w:rsidR="001803B4" w:rsidRPr="00252135" w:rsidRDefault="1CC6B03A" w:rsidP="00DB3372">
            <w:pPr>
              <w:pStyle w:val="TableTitle"/>
              <w:spacing w:line="360" w:lineRule="auto"/>
              <w:rPr>
                <w:lang w:eastAsia="en-US"/>
              </w:rPr>
            </w:pPr>
            <w:r w:rsidRPr="1CC6B03A">
              <w:rPr>
                <w:lang w:eastAsia="en-US"/>
              </w:rPr>
              <w:t xml:space="preserve">GSM1152977 </w:t>
            </w:r>
          </w:p>
        </w:tc>
        <w:tc>
          <w:tcPr>
            <w:tcW w:w="1240" w:type="dxa"/>
            <w:tcBorders>
              <w:top w:val="nil"/>
              <w:left w:val="nil"/>
              <w:bottom w:val="nil"/>
              <w:right w:val="nil"/>
            </w:tcBorders>
            <w:shd w:val="clear" w:color="auto" w:fill="auto"/>
            <w:noWrap/>
            <w:vAlign w:val="bottom"/>
            <w:hideMark/>
          </w:tcPr>
          <w:p w14:paraId="3E73C06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9A9662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2C15A4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EB17443"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8C6352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6F150DC"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1EDA05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7E97EB" w14:textId="77777777" w:rsidR="001803B4" w:rsidRPr="00252135" w:rsidRDefault="1CC6B03A" w:rsidP="00DB3372">
            <w:pPr>
              <w:pStyle w:val="TableTitle"/>
              <w:spacing w:line="360" w:lineRule="auto"/>
              <w:rPr>
                <w:lang w:eastAsia="en-US"/>
              </w:rPr>
            </w:pPr>
            <w:r w:rsidRPr="1CC6B03A">
              <w:rPr>
                <w:lang w:eastAsia="en-US"/>
              </w:rPr>
              <w:t xml:space="preserve">GSM1152978 </w:t>
            </w:r>
          </w:p>
        </w:tc>
        <w:tc>
          <w:tcPr>
            <w:tcW w:w="1240" w:type="dxa"/>
            <w:tcBorders>
              <w:top w:val="nil"/>
              <w:left w:val="nil"/>
              <w:bottom w:val="nil"/>
              <w:right w:val="nil"/>
            </w:tcBorders>
            <w:shd w:val="clear" w:color="auto" w:fill="auto"/>
            <w:noWrap/>
            <w:vAlign w:val="bottom"/>
            <w:hideMark/>
          </w:tcPr>
          <w:p w14:paraId="4E96FDB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1191471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618B9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33C1F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6A60D5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B5A4A9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49D3C751"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42BDBEE" w14:textId="77777777" w:rsidR="001803B4" w:rsidRPr="00252135" w:rsidRDefault="1CC6B03A" w:rsidP="00DB3372">
            <w:pPr>
              <w:pStyle w:val="TableTitle"/>
              <w:spacing w:line="360" w:lineRule="auto"/>
              <w:rPr>
                <w:lang w:eastAsia="en-US"/>
              </w:rPr>
            </w:pPr>
            <w:r w:rsidRPr="1CC6B03A">
              <w:rPr>
                <w:lang w:eastAsia="en-US"/>
              </w:rPr>
              <w:t xml:space="preserve">GSM1152979 </w:t>
            </w:r>
          </w:p>
        </w:tc>
        <w:tc>
          <w:tcPr>
            <w:tcW w:w="1240" w:type="dxa"/>
            <w:tcBorders>
              <w:top w:val="nil"/>
              <w:left w:val="nil"/>
              <w:bottom w:val="nil"/>
              <w:right w:val="nil"/>
            </w:tcBorders>
            <w:shd w:val="clear" w:color="auto" w:fill="auto"/>
            <w:noWrap/>
            <w:vAlign w:val="bottom"/>
            <w:hideMark/>
          </w:tcPr>
          <w:p w14:paraId="71A0FC2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47F6219C"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874356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D31F1E2"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01944CA"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470E37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3B22A2A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5C923BE6" w14:textId="77777777" w:rsidR="001803B4" w:rsidRPr="00252135" w:rsidRDefault="1CC6B03A" w:rsidP="00DB3372">
            <w:pPr>
              <w:pStyle w:val="TableTitle"/>
              <w:spacing w:line="360" w:lineRule="auto"/>
              <w:rPr>
                <w:lang w:eastAsia="en-US"/>
              </w:rPr>
            </w:pPr>
            <w:r w:rsidRPr="1CC6B03A">
              <w:rPr>
                <w:lang w:eastAsia="en-US"/>
              </w:rPr>
              <w:t xml:space="preserve">GSM1152980 </w:t>
            </w:r>
          </w:p>
        </w:tc>
        <w:tc>
          <w:tcPr>
            <w:tcW w:w="1240" w:type="dxa"/>
            <w:tcBorders>
              <w:top w:val="nil"/>
              <w:left w:val="nil"/>
              <w:bottom w:val="nil"/>
              <w:right w:val="nil"/>
            </w:tcBorders>
            <w:shd w:val="clear" w:color="auto" w:fill="auto"/>
            <w:noWrap/>
            <w:vAlign w:val="bottom"/>
            <w:hideMark/>
          </w:tcPr>
          <w:p w14:paraId="7110DFB6"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F633E4E"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0D5A137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53A9DA5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629AC6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7C77D6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5BCB86E8"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C77AA0" w14:textId="77777777" w:rsidR="001803B4" w:rsidRPr="00252135" w:rsidRDefault="1CC6B03A" w:rsidP="00DB3372">
            <w:pPr>
              <w:pStyle w:val="TableTitle"/>
              <w:spacing w:line="360" w:lineRule="auto"/>
              <w:rPr>
                <w:lang w:eastAsia="en-US"/>
              </w:rPr>
            </w:pPr>
            <w:r w:rsidRPr="1CC6B03A">
              <w:rPr>
                <w:lang w:eastAsia="en-US"/>
              </w:rPr>
              <w:t xml:space="preserve">GSM1152981 </w:t>
            </w:r>
          </w:p>
        </w:tc>
        <w:tc>
          <w:tcPr>
            <w:tcW w:w="1240" w:type="dxa"/>
            <w:tcBorders>
              <w:top w:val="nil"/>
              <w:left w:val="nil"/>
              <w:bottom w:val="nil"/>
              <w:right w:val="nil"/>
            </w:tcBorders>
            <w:shd w:val="clear" w:color="auto" w:fill="auto"/>
            <w:noWrap/>
            <w:vAlign w:val="bottom"/>
            <w:hideMark/>
          </w:tcPr>
          <w:p w14:paraId="11B8134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DC9869A"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173DB80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5C9EEF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EE03379"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1A236AF9"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1FDA531B"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A0351D1" w14:textId="77777777" w:rsidR="001803B4" w:rsidRPr="00252135" w:rsidRDefault="1CC6B03A" w:rsidP="00DB3372">
            <w:pPr>
              <w:pStyle w:val="TableTitle"/>
              <w:spacing w:line="360" w:lineRule="auto"/>
              <w:rPr>
                <w:lang w:eastAsia="en-US"/>
              </w:rPr>
            </w:pPr>
            <w:r w:rsidRPr="1CC6B03A">
              <w:rPr>
                <w:lang w:eastAsia="en-US"/>
              </w:rPr>
              <w:t xml:space="preserve">GSM1152982 </w:t>
            </w:r>
          </w:p>
        </w:tc>
        <w:tc>
          <w:tcPr>
            <w:tcW w:w="1240" w:type="dxa"/>
            <w:tcBorders>
              <w:top w:val="nil"/>
              <w:left w:val="nil"/>
              <w:bottom w:val="nil"/>
              <w:right w:val="nil"/>
            </w:tcBorders>
            <w:shd w:val="clear" w:color="auto" w:fill="auto"/>
            <w:noWrap/>
            <w:vAlign w:val="bottom"/>
            <w:hideMark/>
          </w:tcPr>
          <w:p w14:paraId="5C66891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64A6A3E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7EABF9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3C5DD0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8BE0E98"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E42B303"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F30E739"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15B3048F" w14:textId="77777777" w:rsidR="001803B4" w:rsidRPr="00252135" w:rsidRDefault="1CC6B03A" w:rsidP="00DB3372">
            <w:pPr>
              <w:pStyle w:val="TableTitle"/>
              <w:spacing w:line="360" w:lineRule="auto"/>
              <w:rPr>
                <w:lang w:eastAsia="en-US"/>
              </w:rPr>
            </w:pPr>
            <w:r w:rsidRPr="1CC6B03A">
              <w:rPr>
                <w:lang w:eastAsia="en-US"/>
              </w:rPr>
              <w:t xml:space="preserve">GSM1152983 </w:t>
            </w:r>
          </w:p>
        </w:tc>
        <w:tc>
          <w:tcPr>
            <w:tcW w:w="1240" w:type="dxa"/>
            <w:tcBorders>
              <w:top w:val="nil"/>
              <w:left w:val="nil"/>
              <w:bottom w:val="nil"/>
              <w:right w:val="nil"/>
            </w:tcBorders>
            <w:shd w:val="clear" w:color="auto" w:fill="auto"/>
            <w:noWrap/>
            <w:vAlign w:val="bottom"/>
            <w:hideMark/>
          </w:tcPr>
          <w:p w14:paraId="0FC29BF2"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7E55D0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52E54F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D7D9060"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51858DE"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215F3A6"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31F0A12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22326DC" w14:textId="77777777" w:rsidR="001803B4" w:rsidRPr="00252135" w:rsidRDefault="1CC6B03A" w:rsidP="00DB3372">
            <w:pPr>
              <w:pStyle w:val="TableTitle"/>
              <w:spacing w:line="360" w:lineRule="auto"/>
              <w:rPr>
                <w:lang w:eastAsia="en-US"/>
              </w:rPr>
            </w:pPr>
            <w:r w:rsidRPr="1CC6B03A">
              <w:rPr>
                <w:lang w:eastAsia="en-US"/>
              </w:rPr>
              <w:t xml:space="preserve">GSM1152984 </w:t>
            </w:r>
          </w:p>
        </w:tc>
        <w:tc>
          <w:tcPr>
            <w:tcW w:w="1240" w:type="dxa"/>
            <w:tcBorders>
              <w:top w:val="nil"/>
              <w:left w:val="nil"/>
              <w:bottom w:val="nil"/>
              <w:right w:val="nil"/>
            </w:tcBorders>
            <w:shd w:val="clear" w:color="auto" w:fill="auto"/>
            <w:noWrap/>
            <w:vAlign w:val="bottom"/>
            <w:hideMark/>
          </w:tcPr>
          <w:p w14:paraId="7996A5C1"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361C32B"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78890B61"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C86825F"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F44535A"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4B3E5932"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268390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763A577" w14:textId="77777777" w:rsidR="001803B4" w:rsidRPr="00252135" w:rsidRDefault="1CC6B03A" w:rsidP="00DB3372">
            <w:pPr>
              <w:pStyle w:val="TableTitle"/>
              <w:spacing w:line="360" w:lineRule="auto"/>
              <w:rPr>
                <w:lang w:eastAsia="en-US"/>
              </w:rPr>
            </w:pPr>
            <w:r w:rsidRPr="1CC6B03A">
              <w:rPr>
                <w:lang w:eastAsia="en-US"/>
              </w:rPr>
              <w:t xml:space="preserve">GSM1152985 </w:t>
            </w:r>
          </w:p>
        </w:tc>
        <w:tc>
          <w:tcPr>
            <w:tcW w:w="1240" w:type="dxa"/>
            <w:tcBorders>
              <w:top w:val="nil"/>
              <w:left w:val="nil"/>
              <w:bottom w:val="nil"/>
              <w:right w:val="nil"/>
            </w:tcBorders>
            <w:shd w:val="clear" w:color="auto" w:fill="auto"/>
            <w:noWrap/>
            <w:vAlign w:val="bottom"/>
            <w:hideMark/>
          </w:tcPr>
          <w:p w14:paraId="44CFC4EF"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1C2E4A8"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CCAE715"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6F0FF9C0"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52ED34E2"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1129EEF"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7AB44D1A"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36175E0" w14:textId="77777777" w:rsidR="001803B4" w:rsidRPr="00252135" w:rsidRDefault="1CC6B03A" w:rsidP="00DB3372">
            <w:pPr>
              <w:pStyle w:val="TableTitle"/>
              <w:spacing w:line="360" w:lineRule="auto"/>
              <w:rPr>
                <w:lang w:eastAsia="en-US"/>
              </w:rPr>
            </w:pPr>
            <w:r w:rsidRPr="1CC6B03A">
              <w:rPr>
                <w:lang w:eastAsia="en-US"/>
              </w:rPr>
              <w:t xml:space="preserve">GSM1152986 </w:t>
            </w:r>
          </w:p>
        </w:tc>
        <w:tc>
          <w:tcPr>
            <w:tcW w:w="1240" w:type="dxa"/>
            <w:tcBorders>
              <w:top w:val="nil"/>
              <w:left w:val="nil"/>
              <w:bottom w:val="nil"/>
              <w:right w:val="nil"/>
            </w:tcBorders>
            <w:shd w:val="clear" w:color="auto" w:fill="auto"/>
            <w:noWrap/>
            <w:vAlign w:val="bottom"/>
            <w:hideMark/>
          </w:tcPr>
          <w:p w14:paraId="6CF3D73B"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6194EFDD"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2CDD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315ED7A4"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1E838D1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7C77A87"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49B2164"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1FEEA42" w14:textId="77777777" w:rsidR="001803B4" w:rsidRPr="00252135" w:rsidRDefault="1CC6B03A" w:rsidP="00DB3372">
            <w:pPr>
              <w:pStyle w:val="TableTitle"/>
              <w:spacing w:line="360" w:lineRule="auto"/>
              <w:rPr>
                <w:lang w:eastAsia="en-US"/>
              </w:rPr>
            </w:pPr>
            <w:r w:rsidRPr="1CC6B03A">
              <w:rPr>
                <w:lang w:eastAsia="en-US"/>
              </w:rPr>
              <w:t xml:space="preserve">GSM1152987 </w:t>
            </w:r>
          </w:p>
        </w:tc>
        <w:tc>
          <w:tcPr>
            <w:tcW w:w="1240" w:type="dxa"/>
            <w:tcBorders>
              <w:top w:val="nil"/>
              <w:left w:val="nil"/>
              <w:bottom w:val="nil"/>
              <w:right w:val="nil"/>
            </w:tcBorders>
            <w:shd w:val="clear" w:color="auto" w:fill="auto"/>
            <w:noWrap/>
            <w:vAlign w:val="bottom"/>
            <w:hideMark/>
          </w:tcPr>
          <w:p w14:paraId="5B6DE414"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21D3C815"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54AF87E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CFE4EB6"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31E7E1F"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73D95B94"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08EE572F"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E5CF76E" w14:textId="77777777" w:rsidR="001803B4" w:rsidRPr="00252135" w:rsidRDefault="1CC6B03A" w:rsidP="00DB3372">
            <w:pPr>
              <w:pStyle w:val="TableTitle"/>
              <w:spacing w:line="360" w:lineRule="auto"/>
              <w:rPr>
                <w:lang w:eastAsia="en-US"/>
              </w:rPr>
            </w:pPr>
            <w:r w:rsidRPr="1CC6B03A">
              <w:rPr>
                <w:lang w:eastAsia="en-US"/>
              </w:rPr>
              <w:t xml:space="preserve">GSM1152988 </w:t>
            </w:r>
          </w:p>
        </w:tc>
        <w:tc>
          <w:tcPr>
            <w:tcW w:w="1240" w:type="dxa"/>
            <w:tcBorders>
              <w:top w:val="nil"/>
              <w:left w:val="nil"/>
              <w:bottom w:val="nil"/>
              <w:right w:val="nil"/>
            </w:tcBorders>
            <w:shd w:val="clear" w:color="auto" w:fill="auto"/>
            <w:noWrap/>
            <w:vAlign w:val="bottom"/>
            <w:hideMark/>
          </w:tcPr>
          <w:p w14:paraId="4F8D2BC6"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75D52BA9"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F8DF5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1F9CEAA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1E26DD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69CD042"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5F9D015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3A936C6F" w14:textId="77777777" w:rsidR="001803B4" w:rsidRPr="00252135" w:rsidRDefault="1CC6B03A" w:rsidP="00DB3372">
            <w:pPr>
              <w:pStyle w:val="TableTitle"/>
              <w:spacing w:line="360" w:lineRule="auto"/>
              <w:rPr>
                <w:lang w:eastAsia="en-US"/>
              </w:rPr>
            </w:pPr>
            <w:r w:rsidRPr="1CC6B03A">
              <w:rPr>
                <w:lang w:eastAsia="en-US"/>
              </w:rPr>
              <w:t xml:space="preserve">GSM1152989 </w:t>
            </w:r>
          </w:p>
        </w:tc>
        <w:tc>
          <w:tcPr>
            <w:tcW w:w="1240" w:type="dxa"/>
            <w:tcBorders>
              <w:top w:val="nil"/>
              <w:left w:val="nil"/>
              <w:bottom w:val="nil"/>
              <w:right w:val="nil"/>
            </w:tcBorders>
            <w:shd w:val="clear" w:color="auto" w:fill="auto"/>
            <w:noWrap/>
            <w:vAlign w:val="bottom"/>
            <w:hideMark/>
          </w:tcPr>
          <w:p w14:paraId="44B3A74E"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3B263207"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435A167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21C26C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3D0944F7"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7A77E17"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710F62DE"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54916F0" w14:textId="77777777" w:rsidR="001803B4" w:rsidRPr="00252135" w:rsidRDefault="1CC6B03A" w:rsidP="00DB3372">
            <w:pPr>
              <w:pStyle w:val="TableTitle"/>
              <w:spacing w:line="360" w:lineRule="auto"/>
              <w:rPr>
                <w:lang w:eastAsia="en-US"/>
              </w:rPr>
            </w:pPr>
            <w:r w:rsidRPr="1CC6B03A">
              <w:rPr>
                <w:lang w:eastAsia="en-US"/>
              </w:rPr>
              <w:t xml:space="preserve">GSM1152990 </w:t>
            </w:r>
          </w:p>
        </w:tc>
        <w:tc>
          <w:tcPr>
            <w:tcW w:w="1240" w:type="dxa"/>
            <w:tcBorders>
              <w:top w:val="nil"/>
              <w:left w:val="nil"/>
              <w:bottom w:val="nil"/>
              <w:right w:val="nil"/>
            </w:tcBorders>
            <w:shd w:val="clear" w:color="auto" w:fill="auto"/>
            <w:noWrap/>
            <w:vAlign w:val="bottom"/>
            <w:hideMark/>
          </w:tcPr>
          <w:p w14:paraId="0001AEBD"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9928F4"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1DC4FD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93DC535"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1C3547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D8BA394"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13227230"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7650D375" w14:textId="77777777" w:rsidR="001803B4" w:rsidRPr="00252135" w:rsidRDefault="1CC6B03A" w:rsidP="00DB3372">
            <w:pPr>
              <w:pStyle w:val="TableTitle"/>
              <w:spacing w:line="360" w:lineRule="auto"/>
              <w:rPr>
                <w:lang w:eastAsia="en-US"/>
              </w:rPr>
            </w:pPr>
            <w:r w:rsidRPr="1CC6B03A">
              <w:rPr>
                <w:lang w:eastAsia="en-US"/>
              </w:rPr>
              <w:t xml:space="preserve">GSM1152991 </w:t>
            </w:r>
          </w:p>
        </w:tc>
        <w:tc>
          <w:tcPr>
            <w:tcW w:w="1240" w:type="dxa"/>
            <w:tcBorders>
              <w:top w:val="nil"/>
              <w:left w:val="nil"/>
              <w:bottom w:val="nil"/>
              <w:right w:val="nil"/>
            </w:tcBorders>
            <w:shd w:val="clear" w:color="auto" w:fill="auto"/>
            <w:noWrap/>
            <w:vAlign w:val="bottom"/>
            <w:hideMark/>
          </w:tcPr>
          <w:p w14:paraId="15CD369A"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7CB4789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328390CD"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7C56CED4"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29498A5C" w14:textId="77777777" w:rsidR="001803B4" w:rsidRPr="00252135" w:rsidRDefault="1CC6B03A" w:rsidP="00DB3372">
            <w:pPr>
              <w:pStyle w:val="TableTitle"/>
              <w:spacing w:line="360" w:lineRule="auto"/>
              <w:rPr>
                <w:lang w:eastAsia="en-US"/>
              </w:rPr>
            </w:pPr>
            <w:r w:rsidRPr="1CC6B03A">
              <w:rPr>
                <w:lang w:eastAsia="en-US"/>
              </w:rPr>
              <w:t>Yes</w:t>
            </w:r>
          </w:p>
        </w:tc>
        <w:tc>
          <w:tcPr>
            <w:tcW w:w="960" w:type="dxa"/>
            <w:tcBorders>
              <w:top w:val="nil"/>
              <w:left w:val="nil"/>
              <w:bottom w:val="nil"/>
              <w:right w:val="nil"/>
            </w:tcBorders>
            <w:shd w:val="clear" w:color="auto" w:fill="auto"/>
            <w:noWrap/>
            <w:vAlign w:val="bottom"/>
            <w:hideMark/>
          </w:tcPr>
          <w:p w14:paraId="054DC2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r>
      <w:tr w:rsidR="001803B4" w:rsidRPr="00252135" w14:paraId="2F007B73"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B8359DB" w14:textId="77777777" w:rsidR="001803B4" w:rsidRPr="00252135" w:rsidRDefault="1CC6B03A" w:rsidP="00DB3372">
            <w:pPr>
              <w:pStyle w:val="TableTitle"/>
              <w:spacing w:line="360" w:lineRule="auto"/>
              <w:rPr>
                <w:lang w:eastAsia="en-US"/>
              </w:rPr>
            </w:pPr>
            <w:r w:rsidRPr="1CC6B03A">
              <w:rPr>
                <w:lang w:eastAsia="en-US"/>
              </w:rPr>
              <w:t xml:space="preserve">GSM1152992 </w:t>
            </w:r>
          </w:p>
        </w:tc>
        <w:tc>
          <w:tcPr>
            <w:tcW w:w="1240" w:type="dxa"/>
            <w:tcBorders>
              <w:top w:val="nil"/>
              <w:left w:val="nil"/>
              <w:bottom w:val="nil"/>
              <w:right w:val="nil"/>
            </w:tcBorders>
            <w:shd w:val="clear" w:color="auto" w:fill="auto"/>
            <w:noWrap/>
            <w:vAlign w:val="bottom"/>
            <w:hideMark/>
          </w:tcPr>
          <w:p w14:paraId="691AE5CC"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47EEA8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29C853C7"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0542B59D"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B3E03F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452B73A6"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6C2BAFB5"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408CC3F1" w14:textId="77777777" w:rsidR="001803B4" w:rsidRPr="00252135" w:rsidRDefault="1CC6B03A" w:rsidP="00DB3372">
            <w:pPr>
              <w:pStyle w:val="TableTitle"/>
              <w:spacing w:line="360" w:lineRule="auto"/>
              <w:rPr>
                <w:lang w:eastAsia="en-US"/>
              </w:rPr>
            </w:pPr>
            <w:r w:rsidRPr="1CC6B03A">
              <w:rPr>
                <w:lang w:eastAsia="en-US"/>
              </w:rPr>
              <w:t xml:space="preserve">GSM1152993 </w:t>
            </w:r>
          </w:p>
        </w:tc>
        <w:tc>
          <w:tcPr>
            <w:tcW w:w="1240" w:type="dxa"/>
            <w:tcBorders>
              <w:top w:val="nil"/>
              <w:left w:val="nil"/>
              <w:bottom w:val="nil"/>
              <w:right w:val="nil"/>
            </w:tcBorders>
            <w:shd w:val="clear" w:color="auto" w:fill="auto"/>
            <w:noWrap/>
            <w:vAlign w:val="bottom"/>
            <w:hideMark/>
          </w:tcPr>
          <w:p w14:paraId="7345D43B" w14:textId="77777777" w:rsidR="001803B4" w:rsidRPr="00252135" w:rsidRDefault="1CC6B03A" w:rsidP="00DB3372">
            <w:pPr>
              <w:pStyle w:val="TableTitle"/>
              <w:spacing w:line="360" w:lineRule="auto"/>
              <w:rPr>
                <w:lang w:eastAsia="en-US"/>
              </w:rPr>
            </w:pPr>
            <w:r w:rsidRPr="1CC6B03A">
              <w:rPr>
                <w:lang w:eastAsia="en-US"/>
              </w:rPr>
              <w:t>Yes</w:t>
            </w:r>
          </w:p>
        </w:tc>
        <w:tc>
          <w:tcPr>
            <w:tcW w:w="1562" w:type="dxa"/>
            <w:tcBorders>
              <w:top w:val="nil"/>
              <w:left w:val="nil"/>
              <w:bottom w:val="nil"/>
              <w:right w:val="nil"/>
            </w:tcBorders>
            <w:shd w:val="clear" w:color="auto" w:fill="auto"/>
            <w:noWrap/>
            <w:vAlign w:val="bottom"/>
            <w:hideMark/>
          </w:tcPr>
          <w:p w14:paraId="58EBD9E9" w14:textId="77777777" w:rsidR="001803B4" w:rsidRPr="00252135" w:rsidRDefault="1CC6B03A" w:rsidP="00DB3372">
            <w:pPr>
              <w:pStyle w:val="TableTitle"/>
              <w:spacing w:line="360" w:lineRule="auto"/>
              <w:rPr>
                <w:lang w:eastAsia="en-US"/>
              </w:rPr>
            </w:pPr>
            <w:r w:rsidRPr="1CC6B03A">
              <w:rPr>
                <w:lang w:eastAsia="en-US"/>
              </w:rPr>
              <w:t>Yes</w:t>
            </w:r>
          </w:p>
        </w:tc>
        <w:tc>
          <w:tcPr>
            <w:tcW w:w="956" w:type="dxa"/>
            <w:tcBorders>
              <w:top w:val="nil"/>
              <w:left w:val="nil"/>
              <w:bottom w:val="nil"/>
              <w:right w:val="nil"/>
            </w:tcBorders>
            <w:shd w:val="clear" w:color="auto" w:fill="auto"/>
            <w:noWrap/>
            <w:vAlign w:val="bottom"/>
            <w:hideMark/>
          </w:tcPr>
          <w:p w14:paraId="6B13B0DC"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6D74D35E"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35DDA945" w14:textId="77777777" w:rsidR="001803B4" w:rsidRPr="00252135" w:rsidRDefault="1CC6B03A" w:rsidP="00DB3372">
            <w:pPr>
              <w:pStyle w:val="TableTitle"/>
              <w:spacing w:line="360" w:lineRule="auto"/>
              <w:rPr>
                <w:color w:val="FF0000"/>
                <w:lang w:eastAsia="en-US"/>
              </w:rPr>
            </w:pPr>
            <w:r w:rsidRPr="1CC6B03A">
              <w:rPr>
                <w:color w:val="FF0000"/>
                <w:lang w:eastAsia="en-US"/>
              </w:rPr>
              <w:t>No</w:t>
            </w:r>
          </w:p>
        </w:tc>
        <w:tc>
          <w:tcPr>
            <w:tcW w:w="960" w:type="dxa"/>
            <w:tcBorders>
              <w:top w:val="nil"/>
              <w:left w:val="nil"/>
              <w:bottom w:val="nil"/>
              <w:right w:val="nil"/>
            </w:tcBorders>
            <w:shd w:val="clear" w:color="auto" w:fill="auto"/>
            <w:noWrap/>
            <w:vAlign w:val="bottom"/>
            <w:hideMark/>
          </w:tcPr>
          <w:p w14:paraId="13B39A1B" w14:textId="77777777" w:rsidR="001803B4" w:rsidRPr="00252135" w:rsidRDefault="1CC6B03A" w:rsidP="00DB3372">
            <w:pPr>
              <w:pStyle w:val="TableTitle"/>
              <w:spacing w:line="360" w:lineRule="auto"/>
              <w:rPr>
                <w:lang w:eastAsia="en-US"/>
              </w:rPr>
            </w:pPr>
            <w:r w:rsidRPr="1CC6B03A">
              <w:rPr>
                <w:lang w:eastAsia="en-US"/>
              </w:rPr>
              <w:t>Yes</w:t>
            </w:r>
          </w:p>
        </w:tc>
      </w:tr>
      <w:tr w:rsidR="001803B4" w:rsidRPr="00252135" w14:paraId="47F1C1BC"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6300B1E8" w14:textId="77777777" w:rsidR="001803B4" w:rsidRPr="00252135" w:rsidRDefault="1CC6B03A" w:rsidP="00DB3372">
            <w:pPr>
              <w:pStyle w:val="TableTitle"/>
              <w:spacing w:line="360" w:lineRule="auto"/>
              <w:rPr>
                <w:lang w:eastAsia="en-US"/>
              </w:rPr>
            </w:pPr>
            <w:r w:rsidRPr="1CC6B03A">
              <w:rPr>
                <w:lang w:eastAsia="en-US"/>
              </w:rPr>
              <w:t xml:space="preserve">GSM1152994 </w:t>
            </w:r>
          </w:p>
        </w:tc>
        <w:tc>
          <w:tcPr>
            <w:tcW w:w="1240" w:type="dxa"/>
            <w:tcBorders>
              <w:top w:val="nil"/>
              <w:left w:val="nil"/>
              <w:bottom w:val="nil"/>
              <w:right w:val="nil"/>
            </w:tcBorders>
            <w:shd w:val="clear" w:color="auto" w:fill="auto"/>
            <w:noWrap/>
            <w:vAlign w:val="bottom"/>
            <w:hideMark/>
          </w:tcPr>
          <w:p w14:paraId="2CB5F490"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B7405A3"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0D09297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338784C1"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70FCBC7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AD852EB"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F0CD1E7"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0A22443" w14:textId="77777777" w:rsidR="001803B4" w:rsidRPr="00252135" w:rsidRDefault="1CC6B03A" w:rsidP="00DB3372">
            <w:pPr>
              <w:pStyle w:val="TableTitle"/>
              <w:spacing w:line="360" w:lineRule="auto"/>
              <w:rPr>
                <w:lang w:eastAsia="en-US"/>
              </w:rPr>
            </w:pPr>
            <w:r w:rsidRPr="1CC6B03A">
              <w:rPr>
                <w:lang w:eastAsia="en-US"/>
              </w:rPr>
              <w:t xml:space="preserve">GSM1152995 </w:t>
            </w:r>
          </w:p>
        </w:tc>
        <w:tc>
          <w:tcPr>
            <w:tcW w:w="1240" w:type="dxa"/>
            <w:tcBorders>
              <w:top w:val="nil"/>
              <w:left w:val="nil"/>
              <w:bottom w:val="nil"/>
              <w:right w:val="nil"/>
            </w:tcBorders>
            <w:shd w:val="clear" w:color="auto" w:fill="auto"/>
            <w:noWrap/>
            <w:vAlign w:val="bottom"/>
            <w:hideMark/>
          </w:tcPr>
          <w:p w14:paraId="0755E573"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05502EB8"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701CF653"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222B1CF"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280C1C28"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73A0E8B8" w14:textId="77777777" w:rsidR="001803B4" w:rsidRPr="00252135" w:rsidRDefault="1CC6B03A" w:rsidP="00DB3372">
            <w:pPr>
              <w:pStyle w:val="TableTitle"/>
              <w:spacing w:line="360" w:lineRule="auto"/>
              <w:rPr>
                <w:lang w:eastAsia="en-US"/>
              </w:rPr>
            </w:pPr>
            <w:r w:rsidRPr="1CC6B03A">
              <w:rPr>
                <w:lang w:eastAsia="en-US"/>
              </w:rPr>
              <w:t>No</w:t>
            </w:r>
          </w:p>
        </w:tc>
      </w:tr>
      <w:tr w:rsidR="001803B4" w:rsidRPr="00252135" w14:paraId="72FD90B6"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29DD7CE3" w14:textId="77777777" w:rsidR="001803B4" w:rsidRPr="00252135" w:rsidRDefault="1CC6B03A" w:rsidP="00DB3372">
            <w:pPr>
              <w:pStyle w:val="TableTitle"/>
              <w:spacing w:line="360" w:lineRule="auto"/>
              <w:rPr>
                <w:lang w:eastAsia="en-US"/>
              </w:rPr>
            </w:pPr>
            <w:r w:rsidRPr="1CC6B03A">
              <w:rPr>
                <w:lang w:eastAsia="en-US"/>
              </w:rPr>
              <w:t xml:space="preserve">GSM1152996 </w:t>
            </w:r>
          </w:p>
        </w:tc>
        <w:tc>
          <w:tcPr>
            <w:tcW w:w="1240" w:type="dxa"/>
            <w:tcBorders>
              <w:top w:val="nil"/>
              <w:left w:val="nil"/>
              <w:bottom w:val="nil"/>
              <w:right w:val="nil"/>
            </w:tcBorders>
            <w:shd w:val="clear" w:color="auto" w:fill="auto"/>
            <w:noWrap/>
            <w:vAlign w:val="bottom"/>
            <w:hideMark/>
          </w:tcPr>
          <w:p w14:paraId="310CCE95" w14:textId="77777777" w:rsidR="001803B4" w:rsidRPr="00252135" w:rsidRDefault="1CC6B03A" w:rsidP="00DB3372">
            <w:pPr>
              <w:pStyle w:val="TableTitle"/>
              <w:spacing w:line="360" w:lineRule="auto"/>
              <w:rPr>
                <w:lang w:eastAsia="en-US"/>
              </w:rPr>
            </w:pPr>
            <w:r w:rsidRPr="1CC6B03A">
              <w:rPr>
                <w:lang w:eastAsia="en-US"/>
              </w:rPr>
              <w:t>No</w:t>
            </w:r>
          </w:p>
        </w:tc>
        <w:tc>
          <w:tcPr>
            <w:tcW w:w="1562" w:type="dxa"/>
            <w:tcBorders>
              <w:top w:val="nil"/>
              <w:left w:val="nil"/>
              <w:bottom w:val="nil"/>
              <w:right w:val="nil"/>
            </w:tcBorders>
            <w:shd w:val="clear" w:color="auto" w:fill="auto"/>
            <w:noWrap/>
            <w:vAlign w:val="bottom"/>
            <w:hideMark/>
          </w:tcPr>
          <w:p w14:paraId="535DF3DC" w14:textId="77777777" w:rsidR="001803B4" w:rsidRPr="00252135" w:rsidRDefault="1CC6B03A" w:rsidP="00DB3372">
            <w:pPr>
              <w:pStyle w:val="TableTitle"/>
              <w:spacing w:line="360" w:lineRule="auto"/>
              <w:rPr>
                <w:lang w:eastAsia="en-US"/>
              </w:rPr>
            </w:pPr>
            <w:r w:rsidRPr="1CC6B03A">
              <w:rPr>
                <w:lang w:eastAsia="en-US"/>
              </w:rPr>
              <w:t>No</w:t>
            </w:r>
          </w:p>
        </w:tc>
        <w:tc>
          <w:tcPr>
            <w:tcW w:w="956" w:type="dxa"/>
            <w:tcBorders>
              <w:top w:val="nil"/>
              <w:left w:val="nil"/>
              <w:bottom w:val="nil"/>
              <w:right w:val="nil"/>
            </w:tcBorders>
            <w:shd w:val="clear" w:color="auto" w:fill="auto"/>
            <w:noWrap/>
            <w:vAlign w:val="bottom"/>
            <w:hideMark/>
          </w:tcPr>
          <w:p w14:paraId="56610E92"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6478D419"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c>
          <w:tcPr>
            <w:tcW w:w="960" w:type="dxa"/>
            <w:tcBorders>
              <w:top w:val="nil"/>
              <w:left w:val="nil"/>
              <w:bottom w:val="nil"/>
              <w:right w:val="nil"/>
            </w:tcBorders>
            <w:shd w:val="clear" w:color="auto" w:fill="auto"/>
            <w:noWrap/>
            <w:vAlign w:val="bottom"/>
            <w:hideMark/>
          </w:tcPr>
          <w:p w14:paraId="0A6DB3DA" w14:textId="77777777" w:rsidR="001803B4" w:rsidRPr="00252135" w:rsidRDefault="1CC6B03A" w:rsidP="00DB3372">
            <w:pPr>
              <w:pStyle w:val="TableTitle"/>
              <w:spacing w:line="360" w:lineRule="auto"/>
              <w:rPr>
                <w:lang w:eastAsia="en-US"/>
              </w:rPr>
            </w:pPr>
            <w:r w:rsidRPr="1CC6B03A">
              <w:rPr>
                <w:lang w:eastAsia="en-US"/>
              </w:rPr>
              <w:t>No</w:t>
            </w:r>
          </w:p>
        </w:tc>
        <w:tc>
          <w:tcPr>
            <w:tcW w:w="960" w:type="dxa"/>
            <w:tcBorders>
              <w:top w:val="nil"/>
              <w:left w:val="nil"/>
              <w:bottom w:val="nil"/>
              <w:right w:val="nil"/>
            </w:tcBorders>
            <w:shd w:val="clear" w:color="auto" w:fill="auto"/>
            <w:noWrap/>
            <w:vAlign w:val="bottom"/>
            <w:hideMark/>
          </w:tcPr>
          <w:p w14:paraId="2D9973D5" w14:textId="77777777" w:rsidR="001803B4" w:rsidRPr="00252135" w:rsidRDefault="1CC6B03A" w:rsidP="00DB3372">
            <w:pPr>
              <w:pStyle w:val="TableTitle"/>
              <w:spacing w:line="360" w:lineRule="auto"/>
              <w:rPr>
                <w:color w:val="FF0000"/>
                <w:lang w:eastAsia="en-US"/>
              </w:rPr>
            </w:pPr>
            <w:r w:rsidRPr="1CC6B03A">
              <w:rPr>
                <w:color w:val="FF0000"/>
                <w:lang w:eastAsia="en-US"/>
              </w:rPr>
              <w:t>Yes</w:t>
            </w:r>
          </w:p>
        </w:tc>
      </w:tr>
      <w:tr w:rsidR="001803B4" w:rsidRPr="00252135" w14:paraId="61368FD2" w14:textId="77777777" w:rsidTr="1CC6B03A">
        <w:trPr>
          <w:trHeight w:val="300"/>
          <w:jc w:val="center"/>
        </w:trPr>
        <w:tc>
          <w:tcPr>
            <w:tcW w:w="1577" w:type="dxa"/>
            <w:tcBorders>
              <w:top w:val="nil"/>
              <w:left w:val="nil"/>
              <w:bottom w:val="nil"/>
              <w:right w:val="nil"/>
            </w:tcBorders>
            <w:shd w:val="clear" w:color="auto" w:fill="auto"/>
            <w:noWrap/>
            <w:vAlign w:val="bottom"/>
            <w:hideMark/>
          </w:tcPr>
          <w:p w14:paraId="04A58A43" w14:textId="77777777" w:rsidR="001803B4" w:rsidRPr="00252135" w:rsidRDefault="1CC6B03A" w:rsidP="00DB3372">
            <w:pPr>
              <w:pStyle w:val="TableTitle"/>
              <w:spacing w:line="360" w:lineRule="auto"/>
              <w:rPr>
                <w:lang w:eastAsia="en-US"/>
              </w:rPr>
            </w:pPr>
            <w:r w:rsidRPr="1CC6B03A">
              <w:rPr>
                <w:lang w:eastAsia="en-US"/>
              </w:rPr>
              <w:t>Error</w:t>
            </w:r>
          </w:p>
        </w:tc>
        <w:tc>
          <w:tcPr>
            <w:tcW w:w="1240" w:type="dxa"/>
            <w:tcBorders>
              <w:top w:val="nil"/>
              <w:left w:val="nil"/>
              <w:bottom w:val="nil"/>
              <w:right w:val="nil"/>
            </w:tcBorders>
            <w:shd w:val="clear" w:color="auto" w:fill="auto"/>
            <w:noWrap/>
            <w:vAlign w:val="bottom"/>
            <w:hideMark/>
          </w:tcPr>
          <w:p w14:paraId="5DB5CE6E" w14:textId="77777777" w:rsidR="001803B4" w:rsidRPr="00252135" w:rsidRDefault="001803B4" w:rsidP="00DB3372">
            <w:pPr>
              <w:pStyle w:val="TableTitle"/>
              <w:spacing w:line="360" w:lineRule="auto"/>
              <w:rPr>
                <w:lang w:eastAsia="en-US"/>
              </w:rPr>
            </w:pPr>
          </w:p>
        </w:tc>
        <w:tc>
          <w:tcPr>
            <w:tcW w:w="1562" w:type="dxa"/>
            <w:tcBorders>
              <w:top w:val="nil"/>
              <w:left w:val="nil"/>
              <w:bottom w:val="nil"/>
              <w:right w:val="nil"/>
            </w:tcBorders>
            <w:shd w:val="clear" w:color="auto" w:fill="auto"/>
            <w:noWrap/>
            <w:vAlign w:val="bottom"/>
            <w:hideMark/>
          </w:tcPr>
          <w:p w14:paraId="22BD449A" w14:textId="77777777" w:rsidR="001803B4" w:rsidRPr="00252135" w:rsidRDefault="001803B4" w:rsidP="00DB3372">
            <w:pPr>
              <w:pStyle w:val="TableTitle"/>
              <w:spacing w:line="360" w:lineRule="auto"/>
              <w:rPr>
                <w:lang w:eastAsia="en-US"/>
              </w:rPr>
            </w:pPr>
            <w:r w:rsidRPr="00252135">
              <w:rPr>
                <w:lang w:eastAsia="en-US"/>
              </w:rPr>
              <w:t>0</w:t>
            </w:r>
          </w:p>
        </w:tc>
        <w:tc>
          <w:tcPr>
            <w:tcW w:w="956" w:type="dxa"/>
            <w:tcBorders>
              <w:top w:val="nil"/>
              <w:left w:val="nil"/>
              <w:bottom w:val="nil"/>
              <w:right w:val="nil"/>
            </w:tcBorders>
            <w:shd w:val="clear" w:color="auto" w:fill="auto"/>
            <w:noWrap/>
            <w:vAlign w:val="bottom"/>
            <w:hideMark/>
          </w:tcPr>
          <w:p w14:paraId="51FD9E56" w14:textId="77777777" w:rsidR="001803B4" w:rsidRPr="00252135" w:rsidRDefault="001803B4" w:rsidP="00DB3372">
            <w:pPr>
              <w:pStyle w:val="TableTitle"/>
              <w:spacing w:line="360" w:lineRule="auto"/>
              <w:rPr>
                <w:lang w:eastAsia="en-US"/>
              </w:rPr>
            </w:pPr>
            <w:r w:rsidRPr="00252135">
              <w:rPr>
                <w:lang w:eastAsia="en-US"/>
              </w:rPr>
              <w:t>4</w:t>
            </w:r>
          </w:p>
        </w:tc>
        <w:tc>
          <w:tcPr>
            <w:tcW w:w="960" w:type="dxa"/>
            <w:tcBorders>
              <w:top w:val="nil"/>
              <w:left w:val="nil"/>
              <w:bottom w:val="nil"/>
              <w:right w:val="nil"/>
            </w:tcBorders>
            <w:shd w:val="clear" w:color="auto" w:fill="auto"/>
            <w:noWrap/>
            <w:vAlign w:val="bottom"/>
            <w:hideMark/>
          </w:tcPr>
          <w:p w14:paraId="09B033A5" w14:textId="77777777" w:rsidR="001803B4" w:rsidRPr="00252135" w:rsidRDefault="001803B4" w:rsidP="00DB3372">
            <w:pPr>
              <w:pStyle w:val="TableTitle"/>
              <w:spacing w:line="360" w:lineRule="auto"/>
              <w:rPr>
                <w:lang w:eastAsia="en-US"/>
              </w:rPr>
            </w:pPr>
            <w:r w:rsidRPr="00252135">
              <w:rPr>
                <w:lang w:eastAsia="en-US"/>
              </w:rPr>
              <w:t>6</w:t>
            </w:r>
          </w:p>
        </w:tc>
        <w:tc>
          <w:tcPr>
            <w:tcW w:w="960" w:type="dxa"/>
            <w:tcBorders>
              <w:top w:val="nil"/>
              <w:left w:val="nil"/>
              <w:bottom w:val="nil"/>
              <w:right w:val="nil"/>
            </w:tcBorders>
            <w:shd w:val="clear" w:color="auto" w:fill="auto"/>
            <w:noWrap/>
            <w:vAlign w:val="bottom"/>
            <w:hideMark/>
          </w:tcPr>
          <w:p w14:paraId="47B9F1B8" w14:textId="77777777" w:rsidR="001803B4" w:rsidRPr="00252135" w:rsidRDefault="001803B4" w:rsidP="00DB3372">
            <w:pPr>
              <w:pStyle w:val="TableTitle"/>
              <w:spacing w:line="360" w:lineRule="auto"/>
              <w:rPr>
                <w:lang w:eastAsia="en-US"/>
              </w:rPr>
            </w:pPr>
            <w:r w:rsidRPr="00252135">
              <w:rPr>
                <w:lang w:eastAsia="en-US"/>
              </w:rPr>
              <w:t>7</w:t>
            </w:r>
          </w:p>
        </w:tc>
        <w:tc>
          <w:tcPr>
            <w:tcW w:w="960" w:type="dxa"/>
            <w:tcBorders>
              <w:top w:val="nil"/>
              <w:left w:val="nil"/>
              <w:bottom w:val="nil"/>
              <w:right w:val="nil"/>
            </w:tcBorders>
            <w:shd w:val="clear" w:color="auto" w:fill="auto"/>
            <w:noWrap/>
            <w:vAlign w:val="bottom"/>
            <w:hideMark/>
          </w:tcPr>
          <w:p w14:paraId="437B0333" w14:textId="77777777" w:rsidR="001803B4" w:rsidRPr="00252135" w:rsidRDefault="001803B4" w:rsidP="00DB3372">
            <w:pPr>
              <w:pStyle w:val="TableTitle"/>
              <w:spacing w:line="360" w:lineRule="auto"/>
              <w:rPr>
                <w:lang w:eastAsia="en-US"/>
              </w:rPr>
            </w:pPr>
            <w:r w:rsidRPr="00252135">
              <w:rPr>
                <w:lang w:eastAsia="en-US"/>
              </w:rPr>
              <w:t>8</w:t>
            </w:r>
          </w:p>
        </w:tc>
      </w:tr>
      <w:tr w:rsidR="001803B4" w:rsidRPr="00252135" w14:paraId="6785E7C7" w14:textId="77777777" w:rsidTr="1CC6B03A">
        <w:trPr>
          <w:trHeight w:val="300"/>
          <w:jc w:val="center"/>
        </w:trPr>
        <w:tc>
          <w:tcPr>
            <w:tcW w:w="1577" w:type="dxa"/>
            <w:tcBorders>
              <w:top w:val="nil"/>
              <w:left w:val="nil"/>
              <w:bottom w:val="single" w:sz="4" w:space="0" w:color="auto"/>
              <w:right w:val="nil"/>
            </w:tcBorders>
            <w:shd w:val="clear" w:color="auto" w:fill="auto"/>
            <w:noWrap/>
            <w:vAlign w:val="bottom"/>
            <w:hideMark/>
          </w:tcPr>
          <w:p w14:paraId="05385265" w14:textId="77777777" w:rsidR="001803B4" w:rsidRPr="00252135" w:rsidRDefault="1CC6B03A" w:rsidP="00DB3372">
            <w:pPr>
              <w:pStyle w:val="TableTitle"/>
              <w:spacing w:line="360" w:lineRule="auto"/>
              <w:rPr>
                <w:lang w:eastAsia="en-US"/>
              </w:rPr>
            </w:pPr>
            <w:r w:rsidRPr="1CC6B03A">
              <w:rPr>
                <w:lang w:eastAsia="en-US"/>
              </w:rPr>
              <w:t>Error Rate</w:t>
            </w:r>
          </w:p>
        </w:tc>
        <w:tc>
          <w:tcPr>
            <w:tcW w:w="1240" w:type="dxa"/>
            <w:tcBorders>
              <w:top w:val="nil"/>
              <w:left w:val="nil"/>
              <w:bottom w:val="single" w:sz="4" w:space="0" w:color="auto"/>
              <w:right w:val="nil"/>
            </w:tcBorders>
            <w:shd w:val="clear" w:color="auto" w:fill="auto"/>
            <w:noWrap/>
            <w:vAlign w:val="bottom"/>
            <w:hideMark/>
          </w:tcPr>
          <w:p w14:paraId="5CBD9DC5" w14:textId="77777777" w:rsidR="001803B4" w:rsidRPr="00252135" w:rsidRDefault="001803B4" w:rsidP="00DB3372">
            <w:pPr>
              <w:pStyle w:val="TableTitle"/>
              <w:spacing w:line="360" w:lineRule="auto"/>
              <w:rPr>
                <w:lang w:eastAsia="en-US"/>
              </w:rPr>
            </w:pPr>
            <w:r w:rsidRPr="00252135">
              <w:rPr>
                <w:lang w:eastAsia="en-US"/>
              </w:rPr>
              <w:t> </w:t>
            </w:r>
          </w:p>
        </w:tc>
        <w:tc>
          <w:tcPr>
            <w:tcW w:w="1562" w:type="dxa"/>
            <w:tcBorders>
              <w:top w:val="nil"/>
              <w:left w:val="nil"/>
              <w:bottom w:val="single" w:sz="4" w:space="0" w:color="auto"/>
              <w:right w:val="nil"/>
            </w:tcBorders>
            <w:shd w:val="clear" w:color="auto" w:fill="auto"/>
            <w:noWrap/>
            <w:vAlign w:val="bottom"/>
            <w:hideMark/>
          </w:tcPr>
          <w:p w14:paraId="715A676E" w14:textId="77777777" w:rsidR="001803B4" w:rsidRPr="00252135" w:rsidRDefault="1CC6B03A" w:rsidP="00DB3372">
            <w:pPr>
              <w:pStyle w:val="TableTitle"/>
              <w:spacing w:line="360" w:lineRule="auto"/>
              <w:rPr>
                <w:lang w:eastAsia="en-US"/>
              </w:rPr>
            </w:pPr>
            <w:r w:rsidRPr="1CC6B03A">
              <w:rPr>
                <w:lang w:eastAsia="en-US"/>
              </w:rPr>
              <w:t>0.00%</w:t>
            </w:r>
          </w:p>
        </w:tc>
        <w:tc>
          <w:tcPr>
            <w:tcW w:w="956" w:type="dxa"/>
            <w:tcBorders>
              <w:top w:val="nil"/>
              <w:left w:val="nil"/>
              <w:bottom w:val="single" w:sz="4" w:space="0" w:color="auto"/>
              <w:right w:val="nil"/>
            </w:tcBorders>
            <w:shd w:val="clear" w:color="auto" w:fill="auto"/>
            <w:noWrap/>
            <w:vAlign w:val="bottom"/>
            <w:hideMark/>
          </w:tcPr>
          <w:p w14:paraId="343ED123" w14:textId="77777777" w:rsidR="001803B4" w:rsidRPr="00252135" w:rsidRDefault="1CC6B03A" w:rsidP="00DB3372">
            <w:pPr>
              <w:pStyle w:val="TableTitle"/>
              <w:spacing w:line="360" w:lineRule="auto"/>
              <w:rPr>
                <w:lang w:eastAsia="en-US"/>
              </w:rPr>
            </w:pPr>
            <w:r w:rsidRPr="1CC6B03A">
              <w:rPr>
                <w:lang w:eastAsia="en-US"/>
              </w:rPr>
              <w:t>16.67%</w:t>
            </w:r>
          </w:p>
        </w:tc>
        <w:tc>
          <w:tcPr>
            <w:tcW w:w="960" w:type="dxa"/>
            <w:tcBorders>
              <w:top w:val="nil"/>
              <w:left w:val="nil"/>
              <w:bottom w:val="single" w:sz="4" w:space="0" w:color="auto"/>
              <w:right w:val="nil"/>
            </w:tcBorders>
            <w:shd w:val="clear" w:color="auto" w:fill="auto"/>
            <w:noWrap/>
            <w:vAlign w:val="bottom"/>
            <w:hideMark/>
          </w:tcPr>
          <w:p w14:paraId="68E9EE06" w14:textId="77777777" w:rsidR="001803B4" w:rsidRPr="00252135" w:rsidRDefault="1CC6B03A" w:rsidP="00DB3372">
            <w:pPr>
              <w:pStyle w:val="TableTitle"/>
              <w:spacing w:line="360" w:lineRule="auto"/>
              <w:rPr>
                <w:lang w:eastAsia="en-US"/>
              </w:rPr>
            </w:pPr>
            <w:r w:rsidRPr="1CC6B03A">
              <w:rPr>
                <w:lang w:eastAsia="en-US"/>
              </w:rPr>
              <w:t>25.00%</w:t>
            </w:r>
          </w:p>
        </w:tc>
        <w:tc>
          <w:tcPr>
            <w:tcW w:w="960" w:type="dxa"/>
            <w:tcBorders>
              <w:top w:val="nil"/>
              <w:left w:val="nil"/>
              <w:bottom w:val="single" w:sz="4" w:space="0" w:color="auto"/>
              <w:right w:val="nil"/>
            </w:tcBorders>
            <w:shd w:val="clear" w:color="auto" w:fill="auto"/>
            <w:noWrap/>
            <w:vAlign w:val="bottom"/>
            <w:hideMark/>
          </w:tcPr>
          <w:p w14:paraId="715D52DD" w14:textId="77777777" w:rsidR="001803B4" w:rsidRPr="00252135" w:rsidRDefault="1CC6B03A" w:rsidP="00DB3372">
            <w:pPr>
              <w:pStyle w:val="TableTitle"/>
              <w:spacing w:line="360" w:lineRule="auto"/>
              <w:rPr>
                <w:lang w:eastAsia="en-US"/>
              </w:rPr>
            </w:pPr>
            <w:r w:rsidRPr="1CC6B03A">
              <w:rPr>
                <w:lang w:eastAsia="en-US"/>
              </w:rPr>
              <w:t>29.17%</w:t>
            </w:r>
          </w:p>
        </w:tc>
        <w:tc>
          <w:tcPr>
            <w:tcW w:w="960" w:type="dxa"/>
            <w:tcBorders>
              <w:top w:val="nil"/>
              <w:left w:val="nil"/>
              <w:bottom w:val="single" w:sz="4" w:space="0" w:color="auto"/>
              <w:right w:val="nil"/>
            </w:tcBorders>
            <w:shd w:val="clear" w:color="auto" w:fill="auto"/>
            <w:noWrap/>
            <w:vAlign w:val="bottom"/>
            <w:hideMark/>
          </w:tcPr>
          <w:p w14:paraId="2440DDB3" w14:textId="77777777" w:rsidR="001803B4" w:rsidRPr="00252135" w:rsidRDefault="1CC6B03A" w:rsidP="00DB3372">
            <w:pPr>
              <w:pStyle w:val="TableTitle"/>
              <w:spacing w:line="360" w:lineRule="auto"/>
              <w:rPr>
                <w:lang w:eastAsia="en-US"/>
              </w:rPr>
            </w:pPr>
            <w:r w:rsidRPr="1CC6B03A">
              <w:rPr>
                <w:lang w:eastAsia="en-US"/>
              </w:rPr>
              <w:t>33.33%</w:t>
            </w:r>
          </w:p>
        </w:tc>
      </w:tr>
    </w:tbl>
    <w:p w14:paraId="1719AFA3" w14:textId="77777777" w:rsidR="001803B4" w:rsidRPr="004757B3" w:rsidRDefault="001803B4" w:rsidP="001803B4">
      <w:pPr>
        <w:ind w:firstLine="0"/>
        <w:jc w:val="center"/>
      </w:pPr>
    </w:p>
    <w:commentRangeStart w:id="327"/>
    <w:p w14:paraId="133BBBC0" w14:textId="738884E3" w:rsidR="001803B4" w:rsidRDefault="00E54558" w:rsidP="00E54558">
      <w:pPr>
        <w:rPr>
          <w:ins w:id="328" w:author="Wayne Kunze" w:date="2018-05-09T12:26:00Z"/>
        </w:rPr>
      </w:pPr>
      <w:r>
        <w:fldChar w:fldCharType="begin"/>
      </w:r>
      <w:r>
        <w:instrText xml:space="preserve"> REF _Ref513566913 \h </w:instrText>
      </w:r>
      <w:del w:id="329" w:author="Samuel Brown" w:date="2018-05-09T18:12:00Z">
        <w:r>
          <w:fldChar w:fldCharType="separate"/>
        </w:r>
        <w:r w:rsidR="004C420E" w:rsidDel="00CA16C4">
          <w:delText xml:space="preserve">Figure </w:delText>
        </w:r>
        <w:r w:rsidR="004C420E" w:rsidDel="00CA16C4">
          <w:rPr>
            <w:noProof/>
          </w:rPr>
          <w:delText>11</w:delText>
        </w:r>
      </w:del>
      <w:r>
        <w:fldChar w:fldCharType="end"/>
      </w:r>
      <w:r w:rsidR="001803B4">
        <w:t xml:space="preserve"> illustrate</w:t>
      </w:r>
      <w:del w:id="330" w:author="Wayne Kunze" w:date="2018-05-09T12:26:00Z">
        <w:r w:rsidR="001803B4" w:rsidDel="00300869">
          <w:delText>d</w:delText>
        </w:r>
      </w:del>
      <w:ins w:id="331" w:author="Wayne Kunze" w:date="2018-05-09T12:26:00Z">
        <w:r w:rsidR="00300869">
          <w:t>s</w:t>
        </w:r>
      </w:ins>
      <w:r w:rsidR="001803B4">
        <w:t xml:space="preserve"> the “Proportion of Variance Explained” by each principal component. </w:t>
      </w:r>
      <w:commentRangeEnd w:id="327"/>
      <w:r w:rsidR="00C737A4">
        <w:rPr>
          <w:rStyle w:val="CommentReference"/>
        </w:rPr>
        <w:commentReference w:id="327"/>
      </w:r>
      <w:r w:rsidR="001803B4">
        <w:t xml:space="preserve"> The first component only explains ~10% of the variance with 100% of the variance reached with 23 principal components.  </w:t>
      </w:r>
      <w:r>
        <w:fldChar w:fldCharType="begin"/>
      </w:r>
      <w:r>
        <w:instrText xml:space="preserve"> REF _Ref513566931 \h </w:instrText>
      </w:r>
      <w:r>
        <w:fldChar w:fldCharType="separate"/>
      </w:r>
      <w:ins w:id="332" w:author="Samuel Brown" w:date="2018-05-09T18:57:00Z">
        <w:r w:rsidR="005E3395">
          <w:t xml:space="preserve">Figure </w:t>
        </w:r>
        <w:r w:rsidR="005E3395">
          <w:rPr>
            <w:noProof/>
          </w:rPr>
          <w:t>8</w:t>
        </w:r>
      </w:ins>
      <w:del w:id="333" w:author="Samuel Brown" w:date="2018-05-09T18:12:00Z">
        <w:r w:rsidR="004C420E" w:rsidDel="00CA16C4">
          <w:delText xml:space="preserve">Figure </w:delText>
        </w:r>
        <w:r w:rsidR="004C420E" w:rsidDel="00CA16C4">
          <w:rPr>
            <w:noProof/>
          </w:rPr>
          <w:delText>12</w:delText>
        </w:r>
      </w:del>
      <w:r>
        <w:fldChar w:fldCharType="end"/>
      </w:r>
      <w:r w:rsidR="001803B4">
        <w:t xml:space="preserve"> helps visualize the relationship between PCs, with the PC2/PC3 plot demonstrating good clustering between the two sample groups.  </w:t>
      </w:r>
      <w:r w:rsidR="00BC3F48">
        <w:fldChar w:fldCharType="begin"/>
      </w:r>
      <w:r w:rsidR="00BC3F48">
        <w:instrText xml:space="preserve"> REF _Ref513567035 \h </w:instrText>
      </w:r>
      <w:r w:rsidR="00BC3F48">
        <w:fldChar w:fldCharType="separate"/>
      </w:r>
      <w:r w:rsidR="005E3395">
        <w:t xml:space="preserve">Table </w:t>
      </w:r>
      <w:r w:rsidR="005E3395">
        <w:rPr>
          <w:noProof/>
        </w:rPr>
        <w:t>4</w:t>
      </w:r>
      <w:r w:rsidR="00BC3F48">
        <w:fldChar w:fldCharType="end"/>
      </w:r>
      <w:r w:rsidR="001803B4">
        <w:t xml:space="preserve"> illustrates an interesting result:  as more principal components were added to the </w:t>
      </w:r>
      <w:r w:rsidR="001803B4">
        <w:lastRenderedPageBreak/>
        <w:t xml:space="preserve">model, the ability of the model (using LOOCV validation) to accurately predict the presence of Psoriasis worsened.  Examination </w:t>
      </w:r>
      <w:ins w:id="334" w:author="Wayne Kunze" w:date="2018-05-09T12:26:00Z">
        <w:r w:rsidR="00300869">
          <w:t>of</w:t>
        </w:r>
      </w:ins>
      <w:r w:rsidR="001803B4">
        <w:t xml:space="preserve"> </w:t>
      </w:r>
      <w:commentRangeStart w:id="335"/>
      <w:r w:rsidR="001803B4">
        <w:t xml:space="preserve">the scree plot of PVE in </w:t>
      </w:r>
      <w:r>
        <w:fldChar w:fldCharType="begin"/>
      </w:r>
      <w:r>
        <w:instrText xml:space="preserve"> REF _Ref513566913 \h </w:instrText>
      </w:r>
      <w:del w:id="336" w:author="Samuel Brown" w:date="2018-05-09T18:12:00Z">
        <w:r>
          <w:fldChar w:fldCharType="separate"/>
        </w:r>
        <w:r w:rsidR="004C420E" w:rsidDel="00CA16C4">
          <w:delText xml:space="preserve">Figure </w:delText>
        </w:r>
        <w:r w:rsidR="004C420E" w:rsidDel="00CA16C4">
          <w:rPr>
            <w:noProof/>
          </w:rPr>
          <w:delText>11</w:delText>
        </w:r>
      </w:del>
      <w:r>
        <w:fldChar w:fldCharType="end"/>
      </w:r>
      <w:r>
        <w:t xml:space="preserve"> </w:t>
      </w:r>
      <w:r w:rsidR="001803B4">
        <w:t xml:space="preserve">provides </w:t>
      </w:r>
      <w:commentRangeEnd w:id="335"/>
      <w:r w:rsidR="00C737A4">
        <w:rPr>
          <w:rStyle w:val="CommentReference"/>
        </w:rPr>
        <w:commentReference w:id="335"/>
      </w:r>
      <w:r w:rsidR="001803B4">
        <w:t>a clue to this result.  At approximately seven principal components there is a “knee” were the additional amount of variance explained levels out.  From this point on the additional principal components add little new information to the model in exchange for greatly increased noise and unwanted flexibility.</w:t>
      </w:r>
    </w:p>
    <w:p w14:paraId="7C08A6EF" w14:textId="77777777" w:rsidR="00486CDC" w:rsidRDefault="00486CDC">
      <w:pPr>
        <w:pStyle w:val="Heading2"/>
        <w:rPr>
          <w:ins w:id="337" w:author="Wayne Kunze" w:date="2018-05-09T13:08:00Z"/>
        </w:rPr>
        <w:pPrChange w:id="338" w:author="Wayne Kunze" w:date="2018-05-09T12:26:00Z">
          <w:pPr/>
        </w:pPrChange>
      </w:pPr>
    </w:p>
    <w:p w14:paraId="723EBBDF" w14:textId="6BBA54E4" w:rsidR="00300869" w:rsidRPr="00E54558" w:rsidRDefault="00300869">
      <w:pPr>
        <w:pStyle w:val="Heading2"/>
        <w:pPrChange w:id="339" w:author="Wayne Kunze" w:date="2018-05-09T12:26:00Z">
          <w:pPr/>
        </w:pPrChange>
      </w:pPr>
      <w:ins w:id="340" w:author="Wayne Kunze" w:date="2018-05-09T12:26:00Z">
        <w:r>
          <w:t>SVM</w:t>
        </w:r>
      </w:ins>
    </w:p>
    <w:p w14:paraId="60DE77CF" w14:textId="6456EBFE" w:rsidR="00F36C5E" w:rsidRDefault="00F36C5E" w:rsidP="1CC6B03A">
      <w:pPr>
        <w:rPr>
          <w:rFonts w:ascii="Lucida Console" w:hAnsi="Lucida Console"/>
          <w:sz w:val="20"/>
          <w:szCs w:val="20"/>
        </w:rPr>
      </w:pPr>
      <w:r>
        <w:t xml:space="preserve">Another statistical learning method that was </w:t>
      </w:r>
      <w:del w:id="341" w:author="Wayne Kunze" w:date="2018-05-09T13:08:00Z">
        <w:r w:rsidDel="00486CDC">
          <w:delText xml:space="preserve">used </w:delText>
        </w:r>
      </w:del>
      <w:ins w:id="342" w:author="Wayne Kunze" w:date="2018-05-09T13:08:00Z">
        <w:r w:rsidR="00486CDC">
          <w:t xml:space="preserve">employed </w:t>
        </w:r>
      </w:ins>
      <w:r>
        <w:t>was Support Vector Machines (SVM).  Here many SVMs were trained on the data using a grid search with epsilon ranging from 0 to 1 in increments of 0.01, and the cost ranging from 2</w:t>
      </w:r>
      <w:r>
        <w:rPr>
          <w:vertAlign w:val="superscript"/>
        </w:rPr>
        <w:t xml:space="preserve">2 </w:t>
      </w:r>
      <w:r>
        <w:t>to 2</w:t>
      </w:r>
      <w:r>
        <w:rPr>
          <w:vertAlign w:val="superscript"/>
        </w:rPr>
        <w:t>9</w:t>
      </w:r>
      <w:r>
        <w:t xml:space="preserve"> in powers of 2.  Each of these 700 different SVMs were tested using </w:t>
      </w:r>
      <w:r w:rsidR="00D2783E">
        <w:t>10-fold</w:t>
      </w:r>
      <w:r>
        <w:t xml:space="preserve"> cross validation to determine optimal choices for cost and epsilon.  The </w:t>
      </w:r>
      <w:ins w:id="343" w:author="Samuel Brown" w:date="2018-05-09T18:32:00Z">
        <w:r w:rsidR="001A0AD3">
          <w:t>p</w:t>
        </w:r>
      </w:ins>
      <w:del w:id="344" w:author="Samuel Brown" w:date="2018-05-09T18:32:00Z">
        <w:r w:rsidDel="001A0AD3">
          <w:delText>P</w:delText>
        </w:r>
      </w:del>
      <w:r>
        <w:t>rocess was highly computationally expensive and took over 8 hours of computation time, however it yielded strong results.   The best SVM utilized an epsilon value of 0 and a cost of 4.  This SVM had a Root Mean Squared error o</w:t>
      </w:r>
      <w:r>
        <w:rPr>
          <w:rFonts w:ascii="Liberation Serif" w:hAnsi="Liberation Serif"/>
        </w:rPr>
        <w:t xml:space="preserve">f 0.0001073526, which is highly accurate.  </w:t>
      </w:r>
      <w:r w:rsidRPr="1CC6B03A">
        <w:fldChar w:fldCharType="begin"/>
      </w:r>
      <w:r>
        <w:rPr>
          <w:rFonts w:ascii="Liberation Serif" w:hAnsi="Liberation Serif"/>
        </w:rPr>
        <w:instrText xml:space="preserve"> REF _Ref513485098 \h </w:instrText>
      </w:r>
      <w:r w:rsidRPr="1CC6B03A">
        <w:rPr>
          <w:rFonts w:ascii="Liberation Serif" w:hAnsi="Liberation Serif"/>
        </w:rPr>
        <w:fldChar w:fldCharType="separate"/>
      </w:r>
      <w:ins w:id="345" w:author="Samuel Brown" w:date="2018-05-09T18:57:00Z">
        <w:r w:rsidR="005E3395">
          <w:t xml:space="preserve">Figure </w:t>
        </w:r>
        <w:r w:rsidR="005E3395">
          <w:rPr>
            <w:noProof/>
          </w:rPr>
          <w:t>9</w:t>
        </w:r>
      </w:ins>
      <w:del w:id="346" w:author="Samuel Brown" w:date="2018-05-09T18:12:00Z">
        <w:r w:rsidR="004C420E" w:rsidDel="00CA16C4">
          <w:delText xml:space="preserve">Figure </w:delText>
        </w:r>
        <w:r w:rsidR="004C420E" w:rsidDel="00CA16C4">
          <w:rPr>
            <w:noProof/>
          </w:rPr>
          <w:delText>13</w:delText>
        </w:r>
      </w:del>
      <w:r w:rsidRPr="1CC6B03A">
        <w:fldChar w:fldCharType="end"/>
      </w:r>
      <w:r>
        <w:rPr>
          <w:rFonts w:ascii="Liberation Serif" w:hAnsi="Liberation Serif"/>
        </w:rPr>
        <w:t xml:space="preserve"> shows the error in each of the 24 patients.  The data points were found to be completely separable.  </w:t>
      </w:r>
      <w:r w:rsidR="002B56E9" w:rsidRPr="1CC6B03A">
        <w:fldChar w:fldCharType="begin"/>
      </w:r>
      <w:r w:rsidR="002B56E9">
        <w:rPr>
          <w:rFonts w:ascii="Liberation Serif" w:hAnsi="Liberation Serif"/>
        </w:rPr>
        <w:instrText xml:space="preserve"> REF _Ref513572144 \h </w:instrText>
      </w:r>
      <w:r w:rsidR="002B56E9" w:rsidRPr="1CC6B03A">
        <w:rPr>
          <w:rFonts w:ascii="Liberation Serif" w:hAnsi="Liberation Serif"/>
        </w:rPr>
        <w:fldChar w:fldCharType="separate"/>
      </w:r>
      <w:ins w:id="347" w:author="Samuel Brown" w:date="2018-05-09T18:57:00Z">
        <w:r w:rsidR="005E3395">
          <w:t xml:space="preserve">Figure </w:t>
        </w:r>
        <w:r w:rsidR="005E3395">
          <w:rPr>
            <w:noProof/>
          </w:rPr>
          <w:t>10</w:t>
        </w:r>
      </w:ins>
      <w:del w:id="348" w:author="Samuel Brown" w:date="2018-05-09T18:12:00Z">
        <w:r w:rsidR="002B56E9" w:rsidDel="00CA16C4">
          <w:delText xml:space="preserve">Figure </w:delText>
        </w:r>
        <w:r w:rsidR="002B56E9" w:rsidDel="00CA16C4">
          <w:rPr>
            <w:noProof/>
          </w:rPr>
          <w:delText>14</w:delText>
        </w:r>
      </w:del>
      <w:r w:rsidR="002B56E9" w:rsidRPr="1CC6B03A">
        <w:fldChar w:fldCharType="end"/>
      </w:r>
      <w:r>
        <w:rPr>
          <w:rFonts w:ascii="Liberation Serif" w:hAnsi="Liberation Serif"/>
        </w:rPr>
        <w:t xml:space="preserve"> shows the results of the training.  As can be seen larger values of epsilon produced higher error, with cost being somewhat independent of error.  These results are to be expected, with data where the number of components from each sample far exceeds the number of samples.  Since the data is perfectly separable, cost therefore has nearly no impact on the SVM. </w:t>
      </w:r>
      <w:r w:rsidRPr="1CC6B03A">
        <w:rPr>
          <w:rFonts w:ascii="Lucida Console" w:hAnsi="Lucida Console"/>
          <w:sz w:val="20"/>
          <w:szCs w:val="20"/>
        </w:rPr>
        <w:t xml:space="preserve"> </w:t>
      </w:r>
    </w:p>
    <w:p w14:paraId="28361767" w14:textId="20406138" w:rsidR="00F36C5E" w:rsidRDefault="00F36C5E" w:rsidP="00F36C5E">
      <w:r>
        <w:rPr>
          <w:noProof/>
          <w:lang w:eastAsia="en-US"/>
        </w:rPr>
        <w:lastRenderedPageBreak/>
        <w:drawing>
          <wp:inline distT="0" distB="0" distL="0" distR="0" wp14:anchorId="0D6DB71B" wp14:editId="03CEF147">
            <wp:extent cx="5468113" cy="34104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VMError.png"/>
                    <pic:cNvPicPr/>
                  </pic:nvPicPr>
                  <pic:blipFill>
                    <a:blip r:embed="rId22">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61A9088D" w14:textId="5436A487" w:rsidR="00F36C5E" w:rsidRDefault="00F36C5E" w:rsidP="00F36C5E">
      <w:pPr>
        <w:pStyle w:val="Caption"/>
      </w:pPr>
      <w:bookmarkStart w:id="349" w:name="_Ref513485098"/>
      <w:r>
        <w:t xml:space="preserve">Figure </w:t>
      </w:r>
      <w:r w:rsidR="00ED4014" w:rsidRPr="1CC6B03A">
        <w:fldChar w:fldCharType="begin"/>
      </w:r>
      <w:r w:rsidR="00ED4014">
        <w:instrText xml:space="preserve"> SEQ Figure \* ARABIC </w:instrText>
      </w:r>
      <w:r w:rsidR="00ED4014" w:rsidRPr="1CC6B03A">
        <w:fldChar w:fldCharType="separate"/>
      </w:r>
      <w:ins w:id="350" w:author="Samuel Brown" w:date="2018-05-09T18:57:00Z">
        <w:r w:rsidR="005E3395">
          <w:rPr>
            <w:noProof/>
          </w:rPr>
          <w:t>9</w:t>
        </w:r>
      </w:ins>
      <w:del w:id="351" w:author="Samuel Brown" w:date="2018-05-09T18:12:00Z">
        <w:r w:rsidR="004C420E" w:rsidDel="00CA16C4">
          <w:rPr>
            <w:noProof/>
          </w:rPr>
          <w:delText>13</w:delText>
        </w:r>
      </w:del>
      <w:r w:rsidR="00ED4014" w:rsidRPr="1CC6B03A">
        <w:fldChar w:fldCharType="end"/>
      </w:r>
      <w:bookmarkEnd w:id="349"/>
      <w:r>
        <w:t>: SVM error for each Patient</w:t>
      </w:r>
    </w:p>
    <w:p w14:paraId="2CB9FF03" w14:textId="5DCAEE6D" w:rsidR="00F36C5E" w:rsidRDefault="00F36C5E" w:rsidP="00F36C5E"/>
    <w:p w14:paraId="27CF3141" w14:textId="77777777" w:rsidR="00F36C5E" w:rsidRDefault="00F36C5E" w:rsidP="00F36C5E">
      <w:pPr>
        <w:keepNext/>
      </w:pPr>
      <w:r>
        <w:rPr>
          <w:noProof/>
          <w:lang w:eastAsia="en-US"/>
        </w:rPr>
        <w:drawing>
          <wp:inline distT="0" distB="0" distL="0" distR="0" wp14:anchorId="025A26A0" wp14:editId="2B3F6602">
            <wp:extent cx="5468113" cy="34104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formance_of_SVM.png"/>
                    <pic:cNvPicPr/>
                  </pic:nvPicPr>
                  <pic:blipFill>
                    <a:blip r:embed="rId23">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7678DE3E" w14:textId="4C027041" w:rsidR="00F36C5E" w:rsidRDefault="00F36C5E" w:rsidP="00F36C5E">
      <w:pPr>
        <w:pStyle w:val="Caption"/>
      </w:pPr>
      <w:bookmarkStart w:id="352" w:name="_Ref513572144"/>
      <w:r>
        <w:t xml:space="preserve">Figure </w:t>
      </w:r>
      <w:r w:rsidR="00ED4014" w:rsidRPr="1CC6B03A">
        <w:fldChar w:fldCharType="begin"/>
      </w:r>
      <w:r w:rsidR="00ED4014">
        <w:instrText xml:space="preserve"> SEQ Figure \* ARABIC </w:instrText>
      </w:r>
      <w:r w:rsidR="00ED4014" w:rsidRPr="1CC6B03A">
        <w:fldChar w:fldCharType="separate"/>
      </w:r>
      <w:ins w:id="353" w:author="Samuel Brown" w:date="2018-05-09T18:57:00Z">
        <w:r w:rsidR="005E3395">
          <w:rPr>
            <w:noProof/>
          </w:rPr>
          <w:t>10</w:t>
        </w:r>
      </w:ins>
      <w:del w:id="354" w:author="Samuel Brown" w:date="2018-05-09T18:12:00Z">
        <w:r w:rsidR="004C420E" w:rsidDel="00CA16C4">
          <w:rPr>
            <w:noProof/>
          </w:rPr>
          <w:delText>14</w:delText>
        </w:r>
      </w:del>
      <w:r w:rsidR="00ED4014" w:rsidRPr="1CC6B03A">
        <w:fldChar w:fldCharType="end"/>
      </w:r>
      <w:bookmarkEnd w:id="352"/>
      <w:r>
        <w:t>: Performance of SV</w:t>
      </w:r>
      <w:r w:rsidR="001C15CA">
        <w:t>M</w:t>
      </w:r>
      <w:r>
        <w:t xml:space="preserve"> using Grid search on Parameters</w:t>
      </w:r>
    </w:p>
    <w:p w14:paraId="0502CE3A" w14:textId="77777777" w:rsidR="00F36C5E" w:rsidRPr="001D47F4" w:rsidRDefault="00F36C5E" w:rsidP="001D47F4">
      <w:pPr>
        <w:rPr>
          <w:b/>
        </w:rPr>
      </w:pPr>
    </w:p>
    <w:p w14:paraId="550D8CE4" w14:textId="777F1D92" w:rsidR="001D47F4" w:rsidRDefault="001D47F4" w:rsidP="001D47F4">
      <w:r>
        <w:t xml:space="preserve">Unsupervised learning methods were also tried on the data.  </w:t>
      </w:r>
      <w:del w:id="355" w:author="Wayne Kunze" w:date="2018-05-09T12:27:00Z">
        <w:r w:rsidDel="00300869">
          <w:delText xml:space="preserve">In particular </w:delText>
        </w:r>
      </w:del>
      <w:r>
        <w:t xml:space="preserve">K-means was </w:t>
      </w:r>
      <w:del w:id="356" w:author="Wayne Kunze" w:date="2018-05-09T12:27:00Z">
        <w:r w:rsidDel="00300869">
          <w:delText>tried</w:delText>
        </w:r>
      </w:del>
      <w:ins w:id="357" w:author="Wayne Kunze" w:date="2018-05-09T12:27:00Z">
        <w:r w:rsidR="00300869">
          <w:t xml:space="preserve">attempted </w:t>
        </w:r>
      </w:ins>
      <w:del w:id="358" w:author="Wayne Kunze" w:date="2018-05-09T12:27:00Z">
        <w:r w:rsidDel="00300869">
          <w:delText>,</w:delText>
        </w:r>
      </w:del>
      <w:r>
        <w:t xml:space="preserve"> to </w:t>
      </w:r>
      <w:del w:id="359" w:author="Wayne Kunze" w:date="2018-05-09T12:27:00Z">
        <w:r w:rsidDel="00300869">
          <w:delText xml:space="preserve">see </w:delText>
        </w:r>
      </w:del>
      <w:ins w:id="360" w:author="Wayne Kunze" w:date="2018-05-09T12:27:00Z">
        <w:r w:rsidR="00300869">
          <w:t xml:space="preserve">determine </w:t>
        </w:r>
      </w:ins>
      <w:r>
        <w:t xml:space="preserve">if </w:t>
      </w:r>
      <w:del w:id="361" w:author="Wayne Kunze" w:date="2018-05-09T12:28:00Z">
        <w:r w:rsidDel="00300869">
          <w:delText xml:space="preserve">the </w:delText>
        </w:r>
      </w:del>
      <w:r>
        <w:t>clusters would form</w:t>
      </w:r>
      <w:del w:id="362" w:author="Samuel Brown" w:date="2018-05-09T18:33:00Z">
        <w:r w:rsidDel="001A0AD3">
          <w:delText xml:space="preserve"> around the</w:delText>
        </w:r>
      </w:del>
      <w:r>
        <w:t xml:space="preserve"> </w:t>
      </w:r>
      <w:del w:id="363" w:author="Wayne Kunze" w:date="2018-05-09T12:28:00Z">
        <w:r w:rsidDel="00300869">
          <w:delText xml:space="preserve">disease </w:delText>
        </w:r>
      </w:del>
      <w:ins w:id="364" w:author="Wayne Kunze" w:date="2018-05-09T12:28:00Z">
        <w:r w:rsidR="00300869">
          <w:t xml:space="preserve">between the two classes </w:t>
        </w:r>
      </w:ins>
      <w:r>
        <w:t xml:space="preserve">without </w:t>
      </w:r>
      <w:del w:id="365" w:author="Wayne Kunze" w:date="2018-05-09T12:28:00Z">
        <w:r w:rsidDel="00300869">
          <w:delText xml:space="preserve">knowing </w:delText>
        </w:r>
      </w:del>
      <w:ins w:id="366" w:author="Wayne Kunze" w:date="2018-05-09T12:28:00Z">
        <w:r w:rsidR="00300869">
          <w:t>using the response variable</w:t>
        </w:r>
      </w:ins>
      <w:del w:id="367" w:author="Wayne Kunze" w:date="2018-05-09T12:28:00Z">
        <w:r w:rsidDel="00300869">
          <w:delText>who actually had the disease</w:delText>
        </w:r>
      </w:del>
      <w:r>
        <w:t xml:space="preserve">.  An important metric for K-means clustering is the distance.  </w:t>
      </w:r>
      <w:r>
        <w:fldChar w:fldCharType="begin"/>
      </w:r>
      <w:r>
        <w:instrText xml:space="preserve"> REF _Ref513484579 \h </w:instrText>
      </w:r>
      <w:r>
        <w:fldChar w:fldCharType="separate"/>
      </w:r>
      <w:ins w:id="368" w:author="Samuel Brown" w:date="2018-05-09T18:57:00Z">
        <w:r w:rsidR="005E3395">
          <w:t xml:space="preserve">Figure </w:t>
        </w:r>
        <w:r w:rsidR="005E3395">
          <w:rPr>
            <w:noProof/>
          </w:rPr>
          <w:t>11</w:t>
        </w:r>
      </w:ins>
      <w:del w:id="369" w:author="Samuel Brown" w:date="2018-05-09T18:12:00Z">
        <w:r w:rsidR="004C420E" w:rsidDel="00CA16C4">
          <w:delText xml:space="preserve">Figure </w:delText>
        </w:r>
        <w:r w:rsidR="004C420E" w:rsidDel="00CA16C4">
          <w:rPr>
            <w:noProof/>
          </w:rPr>
          <w:delText>15</w:delText>
        </w:r>
      </w:del>
      <w:r>
        <w:fldChar w:fldCharType="end"/>
      </w:r>
      <w:r>
        <w:t xml:space="preserve"> shows Euclidean distance between all points while </w:t>
      </w:r>
      <w:r>
        <w:fldChar w:fldCharType="begin"/>
      </w:r>
      <w:r>
        <w:instrText xml:space="preserve"> REF _Ref513484552 \h </w:instrText>
      </w:r>
      <w:r>
        <w:fldChar w:fldCharType="separate"/>
      </w:r>
      <w:ins w:id="370" w:author="Samuel Brown" w:date="2018-05-09T18:57:00Z">
        <w:r w:rsidR="005E3395">
          <w:t xml:space="preserve">Figure </w:t>
        </w:r>
        <w:r w:rsidR="005E3395">
          <w:rPr>
            <w:noProof/>
          </w:rPr>
          <w:t>12</w:t>
        </w:r>
      </w:ins>
      <w:del w:id="371" w:author="Samuel Brown" w:date="2018-05-09T18:12:00Z">
        <w:r w:rsidR="004C420E" w:rsidDel="00CA16C4">
          <w:delText xml:space="preserve">Figure </w:delText>
        </w:r>
        <w:r w:rsidR="004C420E" w:rsidDel="00CA16C4">
          <w:rPr>
            <w:noProof/>
          </w:rPr>
          <w:delText>16</w:delText>
        </w:r>
      </w:del>
      <w:r>
        <w:fldChar w:fldCharType="end"/>
      </w:r>
      <w:r>
        <w:t xml:space="preserve">  shows the Manhattan distance.  From these distance plots, one can see that some patients had more similar gene expression rates than others.  K</w:t>
      </w:r>
      <w:ins w:id="372" w:author="Wayne Kunze" w:date="2018-05-09T12:28:00Z">
        <w:r w:rsidR="00300869">
          <w:t>-</w:t>
        </w:r>
      </w:ins>
      <w:r>
        <w:t>means clustering was done using the Eucli</w:t>
      </w:r>
      <w:ins w:id="373" w:author="Wayne Kunze" w:date="2018-05-09T12:28:00Z">
        <w:r w:rsidR="00300869">
          <w:t>di</w:t>
        </w:r>
      </w:ins>
      <w:del w:id="374" w:author="Wayne Kunze" w:date="2018-05-09T12:28:00Z">
        <w:r w:rsidDel="00300869">
          <w:delText>e</w:delText>
        </w:r>
      </w:del>
      <w:proofErr w:type="gramStart"/>
      <w:r>
        <w:t>an</w:t>
      </w:r>
      <w:proofErr w:type="gramEnd"/>
      <w:r>
        <w:t xml:space="preserve"> distance, with 50 random starts, taking the best of the 50.  Attempting to split the data into 2 clusters produced clusters of size 9 and </w:t>
      </w:r>
      <w:del w:id="375" w:author="Wayne Kunze" w:date="2018-05-09T12:28:00Z">
        <w:r w:rsidDel="00300869">
          <w:delText>15,</w:delText>
        </w:r>
      </w:del>
      <w:ins w:id="376" w:author="Wayne Kunze" w:date="2018-05-09T12:28:00Z">
        <w:r w:rsidR="00300869">
          <w:t>15;</w:t>
        </w:r>
      </w:ins>
      <w:r>
        <w:t xml:space="preserve"> </w:t>
      </w:r>
      <w:proofErr w:type="gramStart"/>
      <w:r>
        <w:t>however</w:t>
      </w:r>
      <w:proofErr w:type="gramEnd"/>
      <w:r>
        <w:t xml:space="preserve"> the patients in each </w:t>
      </w:r>
      <w:r w:rsidR="004F1C1C">
        <w:t>cluster</w:t>
      </w:r>
      <w:r>
        <w:t xml:space="preserve"> had a similar rate of the disease compared to the original cluster.  PCA was done to make the data viewable and </w:t>
      </w:r>
      <w:r>
        <w:fldChar w:fldCharType="begin"/>
      </w:r>
      <w:r>
        <w:instrText xml:space="preserve"> REF _Ref513484597 \h </w:instrText>
      </w:r>
      <w:r>
        <w:fldChar w:fldCharType="separate"/>
      </w:r>
      <w:ins w:id="377" w:author="Samuel Brown" w:date="2018-05-09T18:57:00Z">
        <w:r w:rsidR="005E3395">
          <w:t xml:space="preserve">Figure </w:t>
        </w:r>
        <w:r w:rsidR="005E3395">
          <w:rPr>
            <w:noProof/>
          </w:rPr>
          <w:t>13</w:t>
        </w:r>
      </w:ins>
      <w:del w:id="378" w:author="Samuel Brown" w:date="2018-05-09T18:12:00Z">
        <w:r w:rsidR="004C420E" w:rsidDel="00CA16C4">
          <w:delText xml:space="preserve">Figure </w:delText>
        </w:r>
        <w:r w:rsidR="004C420E" w:rsidDel="00CA16C4">
          <w:rPr>
            <w:noProof/>
          </w:rPr>
          <w:delText>17</w:delText>
        </w:r>
      </w:del>
      <w:r>
        <w:fldChar w:fldCharType="end"/>
      </w:r>
      <w:r>
        <w:t xml:space="preserve"> shows the 2 clusters.  Expanding the search to look from 2 to 8 clusters, the presence of the disease did not seem to be hugely impactful.  Using 6 or more clusters, the patents who did not have the disease </w:t>
      </w:r>
      <w:del w:id="379" w:author="Wayne Kunze" w:date="2018-05-09T12:29:00Z">
        <w:r w:rsidDel="00300869">
          <w:delText xml:space="preserve">seemed </w:delText>
        </w:r>
      </w:del>
      <w:ins w:id="380" w:author="Wayne Kunze" w:date="2018-05-09T12:29:00Z">
        <w:r w:rsidR="00300869">
          <w:t xml:space="preserve">appeared </w:t>
        </w:r>
      </w:ins>
      <w:r>
        <w:t>to be cluster</w:t>
      </w:r>
      <w:del w:id="381" w:author="Wayne Kunze" w:date="2018-05-09T12:29:00Z">
        <w:r w:rsidDel="00300869">
          <w:delText>ed</w:delText>
        </w:r>
      </w:del>
      <w:r>
        <w:t xml:space="preserve"> more; however, the disease still did not seem to be a significant factor.  </w:t>
      </w:r>
      <w:r>
        <w:fldChar w:fldCharType="begin"/>
      </w:r>
      <w:r>
        <w:instrText xml:space="preserve"> REF _Ref513484622 \h </w:instrText>
      </w:r>
      <w:r>
        <w:fldChar w:fldCharType="separate"/>
      </w:r>
      <w:r w:rsidR="005E3395">
        <w:t xml:space="preserve">Table </w:t>
      </w:r>
      <w:r w:rsidR="005E3395">
        <w:rPr>
          <w:noProof/>
        </w:rPr>
        <w:t>5</w:t>
      </w:r>
      <w:r>
        <w:fldChar w:fldCharType="end"/>
      </w:r>
      <w:r>
        <w:t xml:space="preserve"> shows the results of clusters with various sizes.  Here patients who did not have the disease are denoted as ‘1’, while those who did are ‘0’.</w:t>
      </w:r>
    </w:p>
    <w:p w14:paraId="7AB71F2C" w14:textId="77777777" w:rsidR="001D47F4" w:rsidRDefault="001D47F4" w:rsidP="001D47F4">
      <w:pPr>
        <w:keepNext/>
      </w:pPr>
      <w:r>
        <w:rPr>
          <w:noProof/>
          <w:lang w:eastAsia="en-US"/>
        </w:rPr>
        <w:lastRenderedPageBreak/>
        <w:drawing>
          <wp:inline distT="0" distB="0" distL="0" distR="0" wp14:anchorId="1048A986" wp14:editId="5A5493FE">
            <wp:extent cx="5468113" cy="341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anceEuclid.png"/>
                    <pic:cNvPicPr/>
                  </pic:nvPicPr>
                  <pic:blipFill>
                    <a:blip r:embed="rId24">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03E2DDF9" w14:textId="702B52E6" w:rsidR="001D47F4" w:rsidRDefault="001D47F4" w:rsidP="001D47F4">
      <w:pPr>
        <w:pStyle w:val="Caption"/>
      </w:pPr>
      <w:bookmarkStart w:id="382" w:name="_Ref513484579"/>
      <w:r>
        <w:t xml:space="preserve">Figure </w:t>
      </w:r>
      <w:r w:rsidR="00ED4014" w:rsidRPr="1CC6B03A">
        <w:fldChar w:fldCharType="begin"/>
      </w:r>
      <w:r w:rsidR="00ED4014">
        <w:instrText xml:space="preserve"> SEQ Figure \* ARABIC </w:instrText>
      </w:r>
      <w:r w:rsidR="00ED4014" w:rsidRPr="1CC6B03A">
        <w:fldChar w:fldCharType="separate"/>
      </w:r>
      <w:ins w:id="383" w:author="Samuel Brown" w:date="2018-05-09T18:57:00Z">
        <w:r w:rsidR="005E3395">
          <w:rPr>
            <w:noProof/>
          </w:rPr>
          <w:t>11</w:t>
        </w:r>
      </w:ins>
      <w:del w:id="384" w:author="Samuel Brown" w:date="2018-05-09T18:12:00Z">
        <w:r w:rsidR="004C420E" w:rsidDel="00CA16C4">
          <w:rPr>
            <w:noProof/>
          </w:rPr>
          <w:delText>15</w:delText>
        </w:r>
      </w:del>
      <w:r w:rsidR="00ED4014" w:rsidRPr="1CC6B03A">
        <w:fldChar w:fldCharType="end"/>
      </w:r>
      <w:bookmarkEnd w:id="382"/>
      <w:r>
        <w:t>: Euclidean Distance</w:t>
      </w:r>
    </w:p>
    <w:p w14:paraId="2B32D8A2" w14:textId="77777777" w:rsidR="001D47F4" w:rsidRDefault="001D47F4" w:rsidP="001D47F4"/>
    <w:p w14:paraId="061FC007" w14:textId="77777777" w:rsidR="001D47F4" w:rsidRDefault="001D47F4" w:rsidP="001D47F4">
      <w:pPr>
        <w:keepNext/>
      </w:pPr>
      <w:r>
        <w:rPr>
          <w:noProof/>
          <w:lang w:eastAsia="en-US"/>
        </w:rPr>
        <w:drawing>
          <wp:inline distT="0" distB="0" distL="0" distR="0" wp14:anchorId="5131F277" wp14:editId="2FF0A625">
            <wp:extent cx="5468113" cy="3410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nceManhattan.png"/>
                    <pic:cNvPicPr/>
                  </pic:nvPicPr>
                  <pic:blipFill>
                    <a:blip r:embed="rId25">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316A5673" w14:textId="1D14B5C7" w:rsidR="001D47F4" w:rsidRDefault="001D47F4" w:rsidP="001D47F4">
      <w:pPr>
        <w:pStyle w:val="Caption"/>
      </w:pPr>
      <w:bookmarkStart w:id="385" w:name="_Ref513484552"/>
      <w:r>
        <w:t xml:space="preserve">Figure </w:t>
      </w:r>
      <w:r w:rsidR="00ED4014" w:rsidRPr="1CC6B03A">
        <w:fldChar w:fldCharType="begin"/>
      </w:r>
      <w:r w:rsidR="00ED4014">
        <w:instrText xml:space="preserve"> SEQ Figure \* ARABIC </w:instrText>
      </w:r>
      <w:r w:rsidR="00ED4014" w:rsidRPr="1CC6B03A">
        <w:fldChar w:fldCharType="separate"/>
      </w:r>
      <w:ins w:id="386" w:author="Samuel Brown" w:date="2018-05-09T18:57:00Z">
        <w:r w:rsidR="005E3395">
          <w:rPr>
            <w:noProof/>
          </w:rPr>
          <w:t>12</w:t>
        </w:r>
      </w:ins>
      <w:del w:id="387" w:author="Samuel Brown" w:date="2018-05-09T18:12:00Z">
        <w:r w:rsidR="004C420E" w:rsidDel="00CA16C4">
          <w:rPr>
            <w:noProof/>
          </w:rPr>
          <w:delText>16</w:delText>
        </w:r>
      </w:del>
      <w:r w:rsidR="00ED4014" w:rsidRPr="1CC6B03A">
        <w:fldChar w:fldCharType="end"/>
      </w:r>
      <w:bookmarkEnd w:id="385"/>
      <w:r>
        <w:t>: Manhattan Distance</w:t>
      </w:r>
    </w:p>
    <w:p w14:paraId="00B439FF" w14:textId="77777777" w:rsidR="001D47F4" w:rsidRDefault="001D47F4" w:rsidP="001D47F4">
      <w:pPr>
        <w:keepNext/>
      </w:pPr>
      <w:r>
        <w:rPr>
          <w:noProof/>
          <w:lang w:eastAsia="en-US"/>
        </w:rPr>
        <w:lastRenderedPageBreak/>
        <w:drawing>
          <wp:inline distT="0" distB="0" distL="0" distR="0" wp14:anchorId="20D172D8" wp14:editId="2139877D">
            <wp:extent cx="5468113" cy="34104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Clusters.png"/>
                    <pic:cNvPicPr/>
                  </pic:nvPicPr>
                  <pic:blipFill>
                    <a:blip r:embed="rId26">
                      <a:extLst>
                        <a:ext uri="{28A0092B-C50C-407E-A947-70E740481C1C}">
                          <a14:useLocalDpi xmlns:a14="http://schemas.microsoft.com/office/drawing/2010/main" val="0"/>
                        </a:ext>
                      </a:extLst>
                    </a:blip>
                    <a:stretch>
                      <a:fillRect/>
                    </a:stretch>
                  </pic:blipFill>
                  <pic:spPr>
                    <a:xfrm>
                      <a:off x="0" y="0"/>
                      <a:ext cx="5468113" cy="3410426"/>
                    </a:xfrm>
                    <a:prstGeom prst="rect">
                      <a:avLst/>
                    </a:prstGeom>
                  </pic:spPr>
                </pic:pic>
              </a:graphicData>
            </a:graphic>
          </wp:inline>
        </w:drawing>
      </w:r>
    </w:p>
    <w:p w14:paraId="1B72FD19" w14:textId="3FC44AFE" w:rsidR="001D47F4" w:rsidRPr="001D47F4" w:rsidRDefault="001D47F4" w:rsidP="001D47F4">
      <w:pPr>
        <w:pStyle w:val="Caption"/>
      </w:pPr>
      <w:bookmarkStart w:id="388" w:name="_Ref513484597"/>
      <w:r>
        <w:t xml:space="preserve">Figure </w:t>
      </w:r>
      <w:fldSimple w:instr=" SEQ Figure \* ARABIC ">
        <w:ins w:id="389" w:author="Samuel Brown" w:date="2018-05-09T18:57:00Z">
          <w:r w:rsidR="005E3395">
            <w:rPr>
              <w:noProof/>
            </w:rPr>
            <w:t>13</w:t>
          </w:r>
        </w:ins>
        <w:del w:id="390" w:author="Samuel Brown" w:date="2018-05-09T18:12:00Z">
          <w:r w:rsidR="004C420E" w:rsidDel="00CA16C4">
            <w:rPr>
              <w:noProof/>
            </w:rPr>
            <w:delText>17</w:delText>
          </w:r>
        </w:del>
      </w:fldSimple>
      <w:bookmarkEnd w:id="388"/>
      <w:r>
        <w:t>: Clusters found using K</w:t>
      </w:r>
      <w:ins w:id="391" w:author="Wayne Kunze" w:date="2018-05-09T12:29:00Z">
        <w:r w:rsidR="00300869">
          <w:t>-</w:t>
        </w:r>
      </w:ins>
      <w:r>
        <w:t>means</w:t>
      </w:r>
    </w:p>
    <w:p w14:paraId="57834E12" w14:textId="19342058" w:rsidR="001D47F4" w:rsidRDefault="001D47F4" w:rsidP="001D47F4"/>
    <w:p w14:paraId="55A8B2A9" w14:textId="3BC5427A" w:rsidR="001D47F4" w:rsidRDefault="001D47F4" w:rsidP="001D47F4">
      <w:pPr>
        <w:pStyle w:val="Caption"/>
        <w:keepNext/>
      </w:pPr>
      <w:bookmarkStart w:id="392" w:name="_Ref513484622"/>
      <w:r>
        <w:t xml:space="preserve">Table </w:t>
      </w:r>
      <w:fldSimple w:instr=" SEQ Table \* ARABIC ">
        <w:r w:rsidR="005E3395">
          <w:rPr>
            <w:noProof/>
          </w:rPr>
          <w:t>5</w:t>
        </w:r>
      </w:fldSimple>
      <w:bookmarkEnd w:id="392"/>
      <w:r>
        <w:t>: results of Clusters with many different cluster sizes</w:t>
      </w:r>
    </w:p>
    <w:tbl>
      <w:tblPr>
        <w:tblStyle w:val="TableGrid"/>
        <w:tblW w:w="0" w:type="auto"/>
        <w:tblLook w:val="04A0" w:firstRow="1" w:lastRow="0" w:firstColumn="1" w:lastColumn="0" w:noHBand="0" w:noVBand="1"/>
      </w:tblPr>
      <w:tblGrid>
        <w:gridCol w:w="9576"/>
      </w:tblGrid>
      <w:tr w:rsidR="001D47F4" w14:paraId="2AA12F16" w14:textId="77777777" w:rsidTr="1CC6B03A">
        <w:tc>
          <w:tcPr>
            <w:tcW w:w="9576" w:type="dxa"/>
          </w:tcPr>
          <w:p w14:paraId="6BDD003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2"</w:t>
            </w:r>
          </w:p>
          <w:p w14:paraId="185E1FEA" w14:textId="77777777" w:rsidR="001D47F4" w:rsidRDefault="1CC6B03A" w:rsidP="001D47F4">
            <w:pPr>
              <w:pStyle w:val="PreformattedText"/>
            </w:pPr>
            <w:r>
              <w:t xml:space="preserve">     </w:t>
            </w:r>
            <w:r w:rsidRPr="1CC6B03A">
              <w:rPr>
                <w:rFonts w:ascii="Lucida Console" w:hAnsi="Lucida Console"/>
              </w:rPr>
              <w:t>Actual:  0 0 0 0 0 1 0 1 1[1] "Cluster:  1    mean:  0.333333333333333 "</w:t>
            </w:r>
          </w:p>
          <w:p w14:paraId="6DFB1711" w14:textId="77777777" w:rsidR="001D47F4" w:rsidRDefault="1CC6B03A" w:rsidP="001D47F4">
            <w:pPr>
              <w:pStyle w:val="PreformattedText"/>
            </w:pPr>
            <w:r>
              <w:t xml:space="preserve">     </w:t>
            </w:r>
            <w:r w:rsidRPr="1CC6B03A">
              <w:rPr>
                <w:rFonts w:ascii="Lucida Console" w:hAnsi="Lucida Console"/>
              </w:rPr>
              <w:t xml:space="preserve">Actual:  0 0 0 0 0 0 0 0 1 0 1 0 1 0 1[1] "Cluster:  2    </w:t>
            </w:r>
            <w:proofErr w:type="gramStart"/>
            <w:r w:rsidRPr="1CC6B03A">
              <w:rPr>
                <w:rFonts w:ascii="Lucida Console" w:hAnsi="Lucida Console"/>
              </w:rPr>
              <w:t>mean</w:t>
            </w:r>
            <w:proofErr w:type="gramEnd"/>
            <w:r w:rsidRPr="1CC6B03A">
              <w:rPr>
                <w:rFonts w:ascii="Lucida Console" w:hAnsi="Lucida Console"/>
              </w:rPr>
              <w:t>:  0.266666666666667 "</w:t>
            </w:r>
          </w:p>
          <w:p w14:paraId="54B0D6D1" w14:textId="77777777" w:rsidR="001D47F4" w:rsidRDefault="1CC6B03A" w:rsidP="001D47F4">
            <w:pPr>
              <w:pStyle w:val="PreformattedText"/>
              <w:rPr>
                <w:rFonts w:ascii="Lucida Console" w:hAnsi="Lucida Console"/>
              </w:rPr>
            </w:pPr>
            <w:r w:rsidRPr="1CC6B03A">
              <w:rPr>
                <w:rFonts w:ascii="Lucida Console" w:hAnsi="Lucida Console"/>
              </w:rPr>
              <w:t>[1] "==========================="</w:t>
            </w:r>
          </w:p>
          <w:p w14:paraId="1F2E02A5"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3"</w:t>
            </w:r>
          </w:p>
          <w:p w14:paraId="43282AF0" w14:textId="77777777" w:rsidR="001D47F4" w:rsidRDefault="1CC6B03A" w:rsidP="001D47F4">
            <w:pPr>
              <w:pStyle w:val="PreformattedText"/>
            </w:pPr>
            <w:r>
              <w:t xml:space="preserve">     </w:t>
            </w:r>
            <w:r w:rsidRPr="1CC6B03A">
              <w:rPr>
                <w:rFonts w:ascii="Lucida Console" w:hAnsi="Lucida Console"/>
              </w:rPr>
              <w:t>Actual:  0 0 0 1[1] "Cluster:  1    mean:  0.25 "</w:t>
            </w:r>
          </w:p>
          <w:p w14:paraId="77041F76" w14:textId="77777777" w:rsidR="001D47F4" w:rsidRDefault="1CC6B03A" w:rsidP="001D47F4">
            <w:pPr>
              <w:pStyle w:val="PreformattedText"/>
            </w:pPr>
            <w:r>
              <w:t xml:space="preserve">     </w:t>
            </w:r>
            <w:r w:rsidRPr="1CC6B03A">
              <w:rPr>
                <w:rFonts w:ascii="Lucida Console" w:hAnsi="Lucida Console"/>
              </w:rPr>
              <w:t xml:space="preserve">Actual:  0 0 0 0 1 0 1 1[1] "Cluster:  2    </w:t>
            </w:r>
            <w:proofErr w:type="gramStart"/>
            <w:r w:rsidRPr="1CC6B03A">
              <w:rPr>
                <w:rFonts w:ascii="Lucida Console" w:hAnsi="Lucida Console"/>
              </w:rPr>
              <w:t>mean</w:t>
            </w:r>
            <w:proofErr w:type="gramEnd"/>
            <w:r w:rsidRPr="1CC6B03A">
              <w:rPr>
                <w:rFonts w:ascii="Lucida Console" w:hAnsi="Lucida Console"/>
              </w:rPr>
              <w:t>:  0.375 "</w:t>
            </w:r>
          </w:p>
          <w:p w14:paraId="7437EFBE"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20F55239" w14:textId="77777777" w:rsidR="001D47F4" w:rsidRDefault="1CC6B03A" w:rsidP="001D47F4">
            <w:pPr>
              <w:pStyle w:val="PreformattedText"/>
              <w:rPr>
                <w:rFonts w:ascii="Lucida Console" w:hAnsi="Lucida Console"/>
              </w:rPr>
            </w:pPr>
            <w:r w:rsidRPr="1CC6B03A">
              <w:rPr>
                <w:rFonts w:ascii="Lucida Console" w:hAnsi="Lucida Console"/>
              </w:rPr>
              <w:t>[1] "==========================="</w:t>
            </w:r>
          </w:p>
          <w:p w14:paraId="7E60147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4"</w:t>
            </w:r>
          </w:p>
          <w:p w14:paraId="46FE2F89" w14:textId="77777777" w:rsidR="001D47F4" w:rsidRDefault="1CC6B03A" w:rsidP="001D47F4">
            <w:pPr>
              <w:pStyle w:val="PreformattedText"/>
            </w:pPr>
            <w:r>
              <w:t xml:space="preserve">     </w:t>
            </w:r>
            <w:r w:rsidRPr="1CC6B03A">
              <w:rPr>
                <w:rFonts w:ascii="Lucida Console" w:hAnsi="Lucida Console"/>
              </w:rPr>
              <w:t>Actual:  0 0[1] "Cluster:  1    mean:  0 "</w:t>
            </w:r>
          </w:p>
          <w:p w14:paraId="207282FF"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4183D83" w14:textId="77777777" w:rsidR="001D47F4" w:rsidRDefault="1CC6B03A" w:rsidP="001D47F4">
            <w:pPr>
              <w:pStyle w:val="PreformattedText"/>
            </w:pPr>
            <w:r>
              <w:t xml:space="preserve">     </w:t>
            </w:r>
            <w:r w:rsidRPr="1CC6B03A">
              <w:rPr>
                <w:rFonts w:ascii="Lucida Console" w:hAnsi="Lucida Console"/>
              </w:rPr>
              <w:t>Actual:  0 0 0 0 0 0 0 0 1 0 1 1[1] "Cluster:  3    mean:  0.25 "</w:t>
            </w:r>
          </w:p>
          <w:p w14:paraId="10FCB25E" w14:textId="77777777" w:rsidR="001D47F4" w:rsidRDefault="1CC6B03A" w:rsidP="001D47F4">
            <w:pPr>
              <w:pStyle w:val="PreformattedText"/>
            </w:pPr>
            <w:r>
              <w:t xml:space="preserve">     </w:t>
            </w:r>
            <w:r w:rsidRPr="1CC6B03A">
              <w:rPr>
                <w:rFonts w:ascii="Lucida Console" w:hAnsi="Lucida Console"/>
              </w:rPr>
              <w:t xml:space="preserve">Actual:  0 0 0 0 1 0 1 1[1] "Cluster:  4    </w:t>
            </w:r>
            <w:proofErr w:type="gramStart"/>
            <w:r w:rsidRPr="1CC6B03A">
              <w:rPr>
                <w:rFonts w:ascii="Lucida Console" w:hAnsi="Lucida Console"/>
              </w:rPr>
              <w:t>mean</w:t>
            </w:r>
            <w:proofErr w:type="gramEnd"/>
            <w:r w:rsidRPr="1CC6B03A">
              <w:rPr>
                <w:rFonts w:ascii="Lucida Console" w:hAnsi="Lucida Console"/>
              </w:rPr>
              <w:t>:  0.375 "</w:t>
            </w:r>
          </w:p>
          <w:p w14:paraId="49538994" w14:textId="77777777" w:rsidR="001D47F4" w:rsidRDefault="1CC6B03A" w:rsidP="001D47F4">
            <w:pPr>
              <w:pStyle w:val="PreformattedText"/>
              <w:rPr>
                <w:rFonts w:ascii="Lucida Console" w:hAnsi="Lucida Console"/>
              </w:rPr>
            </w:pPr>
            <w:r w:rsidRPr="1CC6B03A">
              <w:rPr>
                <w:rFonts w:ascii="Lucida Console" w:hAnsi="Lucida Console"/>
              </w:rPr>
              <w:t>[1] "==========================="</w:t>
            </w:r>
          </w:p>
          <w:p w14:paraId="24D1CCE8"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5"</w:t>
            </w:r>
          </w:p>
          <w:p w14:paraId="1FAEA777" w14:textId="77777777" w:rsidR="001D47F4" w:rsidRDefault="1CC6B03A" w:rsidP="001D47F4">
            <w:pPr>
              <w:pStyle w:val="PreformattedText"/>
            </w:pPr>
            <w:r>
              <w:t xml:space="preserve">     </w:t>
            </w:r>
            <w:r w:rsidRPr="1CC6B03A">
              <w:rPr>
                <w:rFonts w:ascii="Lucida Console" w:hAnsi="Lucida Console"/>
              </w:rPr>
              <w:t>Actual:  0 0 0 0 0 0 0[1] "Cluster:  1    mean:  0 "</w:t>
            </w:r>
          </w:p>
          <w:p w14:paraId="0A5B4924"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B119370"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1C5213B8" w14:textId="77777777" w:rsidR="001D47F4" w:rsidRDefault="1CC6B03A" w:rsidP="001D47F4">
            <w:pPr>
              <w:pStyle w:val="PreformattedText"/>
            </w:pPr>
            <w:r>
              <w:t xml:space="preserve">     </w:t>
            </w:r>
            <w:r w:rsidRPr="1CC6B03A">
              <w:rPr>
                <w:rFonts w:ascii="Lucida Console" w:hAnsi="Lucida Console"/>
              </w:rPr>
              <w:t xml:space="preserve">Actual:  0 0[1] "Cluster:  4    </w:t>
            </w:r>
            <w:proofErr w:type="gramStart"/>
            <w:r w:rsidRPr="1CC6B03A">
              <w:rPr>
                <w:rFonts w:ascii="Lucida Console" w:hAnsi="Lucida Console"/>
              </w:rPr>
              <w:t>mean</w:t>
            </w:r>
            <w:proofErr w:type="gramEnd"/>
            <w:r w:rsidRPr="1CC6B03A">
              <w:rPr>
                <w:rFonts w:ascii="Lucida Console" w:hAnsi="Lucida Console"/>
              </w:rPr>
              <w:t>:  0 "</w:t>
            </w:r>
          </w:p>
          <w:p w14:paraId="13CB4034" w14:textId="77777777" w:rsidR="001D47F4" w:rsidRDefault="1CC6B03A" w:rsidP="001D47F4">
            <w:pPr>
              <w:pStyle w:val="PreformattedText"/>
            </w:pPr>
            <w:r>
              <w:t xml:space="preserve">     </w:t>
            </w:r>
            <w:r w:rsidRPr="1CC6B03A">
              <w:rPr>
                <w:rFonts w:ascii="Lucida Console" w:hAnsi="Lucida Console"/>
              </w:rPr>
              <w:t xml:space="preserve">Actual:  0 0 1 1 1[1] "Cluster:  5    </w:t>
            </w:r>
            <w:proofErr w:type="gramStart"/>
            <w:r w:rsidRPr="1CC6B03A">
              <w:rPr>
                <w:rFonts w:ascii="Lucida Console" w:hAnsi="Lucida Console"/>
              </w:rPr>
              <w:t>mean</w:t>
            </w:r>
            <w:proofErr w:type="gramEnd"/>
            <w:r w:rsidRPr="1CC6B03A">
              <w:rPr>
                <w:rFonts w:ascii="Lucida Console" w:hAnsi="Lucida Console"/>
              </w:rPr>
              <w:t>:  0.6 "</w:t>
            </w:r>
          </w:p>
          <w:p w14:paraId="776AD3DE" w14:textId="77777777" w:rsidR="001D47F4" w:rsidRDefault="1CC6B03A" w:rsidP="001D47F4">
            <w:pPr>
              <w:pStyle w:val="PreformattedText"/>
              <w:rPr>
                <w:rFonts w:ascii="Lucida Console" w:hAnsi="Lucida Console"/>
              </w:rPr>
            </w:pPr>
            <w:r w:rsidRPr="1CC6B03A">
              <w:rPr>
                <w:rFonts w:ascii="Lucida Console" w:hAnsi="Lucida Console"/>
              </w:rPr>
              <w:t>[1] "==========================="</w:t>
            </w:r>
          </w:p>
          <w:p w14:paraId="584EE8B4"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6"</w:t>
            </w:r>
          </w:p>
          <w:p w14:paraId="6642215F" w14:textId="77777777" w:rsidR="001D47F4" w:rsidRDefault="1CC6B03A" w:rsidP="001D47F4">
            <w:pPr>
              <w:pStyle w:val="PreformattedText"/>
            </w:pPr>
            <w:r>
              <w:t xml:space="preserve">     </w:t>
            </w:r>
            <w:r w:rsidRPr="1CC6B03A">
              <w:rPr>
                <w:rFonts w:ascii="Lucida Console" w:hAnsi="Lucida Console"/>
              </w:rPr>
              <w:t>Actual:  0 1[1] "Cluster:  1    mean:  0.5 "</w:t>
            </w:r>
          </w:p>
          <w:p w14:paraId="12072D81" w14:textId="77777777" w:rsidR="001D47F4" w:rsidRDefault="1CC6B03A" w:rsidP="001D47F4">
            <w:pPr>
              <w:pStyle w:val="PreformattedText"/>
            </w:pPr>
            <w:r>
              <w:t xml:space="preserve">     </w:t>
            </w:r>
            <w:r w:rsidRPr="1CC6B03A">
              <w:rPr>
                <w:rFonts w:ascii="Lucida Console" w:hAnsi="Lucida Console"/>
              </w:rPr>
              <w:t xml:space="preserve">Actual:  0[1] "Cluster:  2    </w:t>
            </w:r>
            <w:proofErr w:type="gramStart"/>
            <w:r w:rsidRPr="1CC6B03A">
              <w:rPr>
                <w:rFonts w:ascii="Lucida Console" w:hAnsi="Lucida Console"/>
              </w:rPr>
              <w:t>mean</w:t>
            </w:r>
            <w:proofErr w:type="gramEnd"/>
            <w:r w:rsidRPr="1CC6B03A">
              <w:rPr>
                <w:rFonts w:ascii="Lucida Console" w:hAnsi="Lucida Console"/>
              </w:rPr>
              <w:t>:  0 "</w:t>
            </w:r>
          </w:p>
          <w:p w14:paraId="3869683C" w14:textId="77777777" w:rsidR="001D47F4" w:rsidRDefault="1CC6B03A" w:rsidP="001D47F4">
            <w:pPr>
              <w:pStyle w:val="PreformattedText"/>
            </w:pPr>
            <w:r>
              <w:t xml:space="preserve">     </w:t>
            </w:r>
            <w:r w:rsidRPr="1CC6B03A">
              <w:rPr>
                <w:rFonts w:ascii="Lucida Console" w:hAnsi="Lucida Console"/>
              </w:rPr>
              <w:t>Actual:  0 0 0 0 1 0 1 1[1] "Cluster:  3    mean:  0.375 "</w:t>
            </w:r>
          </w:p>
          <w:p w14:paraId="3ED08C61" w14:textId="77777777" w:rsidR="001D47F4" w:rsidRDefault="1CC6B03A" w:rsidP="001D47F4">
            <w:pPr>
              <w:pStyle w:val="PreformattedText"/>
            </w:pPr>
            <w:r>
              <w:t xml:space="preserve">     </w:t>
            </w:r>
            <w:r w:rsidRPr="1CC6B03A">
              <w:rPr>
                <w:rFonts w:ascii="Lucida Console" w:hAnsi="Lucida Console"/>
              </w:rPr>
              <w:t xml:space="preserve">Actual:  0 1 1 1[1] "Cluster:  4    </w:t>
            </w:r>
            <w:proofErr w:type="gramStart"/>
            <w:r w:rsidRPr="1CC6B03A">
              <w:rPr>
                <w:rFonts w:ascii="Lucida Console" w:hAnsi="Lucida Console"/>
              </w:rPr>
              <w:t>mean</w:t>
            </w:r>
            <w:proofErr w:type="gramEnd"/>
            <w:r w:rsidRPr="1CC6B03A">
              <w:rPr>
                <w:rFonts w:ascii="Lucida Console" w:hAnsi="Lucida Console"/>
              </w:rPr>
              <w:t>:  0.75 "</w:t>
            </w:r>
          </w:p>
          <w:p w14:paraId="61A6431F" w14:textId="77777777" w:rsidR="001D47F4" w:rsidRDefault="1CC6B03A" w:rsidP="001D47F4">
            <w:pPr>
              <w:pStyle w:val="PreformattedText"/>
            </w:pPr>
            <w:r>
              <w:t xml:space="preserve">     </w:t>
            </w:r>
            <w:r w:rsidRPr="1CC6B03A">
              <w:rPr>
                <w:rFonts w:ascii="Lucida Console" w:hAnsi="Lucida Console"/>
              </w:rPr>
              <w:t xml:space="preserve">Actual:  0 0 0 0 0 0 0[1] "Cluster:  5    </w:t>
            </w:r>
            <w:proofErr w:type="gramStart"/>
            <w:r w:rsidRPr="1CC6B03A">
              <w:rPr>
                <w:rFonts w:ascii="Lucida Console" w:hAnsi="Lucida Console"/>
              </w:rPr>
              <w:t>mean</w:t>
            </w:r>
            <w:proofErr w:type="gramEnd"/>
            <w:r w:rsidRPr="1CC6B03A">
              <w:rPr>
                <w:rFonts w:ascii="Lucida Console" w:hAnsi="Lucida Console"/>
              </w:rPr>
              <w:t>:  0 "</w:t>
            </w:r>
          </w:p>
          <w:p w14:paraId="4269ECF4" w14:textId="77777777" w:rsidR="001D47F4" w:rsidRDefault="1CC6B03A" w:rsidP="001D47F4">
            <w:pPr>
              <w:pStyle w:val="PreformattedText"/>
            </w:pPr>
            <w:r>
              <w:lastRenderedPageBreak/>
              <w:t xml:space="preserve">     </w:t>
            </w:r>
            <w:r w:rsidRPr="1CC6B03A">
              <w:rPr>
                <w:rFonts w:ascii="Lucida Console" w:hAnsi="Lucida Console"/>
              </w:rPr>
              <w:t>Actual:  0 0[1] "Cluster:  6    mean:  0 "</w:t>
            </w:r>
          </w:p>
          <w:p w14:paraId="74B42DAB" w14:textId="77777777" w:rsidR="001D47F4" w:rsidRDefault="1CC6B03A" w:rsidP="001D47F4">
            <w:pPr>
              <w:pStyle w:val="PreformattedText"/>
              <w:rPr>
                <w:rFonts w:ascii="Lucida Console" w:hAnsi="Lucida Console"/>
              </w:rPr>
            </w:pPr>
            <w:r w:rsidRPr="1CC6B03A">
              <w:rPr>
                <w:rFonts w:ascii="Lucida Console" w:hAnsi="Lucida Console"/>
              </w:rPr>
              <w:t>[1] "==========================="</w:t>
            </w:r>
          </w:p>
          <w:p w14:paraId="3F4901F1"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7"</w:t>
            </w:r>
          </w:p>
          <w:p w14:paraId="6EDC4819" w14:textId="77777777" w:rsidR="001D47F4" w:rsidRDefault="1CC6B03A" w:rsidP="001D47F4">
            <w:pPr>
              <w:pStyle w:val="PreformattedText"/>
            </w:pPr>
            <w:r>
              <w:t xml:space="preserve">     </w:t>
            </w:r>
            <w:r w:rsidRPr="1CC6B03A">
              <w:rPr>
                <w:rFonts w:ascii="Lucida Console" w:hAnsi="Lucida Console"/>
              </w:rPr>
              <w:t>Actual:  0 1[1] "Cluster:  1    mean:  0.5 "</w:t>
            </w:r>
          </w:p>
          <w:p w14:paraId="13C6E736" w14:textId="77777777" w:rsidR="001D47F4" w:rsidRDefault="1CC6B03A" w:rsidP="001D47F4">
            <w:pPr>
              <w:pStyle w:val="PreformattedText"/>
            </w:pPr>
            <w:r>
              <w:t xml:space="preserve">     </w:t>
            </w:r>
            <w:r w:rsidRPr="1CC6B03A">
              <w:rPr>
                <w:rFonts w:ascii="Lucida Console" w:hAnsi="Lucida Console"/>
              </w:rPr>
              <w:t xml:space="preserve">Actual:  0 0 0 0 1 1[1] "Cluster:  2    </w:t>
            </w:r>
            <w:proofErr w:type="gramStart"/>
            <w:r w:rsidRPr="1CC6B03A">
              <w:rPr>
                <w:rFonts w:ascii="Lucida Console" w:hAnsi="Lucida Console"/>
              </w:rPr>
              <w:t>mean</w:t>
            </w:r>
            <w:proofErr w:type="gramEnd"/>
            <w:r w:rsidRPr="1CC6B03A">
              <w:rPr>
                <w:rFonts w:ascii="Lucida Console" w:hAnsi="Lucida Console"/>
              </w:rPr>
              <w:t>:  0.333333333333333 "</w:t>
            </w:r>
          </w:p>
          <w:p w14:paraId="50A0CD78" w14:textId="77777777" w:rsidR="001D47F4" w:rsidRDefault="1CC6B03A" w:rsidP="001D47F4">
            <w:pPr>
              <w:pStyle w:val="PreformattedText"/>
            </w:pPr>
            <w:r>
              <w:t xml:space="preserve">     </w:t>
            </w:r>
            <w:r w:rsidRPr="1CC6B03A">
              <w:rPr>
                <w:rFonts w:ascii="Lucida Console" w:hAnsi="Lucida Console"/>
              </w:rPr>
              <w:t>Actual:  0 0[1] "Cluster:  3    mean:  0 "</w:t>
            </w:r>
          </w:p>
          <w:p w14:paraId="43F7600A" w14:textId="77777777" w:rsidR="001D47F4" w:rsidRDefault="1CC6B03A" w:rsidP="001D47F4">
            <w:pPr>
              <w:pStyle w:val="PreformattedText"/>
            </w:pPr>
            <w:r>
              <w:t xml:space="preserve">     </w:t>
            </w:r>
            <w:r w:rsidRPr="1CC6B03A">
              <w:rPr>
                <w:rFonts w:ascii="Lucida Console" w:hAnsi="Lucida Console"/>
              </w:rPr>
              <w:t xml:space="preserve">Actual:  0 0 0 0 0 0 0[1] "Cluster:  4    </w:t>
            </w:r>
            <w:proofErr w:type="gramStart"/>
            <w:r w:rsidRPr="1CC6B03A">
              <w:rPr>
                <w:rFonts w:ascii="Lucida Console" w:hAnsi="Lucida Console"/>
              </w:rPr>
              <w:t>mean</w:t>
            </w:r>
            <w:proofErr w:type="gramEnd"/>
            <w:r w:rsidRPr="1CC6B03A">
              <w:rPr>
                <w:rFonts w:ascii="Lucida Console" w:hAnsi="Lucida Console"/>
              </w:rPr>
              <w:t>:  0 "</w:t>
            </w:r>
          </w:p>
          <w:p w14:paraId="042C4B9C" w14:textId="77777777" w:rsidR="001D47F4" w:rsidRDefault="1CC6B03A" w:rsidP="001D47F4">
            <w:pPr>
              <w:pStyle w:val="PreformattedText"/>
            </w:pPr>
            <w:r>
              <w:t xml:space="preserve">     </w:t>
            </w:r>
            <w:r w:rsidRPr="1CC6B03A">
              <w:rPr>
                <w:rFonts w:ascii="Lucida Console" w:hAnsi="Lucida Console"/>
              </w:rPr>
              <w:t xml:space="preserve">Actual:  0 1 1 1[1] "Cluster:  5    </w:t>
            </w:r>
            <w:proofErr w:type="gramStart"/>
            <w:r w:rsidRPr="1CC6B03A">
              <w:rPr>
                <w:rFonts w:ascii="Lucida Console" w:hAnsi="Lucida Console"/>
              </w:rPr>
              <w:t>mean</w:t>
            </w:r>
            <w:proofErr w:type="gramEnd"/>
            <w:r w:rsidRPr="1CC6B03A">
              <w:rPr>
                <w:rFonts w:ascii="Lucida Console" w:hAnsi="Lucida Console"/>
              </w:rPr>
              <w:t>:  0.75 "</w:t>
            </w:r>
          </w:p>
          <w:p w14:paraId="325D4955" w14:textId="77777777" w:rsidR="001D47F4" w:rsidRDefault="1CC6B03A" w:rsidP="001D47F4">
            <w:pPr>
              <w:pStyle w:val="PreformattedText"/>
            </w:pPr>
            <w:r>
              <w:t xml:space="preserve">     </w:t>
            </w:r>
            <w:r w:rsidRPr="1CC6B03A">
              <w:rPr>
                <w:rFonts w:ascii="Lucida Console" w:hAnsi="Lucida Console"/>
              </w:rPr>
              <w:t>Actual:  0 1[1] "Cluster:  6    mean:  0.5 "</w:t>
            </w:r>
          </w:p>
          <w:p w14:paraId="3FD31B6B" w14:textId="77777777" w:rsidR="001D47F4" w:rsidRDefault="1CC6B03A" w:rsidP="001D47F4">
            <w:pPr>
              <w:pStyle w:val="PreformattedText"/>
            </w:pPr>
            <w:r>
              <w:t xml:space="preserve">     </w:t>
            </w:r>
            <w:r w:rsidRPr="1CC6B03A">
              <w:rPr>
                <w:rFonts w:ascii="Lucida Console" w:hAnsi="Lucida Console"/>
              </w:rPr>
              <w:t xml:space="preserve">Actual:  0[1] "Cluster:  7    </w:t>
            </w:r>
            <w:proofErr w:type="gramStart"/>
            <w:r w:rsidRPr="1CC6B03A">
              <w:rPr>
                <w:rFonts w:ascii="Lucida Console" w:hAnsi="Lucida Console"/>
              </w:rPr>
              <w:t>mean</w:t>
            </w:r>
            <w:proofErr w:type="gramEnd"/>
            <w:r w:rsidRPr="1CC6B03A">
              <w:rPr>
                <w:rFonts w:ascii="Lucida Console" w:hAnsi="Lucida Console"/>
              </w:rPr>
              <w:t>:  0 "</w:t>
            </w:r>
          </w:p>
          <w:p w14:paraId="20CFB409" w14:textId="77777777" w:rsidR="001D47F4" w:rsidRDefault="1CC6B03A" w:rsidP="001D47F4">
            <w:pPr>
              <w:pStyle w:val="PreformattedText"/>
              <w:rPr>
                <w:rFonts w:ascii="Lucida Console" w:hAnsi="Lucida Console"/>
              </w:rPr>
            </w:pPr>
            <w:r w:rsidRPr="1CC6B03A">
              <w:rPr>
                <w:rFonts w:ascii="Lucida Console" w:hAnsi="Lucida Console"/>
              </w:rPr>
              <w:t>[1] "==========================="</w:t>
            </w:r>
          </w:p>
          <w:p w14:paraId="5B3A80C7" w14:textId="77777777" w:rsidR="001D47F4" w:rsidRDefault="1CC6B03A" w:rsidP="001D47F4">
            <w:pPr>
              <w:pStyle w:val="PreformattedText"/>
              <w:rPr>
                <w:rFonts w:ascii="Lucida Console" w:hAnsi="Lucida Console"/>
              </w:rPr>
            </w:pPr>
            <w:r w:rsidRPr="1CC6B03A">
              <w:rPr>
                <w:rFonts w:ascii="Lucida Console" w:hAnsi="Lucida Console"/>
              </w:rPr>
              <w:t xml:space="preserve">[1] "Number of </w:t>
            </w:r>
            <w:proofErr w:type="gramStart"/>
            <w:r w:rsidRPr="1CC6B03A">
              <w:rPr>
                <w:rFonts w:ascii="Lucida Console" w:hAnsi="Lucida Console"/>
              </w:rPr>
              <w:t>Cluster :</w:t>
            </w:r>
            <w:proofErr w:type="gramEnd"/>
            <w:r w:rsidRPr="1CC6B03A">
              <w:rPr>
                <w:rFonts w:ascii="Lucida Console" w:hAnsi="Lucida Console"/>
              </w:rPr>
              <w:t xml:space="preserve">  8"</w:t>
            </w:r>
          </w:p>
          <w:p w14:paraId="6E6B4561" w14:textId="77777777" w:rsidR="001D47F4" w:rsidRDefault="1CC6B03A" w:rsidP="001D47F4">
            <w:pPr>
              <w:pStyle w:val="PreformattedText"/>
            </w:pPr>
            <w:r>
              <w:t xml:space="preserve">     </w:t>
            </w:r>
            <w:r w:rsidRPr="1CC6B03A">
              <w:rPr>
                <w:rFonts w:ascii="Lucida Console" w:hAnsi="Lucida Console"/>
              </w:rPr>
              <w:t>Actual:  0 0 0 0 1 1[1] "Cluster:  1    mean:  0.333333333333333 "</w:t>
            </w:r>
          </w:p>
          <w:p w14:paraId="24519A71" w14:textId="77777777" w:rsidR="001D47F4" w:rsidRDefault="1CC6B03A" w:rsidP="001D47F4">
            <w:pPr>
              <w:pStyle w:val="PreformattedText"/>
            </w:pPr>
            <w:r>
              <w:t xml:space="preserve">     </w:t>
            </w:r>
            <w:r w:rsidRPr="1CC6B03A">
              <w:rPr>
                <w:rFonts w:ascii="Lucida Console" w:hAnsi="Lucida Console"/>
              </w:rPr>
              <w:t xml:space="preserve">Actual:  0 1[1] "Cluster:  2    </w:t>
            </w:r>
            <w:proofErr w:type="gramStart"/>
            <w:r w:rsidRPr="1CC6B03A">
              <w:rPr>
                <w:rFonts w:ascii="Lucida Console" w:hAnsi="Lucida Console"/>
              </w:rPr>
              <w:t>mean</w:t>
            </w:r>
            <w:proofErr w:type="gramEnd"/>
            <w:r w:rsidRPr="1CC6B03A">
              <w:rPr>
                <w:rFonts w:ascii="Lucida Console" w:hAnsi="Lucida Console"/>
              </w:rPr>
              <w:t>:  0.5 "</w:t>
            </w:r>
          </w:p>
          <w:p w14:paraId="699EB2CC" w14:textId="77777777" w:rsidR="001D47F4" w:rsidRDefault="1CC6B03A" w:rsidP="001D47F4">
            <w:pPr>
              <w:pStyle w:val="PreformattedText"/>
            </w:pPr>
            <w:r>
              <w:t xml:space="preserve">     </w:t>
            </w:r>
            <w:r w:rsidRPr="1CC6B03A">
              <w:rPr>
                <w:rFonts w:ascii="Lucida Console" w:hAnsi="Lucida Console"/>
              </w:rPr>
              <w:t>Actual:  0 1 1 1[1] "Cluster:  3    mean:  0.75 "</w:t>
            </w:r>
          </w:p>
          <w:p w14:paraId="083E1C79" w14:textId="77777777" w:rsidR="001D47F4" w:rsidRDefault="1CC6B03A" w:rsidP="001D47F4">
            <w:pPr>
              <w:pStyle w:val="PreformattedText"/>
            </w:pPr>
            <w:r>
              <w:t xml:space="preserve">     </w:t>
            </w:r>
            <w:r w:rsidRPr="1CC6B03A">
              <w:rPr>
                <w:rFonts w:ascii="Lucida Console" w:hAnsi="Lucida Console"/>
              </w:rPr>
              <w:t xml:space="preserve">Actual:  0 1[1] "Cluster:  4    </w:t>
            </w:r>
            <w:proofErr w:type="gramStart"/>
            <w:r w:rsidRPr="1CC6B03A">
              <w:rPr>
                <w:rFonts w:ascii="Lucida Console" w:hAnsi="Lucida Console"/>
              </w:rPr>
              <w:t>mean</w:t>
            </w:r>
            <w:proofErr w:type="gramEnd"/>
            <w:r w:rsidRPr="1CC6B03A">
              <w:rPr>
                <w:rFonts w:ascii="Lucida Console" w:hAnsi="Lucida Console"/>
              </w:rPr>
              <w:t>:  0.5 "</w:t>
            </w:r>
          </w:p>
          <w:p w14:paraId="51D6F1B2" w14:textId="77777777" w:rsidR="001D47F4" w:rsidRDefault="1CC6B03A" w:rsidP="001D47F4">
            <w:pPr>
              <w:pStyle w:val="PreformattedText"/>
            </w:pPr>
            <w:r>
              <w:t xml:space="preserve">     </w:t>
            </w:r>
            <w:r w:rsidRPr="1CC6B03A">
              <w:rPr>
                <w:rFonts w:ascii="Lucida Console" w:hAnsi="Lucida Console"/>
              </w:rPr>
              <w:t xml:space="preserve">Actual:  0[1] "Cluster:  5    </w:t>
            </w:r>
            <w:proofErr w:type="gramStart"/>
            <w:r w:rsidRPr="1CC6B03A">
              <w:rPr>
                <w:rFonts w:ascii="Lucida Console" w:hAnsi="Lucida Console"/>
              </w:rPr>
              <w:t>mean</w:t>
            </w:r>
            <w:proofErr w:type="gramEnd"/>
            <w:r w:rsidRPr="1CC6B03A">
              <w:rPr>
                <w:rFonts w:ascii="Lucida Console" w:hAnsi="Lucida Console"/>
              </w:rPr>
              <w:t>:  0 "</w:t>
            </w:r>
          </w:p>
          <w:p w14:paraId="3E032C28" w14:textId="77777777" w:rsidR="001D47F4" w:rsidRDefault="1CC6B03A" w:rsidP="001D47F4">
            <w:pPr>
              <w:pStyle w:val="PreformattedText"/>
            </w:pPr>
            <w:r>
              <w:t xml:space="preserve">     </w:t>
            </w:r>
            <w:r w:rsidRPr="1CC6B03A">
              <w:rPr>
                <w:rFonts w:ascii="Lucida Console" w:hAnsi="Lucida Console"/>
              </w:rPr>
              <w:t>Actual:  0[1] "Cluster:  6    mean:  0 "</w:t>
            </w:r>
          </w:p>
          <w:p w14:paraId="1AC1C2FD" w14:textId="77777777" w:rsidR="001D47F4" w:rsidRDefault="1CC6B03A" w:rsidP="001D47F4">
            <w:pPr>
              <w:pStyle w:val="PreformattedText"/>
            </w:pPr>
            <w:r>
              <w:t xml:space="preserve">     </w:t>
            </w:r>
            <w:r w:rsidRPr="1CC6B03A">
              <w:rPr>
                <w:rFonts w:ascii="Lucida Console" w:hAnsi="Lucida Console"/>
              </w:rPr>
              <w:t xml:space="preserve">Actual:  0 0 0 0 0 0[1] "Cluster:  7    </w:t>
            </w:r>
            <w:proofErr w:type="gramStart"/>
            <w:r w:rsidRPr="1CC6B03A">
              <w:rPr>
                <w:rFonts w:ascii="Lucida Console" w:hAnsi="Lucida Console"/>
              </w:rPr>
              <w:t>mean</w:t>
            </w:r>
            <w:proofErr w:type="gramEnd"/>
            <w:r w:rsidRPr="1CC6B03A">
              <w:rPr>
                <w:rFonts w:ascii="Lucida Console" w:hAnsi="Lucida Console"/>
              </w:rPr>
              <w:t>:  0 "</w:t>
            </w:r>
          </w:p>
          <w:p w14:paraId="16623031" w14:textId="77777777" w:rsidR="001D47F4" w:rsidRDefault="1CC6B03A" w:rsidP="001D47F4">
            <w:pPr>
              <w:pStyle w:val="PreformattedText"/>
            </w:pPr>
            <w:r>
              <w:t xml:space="preserve">     </w:t>
            </w:r>
            <w:r w:rsidRPr="1CC6B03A">
              <w:rPr>
                <w:rFonts w:ascii="Lucida Console" w:hAnsi="Lucida Console"/>
              </w:rPr>
              <w:t>Actual:  0 0[1] "Cluster:  8    mean:  0 "</w:t>
            </w:r>
          </w:p>
          <w:p w14:paraId="4FDF77D4" w14:textId="77777777" w:rsidR="001D47F4" w:rsidRDefault="1CC6B03A" w:rsidP="001D47F4">
            <w:pPr>
              <w:pStyle w:val="PreformattedText"/>
              <w:rPr>
                <w:rFonts w:ascii="Lucida Console" w:hAnsi="Lucida Console"/>
              </w:rPr>
            </w:pPr>
            <w:r w:rsidRPr="1CC6B03A">
              <w:rPr>
                <w:rFonts w:ascii="Lucida Console" w:hAnsi="Lucida Console"/>
              </w:rPr>
              <w:t>[1] "==========================="</w:t>
            </w:r>
          </w:p>
          <w:p w14:paraId="17E0EAEC" w14:textId="77777777" w:rsidR="001D47F4" w:rsidRDefault="001D47F4" w:rsidP="001D47F4">
            <w:pPr>
              <w:ind w:firstLine="0"/>
            </w:pPr>
          </w:p>
        </w:tc>
      </w:tr>
    </w:tbl>
    <w:p w14:paraId="7FC97C66" w14:textId="77777777" w:rsidR="001D47F4" w:rsidRDefault="001D47F4" w:rsidP="001D47F4"/>
    <w:p w14:paraId="70ED2A2F" w14:textId="77777777" w:rsidR="001D47F4" w:rsidRDefault="001D47F4" w:rsidP="001D47F4">
      <w:bookmarkStart w:id="393" w:name="rstudio_console_output"/>
      <w:bookmarkEnd w:id="393"/>
    </w:p>
    <w:p w14:paraId="49EDC74E" w14:textId="51ACD701" w:rsidR="002F5483" w:rsidRDefault="1C63B566" w:rsidP="002F5483">
      <w:pPr>
        <w:pStyle w:val="Heading1"/>
        <w:rPr>
          <w:ins w:id="394" w:author="Samuel Brown" w:date="2018-05-09T18:38:00Z"/>
        </w:rPr>
      </w:pPr>
      <w:r>
        <w:t>Conclusions</w:t>
      </w:r>
    </w:p>
    <w:p w14:paraId="6EC127F0" w14:textId="74791868" w:rsidR="001805C0" w:rsidRPr="001805C0" w:rsidDel="001805C0" w:rsidRDefault="001805C0">
      <w:pPr>
        <w:ind w:firstLine="0"/>
        <w:rPr>
          <w:del w:id="395" w:author="Samuel Brown" w:date="2018-05-09T18:40:00Z"/>
        </w:rPr>
        <w:pPrChange w:id="396" w:author="Samuel Brown" w:date="2018-05-09T18:38:00Z">
          <w:pPr>
            <w:pStyle w:val="Heading1"/>
          </w:pPr>
        </w:pPrChange>
      </w:pPr>
      <w:ins w:id="397" w:author="Samuel Brown" w:date="2018-05-09T18:39:00Z">
        <w:r>
          <w:t xml:space="preserve">In </w:t>
        </w:r>
      </w:ins>
      <w:ins w:id="398" w:author="Samuel Brown" w:date="2018-05-09T18:40:00Z">
        <w:r>
          <w:t>c</w:t>
        </w:r>
      </w:ins>
      <w:ins w:id="399" w:author="Samuel Brown" w:date="2018-05-09T18:39:00Z">
        <w:r>
          <w:t xml:space="preserve">onclusion, while </w:t>
        </w:r>
      </w:ins>
      <w:ins w:id="400" w:author="Samuel Brown" w:date="2018-05-09T18:40:00Z">
        <w:r>
          <w:t>our findings did not exactly match the papers, we were able to examine the data in new ways</w:t>
        </w:r>
      </w:ins>
      <w:ins w:id="401" w:author="Samuel Brown" w:date="2018-05-09T18:41:00Z">
        <w:r>
          <w:t>.  Our tree based approaches revealed that the expression of the SPATS</w:t>
        </w:r>
      </w:ins>
      <w:ins w:id="402" w:author="Samuel Brown" w:date="2018-05-09T18:42:00Z">
        <w:r>
          <w:t xml:space="preserve">2L </w:t>
        </w:r>
        <w:proofErr w:type="gramStart"/>
        <w:r>
          <w:t>gene  is</w:t>
        </w:r>
        <w:proofErr w:type="gramEnd"/>
        <w:r>
          <w:t xml:space="preserve"> enough to classify patients without any more data</w:t>
        </w:r>
      </w:ins>
      <w:ins w:id="403" w:author="Samuel Brown" w:date="2018-05-09T18:43:00Z">
        <w:r>
          <w:t xml:space="preserve">, which is a very important fact greatly </w:t>
        </w:r>
      </w:ins>
      <w:ins w:id="404" w:author="Samuel Brown" w:date="2018-05-09T18:44:00Z">
        <w:r w:rsidR="007E1415">
          <w:t>bolstering</w:t>
        </w:r>
      </w:ins>
      <w:ins w:id="405" w:author="Samuel Brown" w:date="2018-05-09T18:43:00Z">
        <w:r>
          <w:t xml:space="preserve"> the arguments made in the original paper</w:t>
        </w:r>
      </w:ins>
      <w:ins w:id="406" w:author="Samuel Brown" w:date="2018-05-09T18:41:00Z">
        <w:r>
          <w:t>.</w:t>
        </w:r>
      </w:ins>
      <w:ins w:id="407" w:author="Samuel Brown" w:date="2018-05-09T18:43:00Z">
        <w:r>
          <w:t xml:space="preserve">  Our </w:t>
        </w:r>
        <w:r w:rsidR="007E1415">
          <w:t xml:space="preserve">work reducing </w:t>
        </w:r>
      </w:ins>
      <w:ins w:id="408" w:author="Samuel Brown" w:date="2018-05-09T18:44:00Z">
        <w:r w:rsidR="007E1415">
          <w:t>the model shows that the model can be massively reduced without any substantial loss of data</w:t>
        </w:r>
      </w:ins>
      <w:ins w:id="409" w:author="Samuel Brown" w:date="2018-05-09T18:45:00Z">
        <w:r w:rsidR="007E1415">
          <w:t>.  Using SVM’s we were able to completely model the data with a very l</w:t>
        </w:r>
      </w:ins>
      <w:ins w:id="410" w:author="Samuel Brown" w:date="2018-05-09T18:46:00Z">
        <w:r w:rsidR="007E1415">
          <w:t>ow error rate.  Unsupervised learning however underscored the complexity of biology.  Even though Supervised m</w:t>
        </w:r>
      </w:ins>
      <w:ins w:id="411" w:author="Samuel Brown" w:date="2018-05-09T18:47:00Z">
        <w:r w:rsidR="007E1415">
          <w:t xml:space="preserve">ethods were able to model the data with high accuracy, there are so many more elements influencing gene expression than </w:t>
        </w:r>
      </w:ins>
      <w:ins w:id="412" w:author="Samuel Brown" w:date="2018-05-09T18:48:00Z">
        <w:r w:rsidR="007E1415">
          <w:t>just psoriasis.  A major factor in al</w:t>
        </w:r>
      </w:ins>
      <w:ins w:id="413" w:author="Samuel Brown" w:date="2018-05-09T18:49:00Z">
        <w:r w:rsidR="007E1415">
          <w:t xml:space="preserve">l this analysis was the problem with having a large feature space in a small data set.  </w:t>
        </w:r>
      </w:ins>
      <w:ins w:id="414" w:author="Samuel Brown" w:date="2018-05-09T18:50:00Z">
        <w:r w:rsidR="007E1415">
          <w:t xml:space="preserve">This </w:t>
        </w:r>
      </w:ins>
      <w:ins w:id="415" w:author="Samuel Brown" w:date="2018-05-09T18:51:00Z">
        <w:r w:rsidR="007E1415">
          <w:t xml:space="preserve">property makes drawing conclusions difficult, </w:t>
        </w:r>
      </w:ins>
      <w:ins w:id="416" w:author="Samuel Brown" w:date="2018-05-09T18:52:00Z">
        <w:r w:rsidR="007E1415">
          <w:t>as there is not much data to back up any point of view (only 24 patients)</w:t>
        </w:r>
      </w:ins>
      <w:ins w:id="417" w:author="Samuel Brown" w:date="2018-05-09T18:45:00Z">
        <w:r w:rsidR="007E1415">
          <w:t>.</w:t>
        </w:r>
      </w:ins>
      <w:ins w:id="418" w:author="Caleb Perry" w:date="2018-05-09T17:53:00Z">
        <w:r w:rsidR="00C737A4">
          <w:t xml:space="preserve">  Beyond the limited quantity of data, the emphasis </w:t>
        </w:r>
      </w:ins>
      <w:ins w:id="419" w:author="Caleb Perry" w:date="2018-05-09T17:54:00Z">
        <w:r w:rsidR="00C737A4">
          <w:t xml:space="preserve">on patients with psoriasis leads to the data being a poor </w:t>
        </w:r>
        <w:r w:rsidR="00C737A4">
          <w:lastRenderedPageBreak/>
          <w:t>model for the population as a whole.</w:t>
        </w:r>
      </w:ins>
      <w:ins w:id="420" w:author="Samuel Brown" w:date="2018-05-09T18:52:00Z">
        <w:r w:rsidR="007E1415">
          <w:t xml:space="preserve">  Future work can therefore be done gathering larger datasets for more complete ev</w:t>
        </w:r>
      </w:ins>
      <w:ins w:id="421" w:author="Samuel Brown" w:date="2018-05-09T18:53:00Z">
        <w:r w:rsidR="007E1415">
          <w:t>aluations.</w:t>
        </w:r>
      </w:ins>
      <w:ins w:id="422" w:author="Samuel Brown" w:date="2018-05-09T18:57:00Z">
        <w:r w:rsidR="005E3395">
          <w:t xml:space="preserve">  These new tactics proved very useful in providing</w:t>
        </w:r>
      </w:ins>
      <w:ins w:id="423" w:author="Samuel Brown" w:date="2018-05-09T18:58:00Z">
        <w:r w:rsidR="005E3395">
          <w:t xml:space="preserve"> new insights into this dataset.</w:t>
        </w:r>
      </w:ins>
    </w:p>
    <w:p w14:paraId="6301AD29" w14:textId="53D54506" w:rsidR="002F5483" w:rsidRPr="001D47F4" w:rsidDel="001805C0" w:rsidRDefault="1CC6B03A">
      <w:pPr>
        <w:ind w:firstLine="0"/>
        <w:rPr>
          <w:del w:id="424" w:author="Samuel Brown" w:date="2018-05-09T18:40:00Z"/>
          <w:b/>
          <w:bCs/>
        </w:rPr>
        <w:pPrChange w:id="425" w:author="Samuel Brown" w:date="2018-05-09T18:40:00Z">
          <w:pPr/>
        </w:pPrChange>
      </w:pPr>
      <w:del w:id="426" w:author="Samuel Brown" w:date="2018-05-09T18:40:00Z">
        <w:r w:rsidRPr="1CC6B03A" w:rsidDel="001805C0">
          <w:rPr>
            <w:b/>
            <w:bCs/>
          </w:rPr>
          <w:delText>Comparisons to original paper findings</w:delText>
        </w:r>
      </w:del>
    </w:p>
    <w:p w14:paraId="525CEC6A" w14:textId="3D38043C" w:rsidR="002F5483" w:rsidRPr="001D47F4" w:rsidDel="001805C0" w:rsidRDefault="1CC6B03A" w:rsidP="001805C0">
      <w:pPr>
        <w:rPr>
          <w:del w:id="427" w:author="Samuel Brown" w:date="2018-05-09T18:40:00Z"/>
          <w:b/>
          <w:bCs/>
        </w:rPr>
      </w:pPr>
      <w:del w:id="428" w:author="Samuel Brown" w:date="2018-05-09T18:40:00Z">
        <w:r w:rsidRPr="1CC6B03A" w:rsidDel="001805C0">
          <w:rPr>
            <w:b/>
            <w:bCs/>
          </w:rPr>
          <w:delText>Difficulty with large feature/small sample data set</w:delText>
        </w:r>
      </w:del>
    </w:p>
    <w:p w14:paraId="37C5E03B" w14:textId="18F8D1DD" w:rsidR="002F5483" w:rsidRPr="001D47F4" w:rsidDel="001805C0" w:rsidRDefault="1CC6B03A" w:rsidP="001805C0">
      <w:pPr>
        <w:rPr>
          <w:del w:id="429" w:author="Samuel Brown" w:date="2018-05-09T18:40:00Z"/>
          <w:b/>
          <w:bCs/>
        </w:rPr>
      </w:pPr>
      <w:del w:id="430" w:author="Samuel Brown" w:date="2018-05-09T18:40:00Z">
        <w:r w:rsidRPr="1CC6B03A" w:rsidDel="001805C0">
          <w:rPr>
            <w:b/>
            <w:bCs/>
          </w:rPr>
          <w:delText>Cross-Validation</w:delText>
        </w:r>
      </w:del>
    </w:p>
    <w:p w14:paraId="1C97BEB0" w14:textId="2B93962F" w:rsidR="002F5483" w:rsidRPr="00C33581" w:rsidRDefault="1CC6B03A" w:rsidP="001805C0">
      <w:pPr>
        <w:rPr>
          <w:b/>
          <w:bCs/>
        </w:rPr>
      </w:pPr>
      <w:del w:id="431" w:author="Samuel Brown" w:date="2018-05-09T18:40:00Z">
        <w:r w:rsidRPr="1CC6B03A" w:rsidDel="001805C0">
          <w:rPr>
            <w:b/>
            <w:bCs/>
          </w:rPr>
          <w:delText>Future:  SVM?</w:delText>
        </w:r>
      </w:del>
    </w:p>
    <w:sdt>
      <w:sdtPr>
        <w:rPr>
          <w:rFonts w:asciiTheme="minorHAnsi" w:eastAsiaTheme="minorEastAsia" w:hAnsiTheme="minorHAnsi" w:cstheme="minorBidi"/>
        </w:rPr>
        <w:id w:val="-89234042"/>
        <w:docPartObj>
          <w:docPartGallery w:val="Bibliographies"/>
          <w:docPartUnique/>
        </w:docPartObj>
      </w:sdtPr>
      <w:sdtContent>
        <w:p w14:paraId="77C08BBD" w14:textId="062966C3" w:rsidR="00C33581" w:rsidRDefault="1C63B566">
          <w:pPr>
            <w:pStyle w:val="Heading1"/>
          </w:pPr>
          <w:r>
            <w:t>References</w:t>
          </w:r>
        </w:p>
        <w:sdt>
          <w:sdtPr>
            <w:id w:val="-573587230"/>
            <w:bibliography/>
          </w:sdtPr>
          <w:sdtContent>
            <w:p w14:paraId="533F3C82" w14:textId="77777777" w:rsidR="005E3395" w:rsidRDefault="00C33581" w:rsidP="005E3395">
              <w:pPr>
                <w:pStyle w:val="Bibliography"/>
                <w:ind w:left="720" w:hanging="720"/>
                <w:rPr>
                  <w:ins w:id="432" w:author="Samuel Brown" w:date="2018-05-09T18:57:00Z"/>
                  <w:noProof/>
                </w:rPr>
              </w:pPr>
              <w:r>
                <w:fldChar w:fldCharType="begin"/>
              </w:r>
              <w:r>
                <w:instrText xml:space="preserve"> BIBLIOGRAPHY </w:instrText>
              </w:r>
              <w:r>
                <w:fldChar w:fldCharType="separate"/>
              </w:r>
              <w:ins w:id="433" w:author="Samuel Brown" w:date="2018-05-09T18:57:00Z">
                <w:r w:rsidR="005E3395">
                  <w:rPr>
                    <w:noProof/>
                  </w:rPr>
                  <w:t xml:space="preserve">Hastie, Tibshirani, Friedman. </w:t>
                </w:r>
                <w:r w:rsidR="005E3395">
                  <w:rPr>
                    <w:i/>
                    <w:iCs/>
                    <w:noProof/>
                  </w:rPr>
                  <w:t>The Elements of Statistical Learning</w:t>
                </w:r>
                <w:r w:rsidR="005E3395">
                  <w:rPr>
                    <w:noProof/>
                  </w:rPr>
                  <w:t>. New York, New York: Springer, 2009. Ebook.</w:t>
                </w:r>
              </w:ins>
            </w:p>
            <w:p w14:paraId="3C012E8E" w14:textId="77777777" w:rsidR="005E3395" w:rsidRDefault="005E3395" w:rsidP="005E3395">
              <w:pPr>
                <w:pStyle w:val="Bibliography"/>
                <w:ind w:left="720" w:hanging="720"/>
                <w:rPr>
                  <w:ins w:id="434" w:author="Samuel Brown" w:date="2018-05-09T18:57:00Z"/>
                  <w:noProof/>
                </w:rPr>
              </w:pPr>
              <w:ins w:id="435" w:author="Samuel Brown" w:date="2018-05-09T18:57:00Z">
                <w:r>
                  <w:rPr>
                    <w:noProof/>
                  </w:rPr>
                  <w:t xml:space="preserve">James, Witten, Hastie, Tibshirani. </w:t>
                </w:r>
                <w:r>
                  <w:rPr>
                    <w:i/>
                    <w:iCs/>
                    <w:noProof/>
                  </w:rPr>
                  <w:t>An Introduction to Statistical Learning with Applications in R</w:t>
                </w:r>
                <w:r>
                  <w:rPr>
                    <w:noProof/>
                  </w:rPr>
                  <w:t>. New York, New York: Springer, 2013. Ebook.</w:t>
                </w:r>
              </w:ins>
            </w:p>
            <w:p w14:paraId="1463C392" w14:textId="77777777" w:rsidR="005E3395" w:rsidRDefault="005E3395" w:rsidP="005E3395">
              <w:pPr>
                <w:pStyle w:val="Bibliography"/>
                <w:ind w:left="720" w:hanging="720"/>
                <w:rPr>
                  <w:ins w:id="436" w:author="Samuel Brown" w:date="2018-05-09T18:57:00Z"/>
                  <w:noProof/>
                </w:rPr>
              </w:pPr>
              <w:ins w:id="437" w:author="Samuel Brown" w:date="2018-05-09T18:57:00Z">
                <w:r>
                  <w:rPr>
                    <w:noProof/>
                  </w:rPr>
                  <w:t xml:space="preserve">Meltzer, Sean Davis and Paul. "GEOquery: a bridge between the Gene Expression Omnibus (GEO) and BioConductor." </w:t>
                </w:r>
                <w:r>
                  <w:rPr>
                    <w:i/>
                    <w:iCs/>
                    <w:noProof/>
                  </w:rPr>
                  <w:t>Bioinformatics</w:t>
                </w:r>
                <w:r>
                  <w:rPr>
                    <w:noProof/>
                  </w:rPr>
                  <w:t xml:space="preserve"> (2007): 1846 -- 1847.</w:t>
                </w:r>
              </w:ins>
            </w:p>
            <w:p w14:paraId="5252848A" w14:textId="77777777" w:rsidR="005E3395" w:rsidRDefault="005E3395" w:rsidP="005E3395">
              <w:pPr>
                <w:pStyle w:val="Bibliography"/>
                <w:ind w:left="720" w:hanging="720"/>
                <w:rPr>
                  <w:ins w:id="438" w:author="Samuel Brown" w:date="2018-05-09T18:57:00Z"/>
                  <w:noProof/>
                </w:rPr>
              </w:pPr>
              <w:ins w:id="439" w:author="Samuel Brown" w:date="2018-05-09T18:57:00Z">
                <w:r>
                  <w:rPr>
                    <w:noProof/>
                  </w:rPr>
                  <w:t xml:space="preserve">Nuria Palau, Antonio Julia, Carlos Ferrandiz, Lluis Puig, Eduardo Fonsesa, Emilia Fernandez, Maria Lopez-Lasanta, Raul Tortosa, and Sara Marsal. "Genome-wide transcriptional analysis of T cell activation reveals differential gene expression associated with psoriasis." </w:t>
                </w:r>
                <w:r>
                  <w:rPr>
                    <w:i/>
                    <w:iCs/>
                    <w:noProof/>
                  </w:rPr>
                  <w:t>BMC Genomics</w:t>
                </w:r>
                <w:r>
                  <w:rPr>
                    <w:noProof/>
                  </w:rPr>
                  <w:t xml:space="preserve"> (2013).</w:t>
                </w:r>
              </w:ins>
            </w:p>
            <w:p w14:paraId="221EFF67" w14:textId="77777777" w:rsidR="00A051D1" w:rsidDel="00CA16C4" w:rsidRDefault="00A051D1" w:rsidP="005E3395">
              <w:pPr>
                <w:pStyle w:val="Bibliography"/>
                <w:ind w:left="720" w:hanging="720"/>
                <w:rPr>
                  <w:del w:id="440" w:author="Samuel Brown" w:date="2018-05-09T18:12:00Z"/>
                  <w:noProof/>
                </w:rPr>
              </w:pPr>
              <w:del w:id="441" w:author="Samuel Brown" w:date="2018-05-09T18:12:00Z">
                <w:r w:rsidDel="00CA16C4">
                  <w:rPr>
                    <w:noProof/>
                  </w:rPr>
                  <w:delText xml:space="preserve">Hastie, Tibshirani, Friedman. </w:delText>
                </w:r>
                <w:r w:rsidDel="00CA16C4">
                  <w:rPr>
                    <w:i/>
                    <w:iCs/>
                    <w:noProof/>
                  </w:rPr>
                  <w:delText>The Elements of Statistical Learning</w:delText>
                </w:r>
                <w:r w:rsidDel="00CA16C4">
                  <w:rPr>
                    <w:noProof/>
                  </w:rPr>
                  <w:delText>. New York, New York: Springer, 2009. Ebook.</w:delText>
                </w:r>
              </w:del>
            </w:p>
            <w:p w14:paraId="1A38E943" w14:textId="77777777" w:rsidR="00A051D1" w:rsidDel="00CA16C4" w:rsidRDefault="00A051D1" w:rsidP="005E3395">
              <w:pPr>
                <w:pStyle w:val="Bibliography"/>
                <w:ind w:left="720" w:hanging="720"/>
                <w:rPr>
                  <w:del w:id="442" w:author="Samuel Brown" w:date="2018-05-09T18:12:00Z"/>
                  <w:noProof/>
                </w:rPr>
              </w:pPr>
              <w:del w:id="443" w:author="Samuel Brown" w:date="2018-05-09T18:12:00Z">
                <w:r w:rsidDel="00CA16C4">
                  <w:rPr>
                    <w:noProof/>
                  </w:rPr>
                  <w:delText xml:space="preserve">James, Witten, Hastie, Tibshirani. </w:delText>
                </w:r>
                <w:r w:rsidDel="00CA16C4">
                  <w:rPr>
                    <w:i/>
                    <w:iCs/>
                    <w:noProof/>
                  </w:rPr>
                  <w:delText>An Introduction to Statistical Learning with Applications in R</w:delText>
                </w:r>
                <w:r w:rsidDel="00CA16C4">
                  <w:rPr>
                    <w:noProof/>
                  </w:rPr>
                  <w:delText>. New York, New York: Springer, 2013. Ebook.</w:delText>
                </w:r>
              </w:del>
            </w:p>
            <w:p w14:paraId="145976D3" w14:textId="77777777" w:rsidR="00A051D1" w:rsidDel="00CA16C4" w:rsidRDefault="00A051D1" w:rsidP="005E3395">
              <w:pPr>
                <w:pStyle w:val="Bibliography"/>
                <w:ind w:left="720" w:hanging="720"/>
                <w:rPr>
                  <w:del w:id="444" w:author="Samuel Brown" w:date="2018-05-09T18:12:00Z"/>
                  <w:noProof/>
                </w:rPr>
              </w:pPr>
              <w:del w:id="445" w:author="Samuel Brown" w:date="2018-05-09T18:12:00Z">
                <w:r w:rsidDel="00CA16C4">
                  <w:rPr>
                    <w:noProof/>
                  </w:rPr>
                  <w:lastRenderedPageBreak/>
                  <w:delText xml:space="preserve">Meltzer, Sean Davis and Paul. "GEOquery: a bridge between the Gene Expression Omnibus (GEO) and BioConductor." </w:delText>
                </w:r>
                <w:r w:rsidDel="00CA16C4">
                  <w:rPr>
                    <w:i/>
                    <w:iCs/>
                    <w:noProof/>
                  </w:rPr>
                  <w:delText>Bioinformatics</w:delText>
                </w:r>
                <w:r w:rsidDel="00CA16C4">
                  <w:rPr>
                    <w:noProof/>
                  </w:rPr>
                  <w:delText xml:space="preserve"> (2007): 1846 -- 1847.</w:delText>
                </w:r>
              </w:del>
            </w:p>
            <w:p w14:paraId="47303B11" w14:textId="77777777" w:rsidR="00A051D1" w:rsidDel="00CA16C4" w:rsidRDefault="00A051D1">
              <w:pPr>
                <w:pStyle w:val="Bibliography"/>
                <w:ind w:left="720" w:hanging="720"/>
                <w:rPr>
                  <w:del w:id="446" w:author="Samuel Brown" w:date="2018-05-09T18:12:00Z"/>
                  <w:noProof/>
                </w:rPr>
              </w:pPr>
              <w:del w:id="447" w:author="Samuel Brown" w:date="2018-05-09T18:12:00Z">
                <w:r w:rsidDel="00CA16C4">
                  <w:rPr>
                    <w:noProof/>
                  </w:rPr>
                  <w:delText xml:space="preserve">Nuria Palau, Antonio Julia, Carlos Ferrandiz, Lluis Puig, Eduardo Fonsesa, Emilia Fernandez, Maria Lopez-Lasanta, Raul Tortosa, and Sara Marsal. "Genome-wide transcriptional analysis of T cell activation reveals differential gene expression associated with psoriasis." </w:delText>
                </w:r>
                <w:r w:rsidDel="00CA16C4">
                  <w:rPr>
                    <w:i/>
                    <w:iCs/>
                    <w:noProof/>
                  </w:rPr>
                  <w:delText>BMC Genomics</w:delText>
                </w:r>
                <w:r w:rsidDel="00CA16C4">
                  <w:rPr>
                    <w:noProof/>
                  </w:rPr>
                  <w:delText xml:space="preserve"> (2013).</w:delText>
                </w:r>
              </w:del>
            </w:p>
            <w:p w14:paraId="30BDCE58" w14:textId="0BC54B34" w:rsidR="00C33581" w:rsidRDefault="00C33581">
              <w:r>
                <w:rPr>
                  <w:b/>
                  <w:bCs/>
                  <w:noProof/>
                </w:rPr>
                <w:fldChar w:fldCharType="end"/>
              </w:r>
            </w:p>
          </w:sdtContent>
        </w:sdt>
      </w:sdtContent>
    </w:sdt>
    <w:p w14:paraId="6729BD2A" w14:textId="04EAA506" w:rsidR="00B45886" w:rsidDel="00300869" w:rsidRDefault="00B45886" w:rsidP="00C33581">
      <w:pPr>
        <w:suppressAutoHyphens w:val="0"/>
        <w:autoSpaceDE w:val="0"/>
        <w:autoSpaceDN w:val="0"/>
        <w:adjustRightInd w:val="0"/>
        <w:spacing w:line="240" w:lineRule="auto"/>
        <w:ind w:firstLine="0"/>
        <w:rPr>
          <w:del w:id="448" w:author="Wayne Kunze" w:date="2018-05-09T12:34:00Z"/>
        </w:rPr>
      </w:pPr>
    </w:p>
    <w:p w14:paraId="7338BD9E" w14:textId="5339E745" w:rsidR="00377514" w:rsidRDefault="00377514">
      <w:pPr>
        <w:suppressAutoHyphens w:val="0"/>
        <w:rPr>
          <w:ins w:id="449" w:author="Wayne Kunze" w:date="2018-05-09T12:35:00Z"/>
        </w:rPr>
      </w:pPr>
      <w:ins w:id="450" w:author="Wayne Kunze" w:date="2018-05-09T12:35:00Z">
        <w:r>
          <w:br w:type="page"/>
        </w:r>
      </w:ins>
    </w:p>
    <w:p w14:paraId="6F6A1BE7" w14:textId="54BD64F4" w:rsidR="00C33581" w:rsidRPr="00B45886" w:rsidDel="00377514" w:rsidRDefault="00C33581" w:rsidP="00C33581">
      <w:pPr>
        <w:suppressAutoHyphens w:val="0"/>
        <w:autoSpaceDE w:val="0"/>
        <w:autoSpaceDN w:val="0"/>
        <w:adjustRightInd w:val="0"/>
        <w:spacing w:line="240" w:lineRule="auto"/>
        <w:ind w:firstLine="0"/>
        <w:rPr>
          <w:del w:id="451" w:author="Wayne Kunze" w:date="2018-05-09T12:35:00Z"/>
        </w:rPr>
      </w:pPr>
    </w:p>
    <w:p w14:paraId="6B00E5E1" w14:textId="1BE99E4B" w:rsidR="00645935" w:rsidRDefault="1C63B566" w:rsidP="00645935">
      <w:pPr>
        <w:pStyle w:val="Heading1"/>
      </w:pPr>
      <w:r>
        <w:t>Source Code</w:t>
      </w:r>
    </w:p>
    <w:p w14:paraId="6C6A56DF" w14:textId="49450722" w:rsidR="00E032D8" w:rsidDel="00377514" w:rsidRDefault="00E032D8">
      <w:pPr>
        <w:pStyle w:val="Heading2"/>
        <w:rPr>
          <w:del w:id="452" w:author="Wayne Kunze" w:date="2018-05-09T12:35:00Z"/>
        </w:rPr>
        <w:pPrChange w:id="453" w:author="Wayne Kunze" w:date="2018-05-09T12:35:00Z">
          <w:pPr>
            <w:suppressAutoHyphens w:val="0"/>
          </w:pPr>
        </w:pPrChange>
      </w:pPr>
      <w:del w:id="454" w:author="Wayne Kunze" w:date="2018-05-09T12:35:00Z">
        <w:r w:rsidDel="00377514">
          <w:br w:type="page"/>
        </w:r>
      </w:del>
    </w:p>
    <w:p w14:paraId="784A1A4E" w14:textId="5D58CC1A" w:rsidR="00E032D8" w:rsidRDefault="00E032D8">
      <w:pPr>
        <w:pStyle w:val="Heading2"/>
        <w:pPrChange w:id="455" w:author="Wayne Kunze" w:date="2018-05-09T12:35:00Z">
          <w:pPr>
            <w:pStyle w:val="Subtitle"/>
          </w:pPr>
        </w:pPrChange>
      </w:pPr>
      <w:proofErr w:type="spellStart"/>
      <w:r>
        <w:lastRenderedPageBreak/>
        <w:t>ExamineData.R</w:t>
      </w:r>
      <w:proofErr w:type="spellEnd"/>
    </w:p>
    <w:p w14:paraId="3B4C19F0" w14:textId="066C0009" w:rsidR="00E032D8" w:rsidRPr="00377514" w:rsidRDefault="00E032D8" w:rsidP="00E032D8">
      <w:pPr>
        <w:spacing w:line="240" w:lineRule="auto"/>
        <w:ind w:firstLine="0"/>
        <w:rPr>
          <w:rFonts w:ascii="Courier" w:hAnsi="Courier" w:cs="Courier New"/>
          <w:sz w:val="20"/>
          <w:szCs w:val="20"/>
          <w:rPrChange w:id="456" w:author="Wayne Kunze" w:date="2018-05-09T12:35:00Z">
            <w:rPr>
              <w:rFonts w:ascii="Courier New" w:hAnsi="Courier New" w:cs="Courier New"/>
            </w:rPr>
          </w:rPrChange>
        </w:rPr>
      </w:pPr>
      <w:r w:rsidRPr="00377514">
        <w:rPr>
          <w:rFonts w:ascii="Courier" w:hAnsi="Courier" w:cs="Courier New"/>
          <w:sz w:val="20"/>
          <w:szCs w:val="20"/>
          <w:rPrChange w:id="457" w:author="Wayne Kunze" w:date="2018-05-09T12:35:00Z">
            <w:rPr>
              <w:rFonts w:ascii="Courier New" w:hAnsi="Courier New" w:cs="Courier New"/>
            </w:rPr>
          </w:rPrChange>
        </w:rPr>
        <w:t xml:space="preserve"># Install </w:t>
      </w:r>
      <w:proofErr w:type="spellStart"/>
      <w:r w:rsidRPr="00377514">
        <w:rPr>
          <w:rFonts w:ascii="Courier" w:hAnsi="Courier" w:cs="Courier New"/>
          <w:sz w:val="20"/>
          <w:szCs w:val="20"/>
          <w:rPrChange w:id="458"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59" w:author="Wayne Kunze" w:date="2018-05-09T12:35:00Z">
            <w:rPr>
              <w:rFonts w:ascii="Courier New" w:hAnsi="Courier New" w:cs="Courier New"/>
            </w:rPr>
          </w:rPrChange>
        </w:rPr>
        <w:t xml:space="preserve"> library:</w:t>
      </w:r>
    </w:p>
    <w:p w14:paraId="718BF2C3" w14:textId="77777777" w:rsidR="00E032D8" w:rsidRPr="00377514" w:rsidRDefault="00E032D8" w:rsidP="00E032D8">
      <w:pPr>
        <w:spacing w:line="240" w:lineRule="auto"/>
        <w:ind w:firstLine="0"/>
        <w:rPr>
          <w:rFonts w:ascii="Courier" w:hAnsi="Courier" w:cs="Courier New"/>
          <w:sz w:val="20"/>
          <w:szCs w:val="20"/>
          <w:rPrChange w:id="460" w:author="Wayne Kunze" w:date="2018-05-09T12:35:00Z">
            <w:rPr>
              <w:rFonts w:ascii="Courier New" w:hAnsi="Courier New" w:cs="Courier New"/>
            </w:rPr>
          </w:rPrChange>
        </w:rPr>
      </w:pPr>
      <w:r w:rsidRPr="00377514">
        <w:rPr>
          <w:rFonts w:ascii="Courier" w:hAnsi="Courier" w:cs="Courier New"/>
          <w:sz w:val="20"/>
          <w:szCs w:val="20"/>
          <w:rPrChange w:id="461" w:author="Wayne Kunze" w:date="2018-05-09T12:35:00Z">
            <w:rPr>
              <w:rFonts w:ascii="Courier New" w:hAnsi="Courier New" w:cs="Courier New"/>
            </w:rPr>
          </w:rPrChange>
        </w:rPr>
        <w:t># source("http://bioconductor.org/</w:t>
      </w:r>
      <w:proofErr w:type="spellStart"/>
      <w:r w:rsidRPr="00377514">
        <w:rPr>
          <w:rFonts w:ascii="Courier" w:hAnsi="Courier" w:cs="Courier New"/>
          <w:sz w:val="20"/>
          <w:szCs w:val="20"/>
          <w:rPrChange w:id="462" w:author="Wayne Kunze" w:date="2018-05-09T12:35:00Z">
            <w:rPr>
              <w:rFonts w:ascii="Courier New" w:hAnsi="Courier New" w:cs="Courier New"/>
            </w:rPr>
          </w:rPrChange>
        </w:rPr>
        <w:t>biocLite.R</w:t>
      </w:r>
      <w:proofErr w:type="spellEnd"/>
      <w:r w:rsidRPr="00377514">
        <w:rPr>
          <w:rFonts w:ascii="Courier" w:hAnsi="Courier" w:cs="Courier New"/>
          <w:sz w:val="20"/>
          <w:szCs w:val="20"/>
          <w:rPrChange w:id="463" w:author="Wayne Kunze" w:date="2018-05-09T12:35:00Z">
            <w:rPr>
              <w:rFonts w:ascii="Courier New" w:hAnsi="Courier New" w:cs="Courier New"/>
            </w:rPr>
          </w:rPrChange>
        </w:rPr>
        <w:t>")</w:t>
      </w:r>
    </w:p>
    <w:p w14:paraId="20ED163B" w14:textId="77777777" w:rsidR="00E032D8" w:rsidRPr="00377514" w:rsidRDefault="00E032D8" w:rsidP="00E032D8">
      <w:pPr>
        <w:spacing w:line="240" w:lineRule="auto"/>
        <w:ind w:firstLine="0"/>
        <w:rPr>
          <w:rFonts w:ascii="Courier" w:hAnsi="Courier" w:cs="Courier New"/>
          <w:sz w:val="20"/>
          <w:szCs w:val="20"/>
          <w:rPrChange w:id="464" w:author="Wayne Kunze" w:date="2018-05-09T12:35:00Z">
            <w:rPr>
              <w:rFonts w:ascii="Courier New" w:hAnsi="Courier New" w:cs="Courier New"/>
            </w:rPr>
          </w:rPrChange>
        </w:rPr>
      </w:pPr>
      <w:r w:rsidRPr="00377514">
        <w:rPr>
          <w:rFonts w:ascii="Courier" w:hAnsi="Courier" w:cs="Courier New"/>
          <w:sz w:val="20"/>
          <w:szCs w:val="20"/>
          <w:rPrChange w:id="465"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466" w:author="Wayne Kunze" w:date="2018-05-09T12:35:00Z">
            <w:rPr>
              <w:rFonts w:ascii="Courier New" w:hAnsi="Courier New" w:cs="Courier New"/>
            </w:rPr>
          </w:rPrChange>
        </w:rPr>
        <w:t>biocLite</w:t>
      </w:r>
      <w:proofErr w:type="spellEnd"/>
      <w:r w:rsidRPr="00377514">
        <w:rPr>
          <w:rFonts w:ascii="Courier" w:hAnsi="Courier" w:cs="Courier New"/>
          <w:sz w:val="20"/>
          <w:szCs w:val="20"/>
          <w:rPrChange w:id="467" w:author="Wayne Kunze" w:date="2018-05-09T12:35:00Z">
            <w:rPr>
              <w:rFonts w:ascii="Courier New" w:hAnsi="Courier New" w:cs="Courier New"/>
            </w:rPr>
          </w:rPrChange>
        </w:rPr>
        <w:t>("</w:t>
      </w:r>
      <w:proofErr w:type="spellStart"/>
      <w:r w:rsidRPr="00377514">
        <w:rPr>
          <w:rFonts w:ascii="Courier" w:hAnsi="Courier" w:cs="Courier New"/>
          <w:sz w:val="20"/>
          <w:szCs w:val="20"/>
          <w:rPrChange w:id="468"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69" w:author="Wayne Kunze" w:date="2018-05-09T12:35:00Z">
            <w:rPr>
              <w:rFonts w:ascii="Courier New" w:hAnsi="Courier New" w:cs="Courier New"/>
            </w:rPr>
          </w:rPrChange>
        </w:rPr>
        <w:t>")</w:t>
      </w:r>
    </w:p>
    <w:p w14:paraId="427AA4C8" w14:textId="77777777" w:rsidR="00E032D8" w:rsidRPr="00377514" w:rsidRDefault="00E032D8" w:rsidP="00E032D8">
      <w:pPr>
        <w:spacing w:line="240" w:lineRule="auto"/>
        <w:ind w:firstLine="0"/>
        <w:rPr>
          <w:rFonts w:ascii="Courier" w:hAnsi="Courier" w:cs="Courier New"/>
          <w:sz w:val="20"/>
          <w:szCs w:val="20"/>
          <w:rPrChange w:id="470" w:author="Wayne Kunze" w:date="2018-05-09T12:35:00Z">
            <w:rPr>
              <w:rFonts w:ascii="Courier New" w:hAnsi="Courier New" w:cs="Courier New"/>
            </w:rPr>
          </w:rPrChange>
        </w:rPr>
      </w:pPr>
      <w:r w:rsidRPr="00377514">
        <w:rPr>
          <w:rFonts w:ascii="Courier" w:hAnsi="Courier" w:cs="Courier New"/>
          <w:sz w:val="20"/>
          <w:szCs w:val="20"/>
          <w:rPrChange w:id="471"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72"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73" w:author="Wayne Kunze" w:date="2018-05-09T12:35:00Z">
            <w:rPr>
              <w:rFonts w:ascii="Courier New" w:hAnsi="Courier New" w:cs="Courier New"/>
            </w:rPr>
          </w:rPrChange>
        </w:rPr>
        <w:t>)</w:t>
      </w:r>
    </w:p>
    <w:p w14:paraId="76107434" w14:textId="77777777" w:rsidR="00E032D8" w:rsidRPr="00377514" w:rsidRDefault="00E032D8" w:rsidP="00E032D8">
      <w:pPr>
        <w:spacing w:line="240" w:lineRule="auto"/>
        <w:ind w:firstLine="0"/>
        <w:rPr>
          <w:rFonts w:ascii="Courier" w:hAnsi="Courier" w:cs="Courier New"/>
          <w:sz w:val="20"/>
          <w:szCs w:val="20"/>
          <w:rPrChange w:id="474" w:author="Wayne Kunze" w:date="2018-05-09T12:35:00Z">
            <w:rPr>
              <w:rFonts w:ascii="Courier New" w:hAnsi="Courier New" w:cs="Courier New"/>
            </w:rPr>
          </w:rPrChange>
        </w:rPr>
      </w:pPr>
      <w:r w:rsidRPr="00377514">
        <w:rPr>
          <w:rFonts w:ascii="Courier" w:hAnsi="Courier" w:cs="Courier New"/>
          <w:sz w:val="20"/>
          <w:szCs w:val="20"/>
          <w:rPrChange w:id="475" w:author="Wayne Kunze" w:date="2018-05-09T12:35:00Z">
            <w:rPr>
              <w:rFonts w:ascii="Courier New" w:hAnsi="Courier New" w:cs="Courier New"/>
            </w:rPr>
          </w:rPrChange>
        </w:rPr>
        <w:t>library("</w:t>
      </w:r>
      <w:proofErr w:type="spellStart"/>
      <w:r w:rsidRPr="00377514">
        <w:rPr>
          <w:rFonts w:ascii="Courier" w:hAnsi="Courier" w:cs="Courier New"/>
          <w:sz w:val="20"/>
          <w:szCs w:val="20"/>
          <w:rPrChange w:id="476" w:author="Wayne Kunze" w:date="2018-05-09T12:35:00Z">
            <w:rPr>
              <w:rFonts w:ascii="Courier New" w:hAnsi="Courier New" w:cs="Courier New"/>
            </w:rPr>
          </w:rPrChange>
        </w:rPr>
        <w:t>preprocessCore</w:t>
      </w:r>
      <w:proofErr w:type="spellEnd"/>
      <w:r w:rsidRPr="00377514">
        <w:rPr>
          <w:rFonts w:ascii="Courier" w:hAnsi="Courier" w:cs="Courier New"/>
          <w:sz w:val="20"/>
          <w:szCs w:val="20"/>
          <w:rPrChange w:id="477" w:author="Wayne Kunze" w:date="2018-05-09T12:35:00Z">
            <w:rPr>
              <w:rFonts w:ascii="Courier New" w:hAnsi="Courier New" w:cs="Courier New"/>
            </w:rPr>
          </w:rPrChange>
        </w:rPr>
        <w:t>")</w:t>
      </w:r>
    </w:p>
    <w:p w14:paraId="7046F024" w14:textId="77777777" w:rsidR="00E032D8" w:rsidRPr="00377514" w:rsidRDefault="00E032D8" w:rsidP="00E032D8">
      <w:pPr>
        <w:spacing w:line="240" w:lineRule="auto"/>
        <w:ind w:firstLine="0"/>
        <w:rPr>
          <w:rFonts w:ascii="Courier" w:hAnsi="Courier" w:cs="Courier New"/>
          <w:sz w:val="20"/>
          <w:szCs w:val="20"/>
          <w:rPrChange w:id="478" w:author="Wayne Kunze" w:date="2018-05-09T12:35:00Z">
            <w:rPr>
              <w:rFonts w:ascii="Courier New" w:hAnsi="Courier New" w:cs="Courier New"/>
            </w:rPr>
          </w:rPrChange>
        </w:rPr>
      </w:pPr>
      <w:r w:rsidRPr="00377514">
        <w:rPr>
          <w:rFonts w:ascii="Courier" w:hAnsi="Courier" w:cs="Courier New"/>
          <w:sz w:val="20"/>
          <w:szCs w:val="20"/>
          <w:rPrChange w:id="479" w:author="Wayne Kunze" w:date="2018-05-09T12:35:00Z">
            <w:rPr>
              <w:rFonts w:ascii="Courier New" w:hAnsi="Courier New" w:cs="Courier New"/>
            </w:rPr>
          </w:rPrChange>
        </w:rPr>
        <w:t>citation("</w:t>
      </w:r>
      <w:proofErr w:type="spellStart"/>
      <w:r w:rsidRPr="00377514">
        <w:rPr>
          <w:rFonts w:ascii="Courier" w:hAnsi="Courier" w:cs="Courier New"/>
          <w:sz w:val="20"/>
          <w:szCs w:val="20"/>
          <w:rPrChange w:id="480" w:author="Wayne Kunze" w:date="2018-05-09T12:35:00Z">
            <w:rPr>
              <w:rFonts w:ascii="Courier New" w:hAnsi="Courier New" w:cs="Courier New"/>
            </w:rPr>
          </w:rPrChange>
        </w:rPr>
        <w:t>GEOquery</w:t>
      </w:r>
      <w:proofErr w:type="spellEnd"/>
      <w:r w:rsidRPr="00377514">
        <w:rPr>
          <w:rFonts w:ascii="Courier" w:hAnsi="Courier" w:cs="Courier New"/>
          <w:sz w:val="20"/>
          <w:szCs w:val="20"/>
          <w:rPrChange w:id="481" w:author="Wayne Kunze" w:date="2018-05-09T12:35:00Z">
            <w:rPr>
              <w:rFonts w:ascii="Courier New" w:hAnsi="Courier New" w:cs="Courier New"/>
            </w:rPr>
          </w:rPrChange>
        </w:rPr>
        <w:t>")</w:t>
      </w:r>
    </w:p>
    <w:p w14:paraId="6C777BA7" w14:textId="77777777" w:rsidR="00E032D8" w:rsidRPr="00377514" w:rsidRDefault="1CC6B03A" w:rsidP="00E032D8">
      <w:pPr>
        <w:spacing w:line="240" w:lineRule="auto"/>
        <w:ind w:firstLine="0"/>
        <w:rPr>
          <w:rFonts w:ascii="Courier" w:hAnsi="Courier" w:cs="Courier New"/>
          <w:sz w:val="20"/>
          <w:szCs w:val="20"/>
          <w:rPrChange w:id="482" w:author="Wayne Kunze" w:date="2018-05-09T12:35:00Z">
            <w:rPr>
              <w:rFonts w:ascii="Courier New" w:hAnsi="Courier New" w:cs="Courier New"/>
            </w:rPr>
          </w:rPrChange>
        </w:rPr>
      </w:pPr>
      <w:r w:rsidRPr="00377514">
        <w:rPr>
          <w:rFonts w:ascii="Courier" w:hAnsi="Courier" w:cs="Courier New"/>
          <w:sz w:val="20"/>
          <w:szCs w:val="20"/>
          <w:rPrChange w:id="483" w:author="Wayne Kunze" w:date="2018-05-09T12:35:00Z">
            <w:rPr>
              <w:rFonts w:ascii="Courier New" w:hAnsi="Courier New" w:cs="Courier New"/>
            </w:rPr>
          </w:rPrChange>
        </w:rPr>
        <w:t># GSE</w:t>
      </w:r>
    </w:p>
    <w:p w14:paraId="3ECFA922" w14:textId="77777777" w:rsidR="00E032D8" w:rsidRPr="00377514" w:rsidRDefault="00E032D8" w:rsidP="00E032D8">
      <w:pPr>
        <w:spacing w:line="240" w:lineRule="auto"/>
        <w:ind w:firstLine="0"/>
        <w:rPr>
          <w:rFonts w:ascii="Courier" w:hAnsi="Courier" w:cs="Courier New"/>
          <w:sz w:val="20"/>
          <w:szCs w:val="20"/>
          <w:rPrChange w:id="484" w:author="Wayne Kunze" w:date="2018-05-09T12:35:00Z">
            <w:rPr>
              <w:rFonts w:ascii="Courier New" w:hAnsi="Courier New" w:cs="Courier New"/>
            </w:rPr>
          </w:rPrChange>
        </w:rPr>
      </w:pPr>
      <w:proofErr w:type="spellStart"/>
      <w:r w:rsidRPr="00377514">
        <w:rPr>
          <w:rFonts w:ascii="Courier" w:hAnsi="Courier" w:cs="Courier New"/>
          <w:sz w:val="20"/>
          <w:szCs w:val="20"/>
          <w:rPrChange w:id="485" w:author="Wayne Kunze" w:date="2018-05-09T12:35:00Z">
            <w:rPr>
              <w:rFonts w:ascii="Courier New" w:hAnsi="Courier New" w:cs="Courier New"/>
            </w:rPr>
          </w:rPrChange>
        </w:rPr>
        <w:t>gse</w:t>
      </w:r>
      <w:proofErr w:type="spellEnd"/>
      <w:r w:rsidRPr="00377514">
        <w:rPr>
          <w:rFonts w:ascii="Courier" w:hAnsi="Courier" w:cs="Courier New"/>
          <w:sz w:val="20"/>
          <w:szCs w:val="20"/>
          <w:rPrChange w:id="486"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487" w:author="Wayne Kunze" w:date="2018-05-09T12:35:00Z">
            <w:rPr>
              <w:rFonts w:ascii="Courier New" w:hAnsi="Courier New" w:cs="Courier New"/>
            </w:rPr>
          </w:rPrChange>
        </w:rPr>
        <w:t>getGEO</w:t>
      </w:r>
      <w:proofErr w:type="spellEnd"/>
      <w:r w:rsidRPr="00377514">
        <w:rPr>
          <w:rFonts w:ascii="Courier" w:hAnsi="Courier" w:cs="Courier New"/>
          <w:sz w:val="20"/>
          <w:szCs w:val="20"/>
          <w:rPrChange w:id="488" w:author="Wayne Kunze" w:date="2018-05-09T12:35:00Z">
            <w:rPr>
              <w:rFonts w:ascii="Courier New" w:hAnsi="Courier New" w:cs="Courier New"/>
            </w:rPr>
          </w:rPrChange>
        </w:rPr>
        <w:t>(</w:t>
      </w:r>
      <w:proofErr w:type="gramEnd"/>
      <w:r w:rsidRPr="00377514">
        <w:rPr>
          <w:rFonts w:ascii="Courier" w:hAnsi="Courier" w:cs="Courier New"/>
          <w:sz w:val="20"/>
          <w:szCs w:val="20"/>
          <w:rPrChange w:id="489" w:author="Wayne Kunze" w:date="2018-05-09T12:35:00Z">
            <w:rPr>
              <w:rFonts w:ascii="Courier New" w:hAnsi="Courier New" w:cs="Courier New"/>
            </w:rPr>
          </w:rPrChange>
        </w:rPr>
        <w:t xml:space="preserve">"GSE47598", </w:t>
      </w:r>
      <w:proofErr w:type="spellStart"/>
      <w:r w:rsidRPr="00377514">
        <w:rPr>
          <w:rFonts w:ascii="Courier" w:hAnsi="Courier" w:cs="Courier New"/>
          <w:sz w:val="20"/>
          <w:szCs w:val="20"/>
          <w:rPrChange w:id="490" w:author="Wayne Kunze" w:date="2018-05-09T12:35:00Z">
            <w:rPr>
              <w:rFonts w:ascii="Courier New" w:hAnsi="Courier New" w:cs="Courier New"/>
            </w:rPr>
          </w:rPrChange>
        </w:rPr>
        <w:t>GSEMatrix</w:t>
      </w:r>
      <w:proofErr w:type="spellEnd"/>
      <w:r w:rsidRPr="00377514">
        <w:rPr>
          <w:rFonts w:ascii="Courier" w:hAnsi="Courier" w:cs="Courier New"/>
          <w:sz w:val="20"/>
          <w:szCs w:val="20"/>
          <w:rPrChange w:id="491" w:author="Wayne Kunze" w:date="2018-05-09T12:35:00Z">
            <w:rPr>
              <w:rFonts w:ascii="Courier New" w:hAnsi="Courier New" w:cs="Courier New"/>
            </w:rPr>
          </w:rPrChange>
        </w:rPr>
        <w:t xml:space="preserve"> = FALSE)</w:t>
      </w:r>
    </w:p>
    <w:p w14:paraId="3F9853BF" w14:textId="77777777" w:rsidR="00E032D8" w:rsidRPr="00377514" w:rsidRDefault="00E032D8" w:rsidP="00E032D8">
      <w:pPr>
        <w:spacing w:line="240" w:lineRule="auto"/>
        <w:ind w:firstLine="0"/>
        <w:rPr>
          <w:rFonts w:ascii="Courier" w:hAnsi="Courier" w:cs="Courier New"/>
          <w:sz w:val="20"/>
          <w:szCs w:val="20"/>
          <w:rPrChange w:id="492" w:author="Wayne Kunze" w:date="2018-05-09T12:35:00Z">
            <w:rPr>
              <w:rFonts w:ascii="Courier New" w:hAnsi="Courier New" w:cs="Courier New"/>
            </w:rPr>
          </w:rPrChange>
        </w:rPr>
      </w:pPr>
      <w:proofErr w:type="spellStart"/>
      <w:r w:rsidRPr="00377514">
        <w:rPr>
          <w:rFonts w:ascii="Courier" w:hAnsi="Courier" w:cs="Courier New"/>
          <w:sz w:val="20"/>
          <w:szCs w:val="20"/>
          <w:rPrChange w:id="493"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494"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495" w:author="Wayne Kunze" w:date="2018-05-09T12:35:00Z">
            <w:rPr>
              <w:rFonts w:ascii="Courier New" w:hAnsi="Courier New" w:cs="Courier New"/>
            </w:rPr>
          </w:rPrChange>
        </w:rPr>
        <w:t>lapply</w:t>
      </w:r>
      <w:proofErr w:type="spellEnd"/>
      <w:r w:rsidRPr="00377514">
        <w:rPr>
          <w:rFonts w:ascii="Courier" w:hAnsi="Courier" w:cs="Courier New"/>
          <w:sz w:val="20"/>
          <w:szCs w:val="20"/>
          <w:rPrChange w:id="496" w:author="Wayne Kunze" w:date="2018-05-09T12:35:00Z">
            <w:rPr>
              <w:rFonts w:ascii="Courier New" w:hAnsi="Courier New" w:cs="Courier New"/>
            </w:rPr>
          </w:rPrChange>
        </w:rPr>
        <w:t>(</w:t>
      </w:r>
      <w:proofErr w:type="spellStart"/>
      <w:r w:rsidRPr="00377514">
        <w:rPr>
          <w:rFonts w:ascii="Courier" w:hAnsi="Courier" w:cs="Courier New"/>
          <w:sz w:val="20"/>
          <w:szCs w:val="20"/>
          <w:rPrChange w:id="497"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498" w:author="Wayne Kunze" w:date="2018-05-09T12:35:00Z">
            <w:rPr>
              <w:rFonts w:ascii="Courier New" w:hAnsi="Courier New" w:cs="Courier New"/>
            </w:rPr>
          </w:rPrChange>
        </w:rPr>
        <w:t>(</w:t>
      </w:r>
      <w:proofErr w:type="spellStart"/>
      <w:r w:rsidRPr="00377514">
        <w:rPr>
          <w:rFonts w:ascii="Courier" w:hAnsi="Courier" w:cs="Courier New"/>
          <w:sz w:val="20"/>
          <w:szCs w:val="20"/>
          <w:rPrChange w:id="499"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500" w:author="Wayne Kunze" w:date="2018-05-09T12:35:00Z">
            <w:rPr>
              <w:rFonts w:ascii="Courier New" w:hAnsi="Courier New" w:cs="Courier New"/>
            </w:rPr>
          </w:rPrChange>
        </w:rPr>
        <w:t>),function</w:t>
      </w:r>
      <w:proofErr w:type="gramEnd"/>
      <w:r w:rsidRPr="00377514">
        <w:rPr>
          <w:rFonts w:ascii="Courier" w:hAnsi="Courier" w:cs="Courier New"/>
          <w:sz w:val="20"/>
          <w:szCs w:val="20"/>
          <w:rPrChange w:id="501" w:author="Wayne Kunze" w:date="2018-05-09T12:35:00Z">
            <w:rPr>
              <w:rFonts w:ascii="Courier New" w:hAnsi="Courier New" w:cs="Courier New"/>
            </w:rPr>
          </w:rPrChange>
        </w:rPr>
        <w:t>(x) {Meta(x)$</w:t>
      </w:r>
      <w:proofErr w:type="spellStart"/>
      <w:r w:rsidRPr="00377514">
        <w:rPr>
          <w:rFonts w:ascii="Courier" w:hAnsi="Courier" w:cs="Courier New"/>
          <w:sz w:val="20"/>
          <w:szCs w:val="20"/>
          <w:rPrChange w:id="502"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503" w:author="Wayne Kunze" w:date="2018-05-09T12:35:00Z">
            <w:rPr>
              <w:rFonts w:ascii="Courier New" w:hAnsi="Courier New" w:cs="Courier New"/>
            </w:rPr>
          </w:rPrChange>
        </w:rPr>
        <w:t>})</w:t>
      </w:r>
    </w:p>
    <w:p w14:paraId="51D18A6C" w14:textId="77777777" w:rsidR="00E032D8" w:rsidRPr="00377514" w:rsidRDefault="00E032D8" w:rsidP="00E032D8">
      <w:pPr>
        <w:spacing w:line="240" w:lineRule="auto"/>
        <w:ind w:firstLine="0"/>
        <w:rPr>
          <w:rFonts w:ascii="Courier" w:hAnsi="Courier" w:cs="Courier New"/>
          <w:sz w:val="20"/>
          <w:szCs w:val="20"/>
          <w:rPrChange w:id="504" w:author="Wayne Kunze" w:date="2018-05-09T12:35:00Z">
            <w:rPr>
              <w:rFonts w:ascii="Courier New" w:hAnsi="Courier New" w:cs="Courier New"/>
            </w:rPr>
          </w:rPrChange>
        </w:rPr>
      </w:pPr>
      <w:r w:rsidRPr="00377514">
        <w:rPr>
          <w:rFonts w:ascii="Courier" w:hAnsi="Courier" w:cs="Courier New"/>
          <w:sz w:val="20"/>
          <w:szCs w:val="20"/>
          <w:rPrChange w:id="505" w:author="Wayne Kunze" w:date="2018-05-09T12:35:00Z">
            <w:rPr>
              <w:rFonts w:ascii="Courier New" w:hAnsi="Courier New" w:cs="Courier New"/>
            </w:rPr>
          </w:rPrChange>
        </w:rPr>
        <w:t>head(</w:t>
      </w:r>
      <w:proofErr w:type="spellStart"/>
      <w:r w:rsidRPr="00377514">
        <w:rPr>
          <w:rFonts w:ascii="Courier" w:hAnsi="Courier" w:cs="Courier New"/>
          <w:sz w:val="20"/>
          <w:szCs w:val="20"/>
          <w:rPrChange w:id="506" w:author="Wayne Kunze" w:date="2018-05-09T12:35:00Z">
            <w:rPr>
              <w:rFonts w:ascii="Courier New" w:hAnsi="Courier New" w:cs="Courier New"/>
            </w:rPr>
          </w:rPrChange>
        </w:rPr>
        <w:t>gsmplatforms</w:t>
      </w:r>
      <w:proofErr w:type="spellEnd"/>
      <w:r w:rsidRPr="00377514">
        <w:rPr>
          <w:rFonts w:ascii="Courier" w:hAnsi="Courier" w:cs="Courier New"/>
          <w:sz w:val="20"/>
          <w:szCs w:val="20"/>
          <w:rPrChange w:id="507" w:author="Wayne Kunze" w:date="2018-05-09T12:35:00Z">
            <w:rPr>
              <w:rFonts w:ascii="Courier New" w:hAnsi="Courier New" w:cs="Courier New"/>
            </w:rPr>
          </w:rPrChange>
        </w:rPr>
        <w:t>)</w:t>
      </w:r>
    </w:p>
    <w:p w14:paraId="6EB82860" w14:textId="77777777" w:rsidR="00E032D8" w:rsidRPr="00377514" w:rsidRDefault="00E032D8" w:rsidP="00E032D8">
      <w:pPr>
        <w:spacing w:line="240" w:lineRule="auto"/>
        <w:ind w:firstLine="0"/>
        <w:rPr>
          <w:rFonts w:ascii="Courier" w:hAnsi="Courier" w:cs="Courier New"/>
          <w:sz w:val="20"/>
          <w:szCs w:val="20"/>
          <w:rPrChange w:id="508" w:author="Wayne Kunze" w:date="2018-05-09T12:35:00Z">
            <w:rPr>
              <w:rFonts w:ascii="Courier New" w:hAnsi="Courier New" w:cs="Courier New"/>
            </w:rPr>
          </w:rPrChange>
        </w:rPr>
      </w:pPr>
      <w:proofErr w:type="spellStart"/>
      <w:r w:rsidRPr="00377514">
        <w:rPr>
          <w:rFonts w:ascii="Courier" w:hAnsi="Courier" w:cs="Courier New"/>
          <w:sz w:val="20"/>
          <w:szCs w:val="20"/>
          <w:rPrChange w:id="509"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10" w:author="Wayne Kunze" w:date="2018-05-09T12:35:00Z">
            <w:rPr>
              <w:rFonts w:ascii="Courier New" w:hAnsi="Courier New" w:cs="Courier New"/>
            </w:rPr>
          </w:rPrChange>
        </w:rPr>
        <w:t xml:space="preserve"> = Filter(function(</w:t>
      </w:r>
      <w:proofErr w:type="spellStart"/>
      <w:r w:rsidRPr="00377514">
        <w:rPr>
          <w:rFonts w:ascii="Courier" w:hAnsi="Courier" w:cs="Courier New"/>
          <w:sz w:val="20"/>
          <w:szCs w:val="20"/>
          <w:rPrChange w:id="511" w:author="Wayne Kunze" w:date="2018-05-09T12:35:00Z">
            <w:rPr>
              <w:rFonts w:ascii="Courier New" w:hAnsi="Courier New" w:cs="Courier New"/>
            </w:rPr>
          </w:rPrChange>
        </w:rPr>
        <w:t>gsm</w:t>
      </w:r>
      <w:proofErr w:type="spellEnd"/>
      <w:r w:rsidRPr="00377514">
        <w:rPr>
          <w:rFonts w:ascii="Courier" w:hAnsi="Courier" w:cs="Courier New"/>
          <w:sz w:val="20"/>
          <w:szCs w:val="20"/>
          <w:rPrChange w:id="512" w:author="Wayne Kunze" w:date="2018-05-09T12:35:00Z">
            <w:rPr>
              <w:rFonts w:ascii="Courier New" w:hAnsi="Courier New" w:cs="Courier New"/>
            </w:rPr>
          </w:rPrChange>
        </w:rPr>
        <w:t>) {Meta(</w:t>
      </w:r>
      <w:proofErr w:type="spellStart"/>
      <w:r w:rsidRPr="00377514">
        <w:rPr>
          <w:rFonts w:ascii="Courier" w:hAnsi="Courier" w:cs="Courier New"/>
          <w:sz w:val="20"/>
          <w:szCs w:val="20"/>
          <w:rPrChange w:id="513" w:author="Wayne Kunze" w:date="2018-05-09T12:35:00Z">
            <w:rPr>
              <w:rFonts w:ascii="Courier New" w:hAnsi="Courier New" w:cs="Courier New"/>
            </w:rPr>
          </w:rPrChange>
        </w:rPr>
        <w:t>gsm</w:t>
      </w:r>
      <w:proofErr w:type="spellEnd"/>
      <w:r w:rsidRPr="00377514">
        <w:rPr>
          <w:rFonts w:ascii="Courier" w:hAnsi="Courier" w:cs="Courier New"/>
          <w:sz w:val="20"/>
          <w:szCs w:val="20"/>
          <w:rPrChange w:id="514" w:author="Wayne Kunze" w:date="2018-05-09T12:35:00Z">
            <w:rPr>
              <w:rFonts w:ascii="Courier New" w:hAnsi="Courier New" w:cs="Courier New"/>
            </w:rPr>
          </w:rPrChange>
        </w:rPr>
        <w:t>)$</w:t>
      </w:r>
      <w:proofErr w:type="spellStart"/>
      <w:r w:rsidRPr="00377514">
        <w:rPr>
          <w:rFonts w:ascii="Courier" w:hAnsi="Courier" w:cs="Courier New"/>
          <w:sz w:val="20"/>
          <w:szCs w:val="20"/>
          <w:rPrChange w:id="515" w:author="Wayne Kunze" w:date="2018-05-09T12:35:00Z">
            <w:rPr>
              <w:rFonts w:ascii="Courier New" w:hAnsi="Courier New" w:cs="Courier New"/>
            </w:rPr>
          </w:rPrChange>
        </w:rPr>
        <w:t>platform_id</w:t>
      </w:r>
      <w:proofErr w:type="spellEnd"/>
      <w:r w:rsidRPr="00377514">
        <w:rPr>
          <w:rFonts w:ascii="Courier" w:hAnsi="Courier" w:cs="Courier New"/>
          <w:sz w:val="20"/>
          <w:szCs w:val="20"/>
          <w:rPrChange w:id="516" w:author="Wayne Kunze" w:date="2018-05-09T12:35:00Z">
            <w:rPr>
              <w:rFonts w:ascii="Courier New" w:hAnsi="Courier New" w:cs="Courier New"/>
            </w:rPr>
          </w:rPrChange>
        </w:rPr>
        <w:t>=='GPL10558'</w:t>
      </w:r>
      <w:proofErr w:type="gramStart"/>
      <w:r w:rsidRPr="00377514">
        <w:rPr>
          <w:rFonts w:ascii="Courier" w:hAnsi="Courier" w:cs="Courier New"/>
          <w:sz w:val="20"/>
          <w:szCs w:val="20"/>
          <w:rPrChange w:id="517" w:author="Wayne Kunze" w:date="2018-05-09T12:35:00Z">
            <w:rPr>
              <w:rFonts w:ascii="Courier New" w:hAnsi="Courier New" w:cs="Courier New"/>
            </w:rPr>
          </w:rPrChange>
        </w:rPr>
        <w:t>},</w:t>
      </w:r>
      <w:proofErr w:type="spellStart"/>
      <w:r w:rsidRPr="00377514">
        <w:rPr>
          <w:rFonts w:ascii="Courier" w:hAnsi="Courier" w:cs="Courier New"/>
          <w:sz w:val="20"/>
          <w:szCs w:val="20"/>
          <w:rPrChange w:id="518" w:author="Wayne Kunze" w:date="2018-05-09T12:35:00Z">
            <w:rPr>
              <w:rFonts w:ascii="Courier New" w:hAnsi="Courier New" w:cs="Courier New"/>
            </w:rPr>
          </w:rPrChange>
        </w:rPr>
        <w:t>GSMList</w:t>
      </w:r>
      <w:proofErr w:type="spellEnd"/>
      <w:proofErr w:type="gramEnd"/>
      <w:r w:rsidRPr="00377514">
        <w:rPr>
          <w:rFonts w:ascii="Courier" w:hAnsi="Courier" w:cs="Courier New"/>
          <w:sz w:val="20"/>
          <w:szCs w:val="20"/>
          <w:rPrChange w:id="519" w:author="Wayne Kunze" w:date="2018-05-09T12:35:00Z">
            <w:rPr>
              <w:rFonts w:ascii="Courier New" w:hAnsi="Courier New" w:cs="Courier New"/>
            </w:rPr>
          </w:rPrChange>
        </w:rPr>
        <w:t>(</w:t>
      </w:r>
      <w:proofErr w:type="spellStart"/>
      <w:r w:rsidRPr="00377514">
        <w:rPr>
          <w:rFonts w:ascii="Courier" w:hAnsi="Courier" w:cs="Courier New"/>
          <w:sz w:val="20"/>
          <w:szCs w:val="20"/>
          <w:rPrChange w:id="520" w:author="Wayne Kunze" w:date="2018-05-09T12:35:00Z">
            <w:rPr>
              <w:rFonts w:ascii="Courier New" w:hAnsi="Courier New" w:cs="Courier New"/>
            </w:rPr>
          </w:rPrChange>
        </w:rPr>
        <w:t>gse</w:t>
      </w:r>
      <w:proofErr w:type="spellEnd"/>
      <w:r w:rsidRPr="00377514">
        <w:rPr>
          <w:rFonts w:ascii="Courier" w:hAnsi="Courier" w:cs="Courier New"/>
          <w:sz w:val="20"/>
          <w:szCs w:val="20"/>
          <w:rPrChange w:id="521" w:author="Wayne Kunze" w:date="2018-05-09T12:35:00Z">
            <w:rPr>
              <w:rFonts w:ascii="Courier New" w:hAnsi="Courier New" w:cs="Courier New"/>
            </w:rPr>
          </w:rPrChange>
        </w:rPr>
        <w:t>))</w:t>
      </w:r>
    </w:p>
    <w:p w14:paraId="29F1CE3B" w14:textId="77777777" w:rsidR="00E032D8" w:rsidRPr="00377514" w:rsidRDefault="00E032D8" w:rsidP="00E032D8">
      <w:pPr>
        <w:spacing w:line="240" w:lineRule="auto"/>
        <w:ind w:firstLine="0"/>
        <w:rPr>
          <w:rFonts w:ascii="Courier" w:hAnsi="Courier" w:cs="Courier New"/>
          <w:sz w:val="20"/>
          <w:szCs w:val="20"/>
          <w:rPrChange w:id="522" w:author="Wayne Kunze" w:date="2018-05-09T12:35:00Z">
            <w:rPr>
              <w:rFonts w:ascii="Courier New" w:hAnsi="Courier New" w:cs="Courier New"/>
            </w:rPr>
          </w:rPrChange>
        </w:rPr>
      </w:pPr>
      <w:proofErr w:type="spellStart"/>
      <w:r w:rsidRPr="00377514">
        <w:rPr>
          <w:rFonts w:ascii="Courier" w:hAnsi="Courier" w:cs="Courier New"/>
          <w:sz w:val="20"/>
          <w:szCs w:val="20"/>
          <w:rPrChange w:id="523"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524" w:author="Wayne Kunze" w:date="2018-05-09T12:35: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525"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26" w:author="Wayne Kunze" w:date="2018-05-09T12:35:00Z">
            <w:rPr>
              <w:rFonts w:ascii="Courier New" w:hAnsi="Courier New" w:cs="Courier New"/>
            </w:rPr>
          </w:rPrChange>
        </w:rPr>
        <w:t>[</w:t>
      </w:r>
      <w:proofErr w:type="gramEnd"/>
      <w:r w:rsidRPr="00377514">
        <w:rPr>
          <w:rFonts w:ascii="Courier" w:hAnsi="Courier" w:cs="Courier New"/>
          <w:sz w:val="20"/>
          <w:szCs w:val="20"/>
          <w:rPrChange w:id="527" w:author="Wayne Kunze" w:date="2018-05-09T12:35:00Z">
            <w:rPr>
              <w:rFonts w:ascii="Courier New" w:hAnsi="Courier New" w:cs="Courier New"/>
            </w:rPr>
          </w:rPrChange>
        </w:rPr>
        <w:t>[1]])</w:t>
      </w:r>
    </w:p>
    <w:p w14:paraId="3C8181E1" w14:textId="77777777" w:rsidR="00E032D8" w:rsidRPr="00377514" w:rsidRDefault="00E032D8" w:rsidP="00E032D8">
      <w:pPr>
        <w:spacing w:line="240" w:lineRule="auto"/>
        <w:ind w:firstLine="0"/>
        <w:rPr>
          <w:rFonts w:ascii="Courier" w:hAnsi="Courier" w:cs="Courier New"/>
          <w:sz w:val="20"/>
          <w:szCs w:val="20"/>
          <w:rPrChange w:id="528" w:author="Wayne Kunze" w:date="2018-05-09T12:35:00Z">
            <w:rPr>
              <w:rFonts w:ascii="Courier New" w:hAnsi="Courier New" w:cs="Courier New"/>
            </w:rPr>
          </w:rPrChange>
        </w:rPr>
      </w:pPr>
      <w:r w:rsidRPr="00377514">
        <w:rPr>
          <w:rFonts w:ascii="Courier" w:hAnsi="Courier" w:cs="Courier New"/>
          <w:sz w:val="20"/>
          <w:szCs w:val="20"/>
          <w:rPrChange w:id="529" w:author="Wayne Kunze" w:date="2018-05-09T12:35:00Z">
            <w:rPr>
              <w:rFonts w:ascii="Courier New" w:hAnsi="Courier New" w:cs="Courier New"/>
            </w:rPr>
          </w:rPrChange>
        </w:rPr>
        <w:t>Columns(</w:t>
      </w:r>
      <w:proofErr w:type="spellStart"/>
      <w:proofErr w:type="gramStart"/>
      <w:r w:rsidRPr="00377514">
        <w:rPr>
          <w:rFonts w:ascii="Courier" w:hAnsi="Courier" w:cs="Courier New"/>
          <w:sz w:val="20"/>
          <w:szCs w:val="20"/>
          <w:rPrChange w:id="530"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531" w:author="Wayne Kunze" w:date="2018-05-09T12:35:00Z">
            <w:rPr>
              <w:rFonts w:ascii="Courier New" w:hAnsi="Courier New" w:cs="Courier New"/>
            </w:rPr>
          </w:rPrChange>
        </w:rPr>
        <w:t>[</w:t>
      </w:r>
      <w:proofErr w:type="gramEnd"/>
      <w:r w:rsidRPr="00377514">
        <w:rPr>
          <w:rFonts w:ascii="Courier" w:hAnsi="Courier" w:cs="Courier New"/>
          <w:sz w:val="20"/>
          <w:szCs w:val="20"/>
          <w:rPrChange w:id="532" w:author="Wayne Kunze" w:date="2018-05-09T12:35:00Z">
            <w:rPr>
              <w:rFonts w:ascii="Courier New" w:hAnsi="Courier New" w:cs="Courier New"/>
            </w:rPr>
          </w:rPrChange>
        </w:rPr>
        <w:t>[1]])[1:5,]</w:t>
      </w:r>
    </w:p>
    <w:p w14:paraId="4F60636A" w14:textId="77777777" w:rsidR="00E032D8" w:rsidRPr="00377514" w:rsidRDefault="00E032D8" w:rsidP="00E032D8">
      <w:pPr>
        <w:spacing w:line="240" w:lineRule="auto"/>
        <w:ind w:firstLine="0"/>
        <w:rPr>
          <w:rFonts w:ascii="Courier" w:hAnsi="Courier" w:cs="Courier New"/>
          <w:sz w:val="20"/>
          <w:szCs w:val="20"/>
          <w:rPrChange w:id="533" w:author="Wayne Kunze" w:date="2018-05-09T12:35:00Z">
            <w:rPr>
              <w:rFonts w:ascii="Courier New" w:hAnsi="Courier New" w:cs="Courier New"/>
            </w:rPr>
          </w:rPrChange>
        </w:rPr>
      </w:pPr>
      <w:proofErr w:type="spellStart"/>
      <w:r w:rsidRPr="00377514">
        <w:rPr>
          <w:rFonts w:ascii="Courier" w:hAnsi="Courier" w:cs="Courier New"/>
          <w:sz w:val="20"/>
          <w:szCs w:val="20"/>
          <w:rPrChange w:id="534"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535" w:author="Wayne Kunze" w:date="2018-05-09T12:35:00Z">
            <w:rPr>
              <w:rFonts w:ascii="Courier New" w:hAnsi="Courier New" w:cs="Courier New"/>
            </w:rPr>
          </w:rPrChange>
        </w:rPr>
        <w:t xml:space="preserve"> &lt;- Table(</w:t>
      </w:r>
      <w:proofErr w:type="spellStart"/>
      <w:r w:rsidRPr="00377514">
        <w:rPr>
          <w:rFonts w:ascii="Courier" w:hAnsi="Courier" w:cs="Courier New"/>
          <w:sz w:val="20"/>
          <w:szCs w:val="20"/>
          <w:rPrChange w:id="536" w:author="Wayne Kunze" w:date="2018-05-09T12:35:00Z">
            <w:rPr>
              <w:rFonts w:ascii="Courier New" w:hAnsi="Courier New" w:cs="Courier New"/>
            </w:rPr>
          </w:rPrChange>
        </w:rPr>
        <w:t>GPLList</w:t>
      </w:r>
      <w:proofErr w:type="spellEnd"/>
      <w:r w:rsidRPr="00377514">
        <w:rPr>
          <w:rFonts w:ascii="Courier" w:hAnsi="Courier" w:cs="Courier New"/>
          <w:sz w:val="20"/>
          <w:szCs w:val="20"/>
          <w:rPrChange w:id="537" w:author="Wayne Kunze" w:date="2018-05-09T12:35:00Z">
            <w:rPr>
              <w:rFonts w:ascii="Courier New" w:hAnsi="Courier New" w:cs="Courier New"/>
            </w:rPr>
          </w:rPrChange>
        </w:rPr>
        <w:t>(</w:t>
      </w:r>
      <w:proofErr w:type="spellStart"/>
      <w:r w:rsidRPr="00377514">
        <w:rPr>
          <w:rFonts w:ascii="Courier" w:hAnsi="Courier" w:cs="Courier New"/>
          <w:sz w:val="20"/>
          <w:szCs w:val="20"/>
          <w:rPrChange w:id="538" w:author="Wayne Kunze" w:date="2018-05-09T12:35:00Z">
            <w:rPr>
              <w:rFonts w:ascii="Courier New" w:hAnsi="Courier New" w:cs="Courier New"/>
            </w:rPr>
          </w:rPrChange>
        </w:rPr>
        <w:t>gse</w:t>
      </w:r>
      <w:proofErr w:type="spellEnd"/>
      <w:proofErr w:type="gramStart"/>
      <w:r w:rsidRPr="00377514">
        <w:rPr>
          <w:rFonts w:ascii="Courier" w:hAnsi="Courier" w:cs="Courier New"/>
          <w:sz w:val="20"/>
          <w:szCs w:val="20"/>
          <w:rPrChange w:id="539" w:author="Wayne Kunze" w:date="2018-05-09T12:35:00Z">
            <w:rPr>
              <w:rFonts w:ascii="Courier New" w:hAnsi="Courier New" w:cs="Courier New"/>
            </w:rPr>
          </w:rPrChange>
        </w:rPr>
        <w:t>)[</w:t>
      </w:r>
      <w:proofErr w:type="gramEnd"/>
      <w:r w:rsidRPr="00377514">
        <w:rPr>
          <w:rFonts w:ascii="Courier" w:hAnsi="Courier" w:cs="Courier New"/>
          <w:sz w:val="20"/>
          <w:szCs w:val="20"/>
          <w:rPrChange w:id="540" w:author="Wayne Kunze" w:date="2018-05-09T12:35:00Z">
            <w:rPr>
              <w:rFonts w:ascii="Courier New" w:hAnsi="Courier New" w:cs="Courier New"/>
            </w:rPr>
          </w:rPrChange>
        </w:rPr>
        <w:t>[1]])$ID</w:t>
      </w:r>
    </w:p>
    <w:p w14:paraId="3FD2A8B5" w14:textId="77777777" w:rsidR="00E032D8" w:rsidRPr="00377514" w:rsidRDefault="00E032D8" w:rsidP="00E032D8">
      <w:pPr>
        <w:spacing w:line="240" w:lineRule="auto"/>
        <w:ind w:firstLine="0"/>
        <w:rPr>
          <w:rFonts w:ascii="Courier" w:hAnsi="Courier" w:cs="Courier New"/>
          <w:sz w:val="20"/>
          <w:szCs w:val="20"/>
          <w:rPrChange w:id="541"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42"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43"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544" w:author="Wayne Kunze" w:date="2018-05-09T12:35:00Z">
            <w:rPr>
              <w:rFonts w:ascii="Courier New" w:hAnsi="Courier New" w:cs="Courier New"/>
            </w:rPr>
          </w:rPrChange>
        </w:rPr>
        <w:t>do.call</w:t>
      </w:r>
      <w:proofErr w:type="spellEnd"/>
      <w:r w:rsidRPr="00377514">
        <w:rPr>
          <w:rFonts w:ascii="Courier" w:hAnsi="Courier" w:cs="Courier New"/>
          <w:sz w:val="20"/>
          <w:szCs w:val="20"/>
          <w:rPrChange w:id="545" w:author="Wayne Kunze" w:date="2018-05-09T12:35:00Z">
            <w:rPr>
              <w:rFonts w:ascii="Courier New" w:hAnsi="Courier New" w:cs="Courier New"/>
            </w:rPr>
          </w:rPrChange>
        </w:rPr>
        <w:t>('</w:t>
      </w:r>
      <w:proofErr w:type="spellStart"/>
      <w:r w:rsidRPr="00377514">
        <w:rPr>
          <w:rFonts w:ascii="Courier" w:hAnsi="Courier" w:cs="Courier New"/>
          <w:sz w:val="20"/>
          <w:szCs w:val="20"/>
          <w:rPrChange w:id="546" w:author="Wayne Kunze" w:date="2018-05-09T12:35:00Z">
            <w:rPr>
              <w:rFonts w:ascii="Courier New" w:hAnsi="Courier New" w:cs="Courier New"/>
            </w:rPr>
          </w:rPrChange>
        </w:rPr>
        <w:t>cbind</w:t>
      </w:r>
      <w:proofErr w:type="spellEnd"/>
      <w:r w:rsidRPr="00377514">
        <w:rPr>
          <w:rFonts w:ascii="Courier" w:hAnsi="Courier" w:cs="Courier New"/>
          <w:sz w:val="20"/>
          <w:szCs w:val="20"/>
          <w:rPrChange w:id="547" w:author="Wayne Kunze" w:date="2018-05-09T12:35:00Z">
            <w:rPr>
              <w:rFonts w:ascii="Courier New" w:hAnsi="Courier New" w:cs="Courier New"/>
            </w:rPr>
          </w:rPrChange>
        </w:rPr>
        <w:t>',</w:t>
      </w:r>
      <w:proofErr w:type="spellStart"/>
      <w:r w:rsidRPr="00377514">
        <w:rPr>
          <w:rFonts w:ascii="Courier" w:hAnsi="Courier" w:cs="Courier New"/>
          <w:sz w:val="20"/>
          <w:szCs w:val="20"/>
          <w:rPrChange w:id="548" w:author="Wayne Kunze" w:date="2018-05-09T12:35:00Z">
            <w:rPr>
              <w:rFonts w:ascii="Courier New" w:hAnsi="Courier New" w:cs="Courier New"/>
            </w:rPr>
          </w:rPrChange>
        </w:rPr>
        <w:t>lapply</w:t>
      </w:r>
      <w:proofErr w:type="spellEnd"/>
      <w:r w:rsidRPr="00377514">
        <w:rPr>
          <w:rFonts w:ascii="Courier" w:hAnsi="Courier" w:cs="Courier New"/>
          <w:sz w:val="20"/>
          <w:szCs w:val="20"/>
          <w:rPrChange w:id="549" w:author="Wayne Kunze" w:date="2018-05-09T12:35:00Z">
            <w:rPr>
              <w:rFonts w:ascii="Courier New" w:hAnsi="Courier New" w:cs="Courier New"/>
            </w:rPr>
          </w:rPrChange>
        </w:rPr>
        <w:t>(</w:t>
      </w:r>
      <w:proofErr w:type="spellStart"/>
      <w:r w:rsidRPr="00377514">
        <w:rPr>
          <w:rFonts w:ascii="Courier" w:hAnsi="Courier" w:cs="Courier New"/>
          <w:sz w:val="20"/>
          <w:szCs w:val="20"/>
          <w:rPrChange w:id="550" w:author="Wayne Kunze" w:date="2018-05-09T12:35:00Z">
            <w:rPr>
              <w:rFonts w:ascii="Courier New" w:hAnsi="Courier New" w:cs="Courier New"/>
            </w:rPr>
          </w:rPrChange>
        </w:rPr>
        <w:t>gsmlist,function</w:t>
      </w:r>
      <w:proofErr w:type="spellEnd"/>
      <w:r w:rsidRPr="00377514">
        <w:rPr>
          <w:rFonts w:ascii="Courier" w:hAnsi="Courier" w:cs="Courier New"/>
          <w:sz w:val="20"/>
          <w:szCs w:val="20"/>
          <w:rPrChange w:id="551" w:author="Wayne Kunze" w:date="2018-05-09T12:35:00Z">
            <w:rPr>
              <w:rFonts w:ascii="Courier New" w:hAnsi="Courier New" w:cs="Courier New"/>
            </w:rPr>
          </w:rPrChange>
        </w:rPr>
        <w:t xml:space="preserve">(x) </w:t>
      </w:r>
    </w:p>
    <w:p w14:paraId="0F9F015F" w14:textId="77777777" w:rsidR="00E032D8" w:rsidRPr="00377514" w:rsidRDefault="1CC6B03A" w:rsidP="00E032D8">
      <w:pPr>
        <w:spacing w:line="240" w:lineRule="auto"/>
        <w:ind w:firstLine="0"/>
        <w:rPr>
          <w:rFonts w:ascii="Courier" w:hAnsi="Courier" w:cs="Courier New"/>
          <w:sz w:val="20"/>
          <w:szCs w:val="20"/>
          <w:rPrChange w:id="552" w:author="Wayne Kunze" w:date="2018-05-09T12:35:00Z">
            <w:rPr>
              <w:rFonts w:ascii="Courier New" w:hAnsi="Courier New" w:cs="Courier New"/>
            </w:rPr>
          </w:rPrChange>
        </w:rPr>
      </w:pPr>
      <w:r w:rsidRPr="00377514">
        <w:rPr>
          <w:rFonts w:ascii="Courier" w:hAnsi="Courier" w:cs="Courier New"/>
          <w:sz w:val="20"/>
          <w:szCs w:val="20"/>
          <w:rPrChange w:id="553" w:author="Wayne Kunze" w:date="2018-05-09T12:35:00Z">
            <w:rPr>
              <w:rFonts w:ascii="Courier New" w:hAnsi="Courier New" w:cs="Courier New"/>
            </w:rPr>
          </w:rPrChange>
        </w:rPr>
        <w:t xml:space="preserve">      {tab &lt;- Table(x)</w:t>
      </w:r>
    </w:p>
    <w:p w14:paraId="62045647" w14:textId="77777777" w:rsidR="00E032D8" w:rsidRPr="00377514" w:rsidRDefault="00E032D8" w:rsidP="00E032D8">
      <w:pPr>
        <w:spacing w:line="240" w:lineRule="auto"/>
        <w:ind w:firstLine="0"/>
        <w:rPr>
          <w:rFonts w:ascii="Courier" w:hAnsi="Courier" w:cs="Courier New"/>
          <w:sz w:val="20"/>
          <w:szCs w:val="20"/>
          <w:rPrChange w:id="554" w:author="Wayne Kunze" w:date="2018-05-09T12:35:00Z">
            <w:rPr>
              <w:rFonts w:ascii="Courier New" w:hAnsi="Courier New" w:cs="Courier New"/>
            </w:rPr>
          </w:rPrChange>
        </w:rPr>
      </w:pPr>
      <w:r w:rsidRPr="00377514">
        <w:rPr>
          <w:rFonts w:ascii="Courier" w:hAnsi="Courier" w:cs="Courier New"/>
          <w:sz w:val="20"/>
          <w:szCs w:val="20"/>
          <w:rPrChange w:id="555"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556"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57" w:author="Wayne Kunze" w:date="2018-05-09T12:35: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558" w:author="Wayne Kunze" w:date="2018-05-09T12:35:00Z">
            <w:rPr>
              <w:rFonts w:ascii="Courier New" w:hAnsi="Courier New" w:cs="Courier New"/>
            </w:rPr>
          </w:rPrChange>
        </w:rPr>
        <w:t>probesets,tab</w:t>
      </w:r>
      <w:proofErr w:type="gramEnd"/>
      <w:r w:rsidRPr="00377514">
        <w:rPr>
          <w:rFonts w:ascii="Courier" w:hAnsi="Courier" w:cs="Courier New"/>
          <w:sz w:val="20"/>
          <w:szCs w:val="20"/>
          <w:rPrChange w:id="559" w:author="Wayne Kunze" w:date="2018-05-09T12:35:00Z">
            <w:rPr>
              <w:rFonts w:ascii="Courier New" w:hAnsi="Courier New" w:cs="Courier New"/>
            </w:rPr>
          </w:rPrChange>
        </w:rPr>
        <w:t>$ID_REF</w:t>
      </w:r>
      <w:proofErr w:type="spellEnd"/>
      <w:r w:rsidRPr="00377514">
        <w:rPr>
          <w:rFonts w:ascii="Courier" w:hAnsi="Courier" w:cs="Courier New"/>
          <w:sz w:val="20"/>
          <w:szCs w:val="20"/>
          <w:rPrChange w:id="560" w:author="Wayne Kunze" w:date="2018-05-09T12:35:00Z">
            <w:rPr>
              <w:rFonts w:ascii="Courier New" w:hAnsi="Courier New" w:cs="Courier New"/>
            </w:rPr>
          </w:rPrChange>
        </w:rPr>
        <w:t>)</w:t>
      </w:r>
    </w:p>
    <w:p w14:paraId="5B6EC78B" w14:textId="77777777" w:rsidR="00E032D8" w:rsidRPr="00377514" w:rsidRDefault="00E032D8" w:rsidP="00E032D8">
      <w:pPr>
        <w:spacing w:line="240" w:lineRule="auto"/>
        <w:ind w:firstLine="0"/>
        <w:rPr>
          <w:rFonts w:ascii="Courier" w:hAnsi="Courier" w:cs="Courier New"/>
          <w:sz w:val="20"/>
          <w:szCs w:val="20"/>
          <w:rPrChange w:id="561" w:author="Wayne Kunze" w:date="2018-05-09T12:35:00Z">
            <w:rPr>
              <w:rFonts w:ascii="Courier New" w:hAnsi="Courier New" w:cs="Courier New"/>
            </w:rPr>
          </w:rPrChange>
        </w:rPr>
      </w:pPr>
      <w:r w:rsidRPr="00377514">
        <w:rPr>
          <w:rFonts w:ascii="Courier" w:hAnsi="Courier" w:cs="Courier New"/>
          <w:sz w:val="20"/>
          <w:szCs w:val="20"/>
          <w:rPrChange w:id="562" w:author="Wayne Kunze" w:date="2018-05-09T12:35:00Z">
            <w:rPr>
              <w:rFonts w:ascii="Courier New" w:hAnsi="Courier New" w:cs="Courier New"/>
            </w:rPr>
          </w:rPrChange>
        </w:rPr>
        <w:t xml:space="preserve">      return(</w:t>
      </w:r>
      <w:proofErr w:type="spellStart"/>
      <w:r w:rsidRPr="00377514">
        <w:rPr>
          <w:rFonts w:ascii="Courier" w:hAnsi="Courier" w:cs="Courier New"/>
          <w:sz w:val="20"/>
          <w:szCs w:val="20"/>
          <w:rPrChange w:id="563" w:author="Wayne Kunze" w:date="2018-05-09T12:35:00Z">
            <w:rPr>
              <w:rFonts w:ascii="Courier New" w:hAnsi="Courier New" w:cs="Courier New"/>
            </w:rPr>
          </w:rPrChange>
        </w:rPr>
        <w:t>tab$VALUE</w:t>
      </w:r>
      <w:proofErr w:type="spellEnd"/>
      <w:r w:rsidRPr="00377514">
        <w:rPr>
          <w:rFonts w:ascii="Courier" w:hAnsi="Courier" w:cs="Courier New"/>
          <w:sz w:val="20"/>
          <w:szCs w:val="20"/>
          <w:rPrChange w:id="564" w:author="Wayne Kunze" w:date="2018-05-09T12:35:00Z">
            <w:rPr>
              <w:rFonts w:ascii="Courier New" w:hAnsi="Courier New" w:cs="Courier New"/>
            </w:rPr>
          </w:rPrChange>
        </w:rPr>
        <w:t>[</w:t>
      </w:r>
      <w:proofErr w:type="spellStart"/>
      <w:r w:rsidRPr="00377514">
        <w:rPr>
          <w:rFonts w:ascii="Courier" w:hAnsi="Courier" w:cs="Courier New"/>
          <w:sz w:val="20"/>
          <w:szCs w:val="20"/>
          <w:rPrChange w:id="565" w:author="Wayne Kunze" w:date="2018-05-09T12:35:00Z">
            <w:rPr>
              <w:rFonts w:ascii="Courier New" w:hAnsi="Courier New" w:cs="Courier New"/>
            </w:rPr>
          </w:rPrChange>
        </w:rPr>
        <w:t>mymatch</w:t>
      </w:r>
      <w:proofErr w:type="spellEnd"/>
      <w:r w:rsidRPr="00377514">
        <w:rPr>
          <w:rFonts w:ascii="Courier" w:hAnsi="Courier" w:cs="Courier New"/>
          <w:sz w:val="20"/>
          <w:szCs w:val="20"/>
          <w:rPrChange w:id="566" w:author="Wayne Kunze" w:date="2018-05-09T12:35:00Z">
            <w:rPr>
              <w:rFonts w:ascii="Courier New" w:hAnsi="Courier New" w:cs="Courier New"/>
            </w:rPr>
          </w:rPrChange>
        </w:rPr>
        <w:t>])</w:t>
      </w:r>
    </w:p>
    <w:p w14:paraId="43EA12F6" w14:textId="77777777" w:rsidR="00E032D8" w:rsidRPr="00377514" w:rsidRDefault="1CC6B03A" w:rsidP="00E032D8">
      <w:pPr>
        <w:spacing w:line="240" w:lineRule="auto"/>
        <w:ind w:firstLine="0"/>
        <w:rPr>
          <w:rFonts w:ascii="Courier" w:hAnsi="Courier" w:cs="Courier New"/>
          <w:sz w:val="20"/>
          <w:szCs w:val="20"/>
          <w:rPrChange w:id="567" w:author="Wayne Kunze" w:date="2018-05-09T12:35:00Z">
            <w:rPr>
              <w:rFonts w:ascii="Courier New" w:hAnsi="Courier New" w:cs="Courier New"/>
            </w:rPr>
          </w:rPrChange>
        </w:rPr>
      </w:pPr>
      <w:r w:rsidRPr="00377514">
        <w:rPr>
          <w:rFonts w:ascii="Courier" w:hAnsi="Courier" w:cs="Courier New"/>
          <w:sz w:val="20"/>
          <w:szCs w:val="20"/>
          <w:rPrChange w:id="568" w:author="Wayne Kunze" w:date="2018-05-09T12:35:00Z">
            <w:rPr>
              <w:rFonts w:ascii="Courier New" w:hAnsi="Courier New" w:cs="Courier New"/>
            </w:rPr>
          </w:rPrChange>
        </w:rPr>
        <w:t xml:space="preserve">      }))</w:t>
      </w:r>
    </w:p>
    <w:p w14:paraId="05E63DB0" w14:textId="77777777" w:rsidR="00E032D8" w:rsidRPr="00377514" w:rsidRDefault="00E032D8" w:rsidP="00E032D8">
      <w:pPr>
        <w:spacing w:line="240" w:lineRule="auto"/>
        <w:ind w:firstLine="0"/>
        <w:rPr>
          <w:rFonts w:ascii="Courier" w:hAnsi="Courier" w:cs="Courier New"/>
          <w:sz w:val="20"/>
          <w:szCs w:val="20"/>
          <w:rPrChange w:id="569"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70"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71" w:author="Wayne Kunze" w:date="2018-05-09T12:35:00Z">
            <w:rPr>
              <w:rFonts w:ascii="Courier New" w:hAnsi="Courier New" w:cs="Courier New"/>
            </w:rPr>
          </w:rPrChange>
        </w:rPr>
        <w:t xml:space="preserve"> &lt;- apply(data.matrix,2,function(x) {</w:t>
      </w:r>
      <w:proofErr w:type="spellStart"/>
      <w:r w:rsidRPr="00377514">
        <w:rPr>
          <w:rFonts w:ascii="Courier" w:hAnsi="Courier" w:cs="Courier New"/>
          <w:sz w:val="20"/>
          <w:szCs w:val="20"/>
          <w:rPrChange w:id="572" w:author="Wayne Kunze" w:date="2018-05-09T12:35:00Z">
            <w:rPr>
              <w:rFonts w:ascii="Courier New" w:hAnsi="Courier New" w:cs="Courier New"/>
            </w:rPr>
          </w:rPrChange>
        </w:rPr>
        <w:t>as.numeric</w:t>
      </w:r>
      <w:proofErr w:type="spellEnd"/>
      <w:r w:rsidRPr="00377514">
        <w:rPr>
          <w:rFonts w:ascii="Courier" w:hAnsi="Courier" w:cs="Courier New"/>
          <w:sz w:val="20"/>
          <w:szCs w:val="20"/>
          <w:rPrChange w:id="573" w:author="Wayne Kunze" w:date="2018-05-09T12:35:00Z">
            <w:rPr>
              <w:rFonts w:ascii="Courier New" w:hAnsi="Courier New" w:cs="Courier New"/>
            </w:rPr>
          </w:rPrChange>
        </w:rPr>
        <w:t>(</w:t>
      </w:r>
      <w:proofErr w:type="spellStart"/>
      <w:r w:rsidRPr="00377514">
        <w:rPr>
          <w:rFonts w:ascii="Courier" w:hAnsi="Courier" w:cs="Courier New"/>
          <w:sz w:val="20"/>
          <w:szCs w:val="20"/>
          <w:rPrChange w:id="574" w:author="Wayne Kunze" w:date="2018-05-09T12:35:00Z">
            <w:rPr>
              <w:rFonts w:ascii="Courier New" w:hAnsi="Courier New" w:cs="Courier New"/>
            </w:rPr>
          </w:rPrChange>
        </w:rPr>
        <w:t>as.character</w:t>
      </w:r>
      <w:proofErr w:type="spellEnd"/>
      <w:r w:rsidRPr="00377514">
        <w:rPr>
          <w:rFonts w:ascii="Courier" w:hAnsi="Courier" w:cs="Courier New"/>
          <w:sz w:val="20"/>
          <w:szCs w:val="20"/>
          <w:rPrChange w:id="575" w:author="Wayne Kunze" w:date="2018-05-09T12:35:00Z">
            <w:rPr>
              <w:rFonts w:ascii="Courier New" w:hAnsi="Courier New" w:cs="Courier New"/>
            </w:rPr>
          </w:rPrChange>
        </w:rPr>
        <w:t>(x))})</w:t>
      </w:r>
    </w:p>
    <w:p w14:paraId="6CD94600" w14:textId="77777777" w:rsidR="00E032D8" w:rsidRPr="00377514" w:rsidRDefault="00E032D8" w:rsidP="00E032D8">
      <w:pPr>
        <w:spacing w:line="240" w:lineRule="auto"/>
        <w:ind w:firstLine="0"/>
        <w:rPr>
          <w:rFonts w:ascii="Courier" w:hAnsi="Courier" w:cs="Courier New"/>
          <w:sz w:val="20"/>
          <w:szCs w:val="20"/>
          <w:rPrChange w:id="576"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77"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78" w:author="Wayne Kunze" w:date="2018-05-09T12:35:00Z">
            <w:rPr>
              <w:rFonts w:ascii="Courier New" w:hAnsi="Courier New" w:cs="Courier New"/>
            </w:rPr>
          </w:rPrChange>
        </w:rPr>
        <w:t>[is.na(</w:t>
      </w:r>
      <w:proofErr w:type="spellStart"/>
      <w:r w:rsidRPr="00377514">
        <w:rPr>
          <w:rFonts w:ascii="Courier" w:hAnsi="Courier" w:cs="Courier New"/>
          <w:sz w:val="20"/>
          <w:szCs w:val="20"/>
          <w:rPrChange w:id="579"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80" w:author="Wayne Kunze" w:date="2018-05-09T12:35:00Z">
            <w:rPr>
              <w:rFonts w:ascii="Courier New" w:hAnsi="Courier New" w:cs="Courier New"/>
            </w:rPr>
          </w:rPrChange>
        </w:rPr>
        <w:t>)] = 0</w:t>
      </w:r>
    </w:p>
    <w:p w14:paraId="665F6FA0" w14:textId="77777777" w:rsidR="00E032D8" w:rsidRPr="00377514" w:rsidRDefault="00E032D8" w:rsidP="00E032D8">
      <w:pPr>
        <w:spacing w:line="240" w:lineRule="auto"/>
        <w:ind w:firstLine="0"/>
        <w:rPr>
          <w:rFonts w:ascii="Courier" w:hAnsi="Courier" w:cs="Courier New"/>
          <w:sz w:val="20"/>
          <w:szCs w:val="20"/>
          <w:rPrChange w:id="581" w:author="Wayne Kunze" w:date="2018-05-09T12:35:00Z">
            <w:rPr>
              <w:rFonts w:ascii="Courier New" w:hAnsi="Courier New" w:cs="Courier New"/>
            </w:rPr>
          </w:rPrChange>
        </w:rPr>
      </w:pPr>
    </w:p>
    <w:p w14:paraId="764A3041" w14:textId="77777777" w:rsidR="00E032D8" w:rsidRPr="00377514" w:rsidRDefault="1CC6B03A" w:rsidP="00E032D8">
      <w:pPr>
        <w:spacing w:line="240" w:lineRule="auto"/>
        <w:ind w:firstLine="0"/>
        <w:rPr>
          <w:rFonts w:ascii="Courier" w:hAnsi="Courier" w:cs="Courier New"/>
          <w:sz w:val="20"/>
          <w:szCs w:val="20"/>
          <w:rPrChange w:id="582" w:author="Wayne Kunze" w:date="2018-05-09T12:35:00Z">
            <w:rPr>
              <w:rFonts w:ascii="Courier New" w:hAnsi="Courier New" w:cs="Courier New"/>
            </w:rPr>
          </w:rPrChange>
        </w:rPr>
      </w:pPr>
      <w:r w:rsidRPr="00377514">
        <w:rPr>
          <w:rFonts w:ascii="Courier" w:hAnsi="Courier" w:cs="Courier New"/>
          <w:sz w:val="20"/>
          <w:szCs w:val="20"/>
          <w:rPrChange w:id="583" w:author="Wayne Kunze" w:date="2018-05-09T12:35:00Z">
            <w:rPr>
              <w:rFonts w:ascii="Courier New" w:hAnsi="Courier New" w:cs="Courier New"/>
            </w:rPr>
          </w:rPrChange>
        </w:rPr>
        <w:t>#Data Processing mentioned in the Paper</w:t>
      </w:r>
    </w:p>
    <w:p w14:paraId="172A135E" w14:textId="77777777" w:rsidR="00E032D8" w:rsidRPr="00377514" w:rsidRDefault="00E032D8" w:rsidP="00E032D8">
      <w:pPr>
        <w:spacing w:line="240" w:lineRule="auto"/>
        <w:ind w:firstLine="0"/>
        <w:rPr>
          <w:rFonts w:ascii="Courier" w:hAnsi="Courier" w:cs="Courier New"/>
          <w:sz w:val="20"/>
          <w:szCs w:val="20"/>
          <w:rPrChange w:id="584" w:author="Wayne Kunze" w:date="2018-05-09T12:35:00Z">
            <w:rPr>
              <w:rFonts w:ascii="Courier New" w:hAnsi="Courier New" w:cs="Courier New"/>
            </w:rPr>
          </w:rPrChange>
        </w:rPr>
      </w:pPr>
      <w:r w:rsidRPr="00377514">
        <w:rPr>
          <w:rFonts w:ascii="Courier" w:hAnsi="Courier" w:cs="Courier New"/>
          <w:sz w:val="20"/>
          <w:szCs w:val="20"/>
          <w:rPrChange w:id="585"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586"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87"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588"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89" w:author="Wayne Kunze" w:date="2018-05-09T12:35:00Z">
            <w:rPr>
              <w:rFonts w:ascii="Courier New" w:hAnsi="Courier New" w:cs="Courier New"/>
            </w:rPr>
          </w:rPrChange>
        </w:rPr>
        <w:t>[</w:t>
      </w:r>
      <w:proofErr w:type="spellStart"/>
      <w:r w:rsidRPr="00377514">
        <w:rPr>
          <w:rFonts w:ascii="Courier" w:hAnsi="Courier" w:cs="Courier New"/>
          <w:sz w:val="20"/>
          <w:szCs w:val="20"/>
          <w:rPrChange w:id="590"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591" w:author="Wayne Kunze" w:date="2018-05-09T12:35:00Z">
            <w:rPr>
              <w:rFonts w:ascii="Courier New" w:hAnsi="Courier New" w:cs="Courier New"/>
            </w:rPr>
          </w:rPrChange>
        </w:rPr>
        <w:t>(</w:t>
      </w:r>
      <w:proofErr w:type="spellStart"/>
      <w:r w:rsidRPr="00377514">
        <w:rPr>
          <w:rFonts w:ascii="Courier" w:hAnsi="Courier" w:cs="Courier New"/>
          <w:sz w:val="20"/>
          <w:szCs w:val="20"/>
          <w:rPrChange w:id="592"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93" w:author="Wayne Kunze" w:date="2018-05-09T12:35:00Z">
            <w:rPr>
              <w:rFonts w:ascii="Courier New" w:hAnsi="Courier New" w:cs="Courier New"/>
            </w:rPr>
          </w:rPrChange>
        </w:rPr>
        <w:t xml:space="preserve"> == 0) &lt;= 3, ]</w:t>
      </w:r>
    </w:p>
    <w:p w14:paraId="4435CA66" w14:textId="77777777" w:rsidR="00E032D8" w:rsidRPr="00377514" w:rsidRDefault="00E032D8" w:rsidP="00E032D8">
      <w:pPr>
        <w:spacing w:line="240" w:lineRule="auto"/>
        <w:ind w:firstLine="0"/>
        <w:rPr>
          <w:rFonts w:ascii="Courier" w:hAnsi="Courier" w:cs="Courier New"/>
          <w:sz w:val="20"/>
          <w:szCs w:val="20"/>
          <w:rPrChange w:id="59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595"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596" w:author="Wayne Kunze" w:date="2018-05-09T12:35:00Z">
            <w:rPr>
              <w:rFonts w:ascii="Courier New" w:hAnsi="Courier New" w:cs="Courier New"/>
            </w:rPr>
          </w:rPrChange>
        </w:rPr>
        <w:t xml:space="preserve"> &lt;- log2(</w:t>
      </w:r>
      <w:proofErr w:type="spellStart"/>
      <w:r w:rsidRPr="00377514">
        <w:rPr>
          <w:rFonts w:ascii="Courier" w:hAnsi="Courier" w:cs="Courier New"/>
          <w:sz w:val="20"/>
          <w:szCs w:val="20"/>
          <w:rPrChange w:id="597"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598" w:author="Wayne Kunze" w:date="2018-05-09T12:35:00Z">
            <w:rPr>
              <w:rFonts w:ascii="Courier New" w:hAnsi="Courier New" w:cs="Courier New"/>
            </w:rPr>
          </w:rPrChange>
        </w:rPr>
        <w:t>)</w:t>
      </w:r>
    </w:p>
    <w:p w14:paraId="5EA28F4F" w14:textId="77777777" w:rsidR="00E032D8" w:rsidRPr="00377514" w:rsidRDefault="00E032D8" w:rsidP="00E032D8">
      <w:pPr>
        <w:spacing w:line="240" w:lineRule="auto"/>
        <w:ind w:firstLine="0"/>
        <w:rPr>
          <w:rFonts w:ascii="Courier" w:hAnsi="Courier" w:cs="Courier New"/>
          <w:sz w:val="20"/>
          <w:szCs w:val="20"/>
          <w:rPrChange w:id="599"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00"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01" w:author="Wayne Kunze" w:date="2018-05-09T12:35:00Z">
            <w:rPr>
              <w:rFonts w:ascii="Courier New" w:hAnsi="Courier New" w:cs="Courier New"/>
            </w:rPr>
          </w:rPrChange>
        </w:rPr>
        <w:t>[is.na(</w:t>
      </w:r>
      <w:proofErr w:type="spellStart"/>
      <w:r w:rsidRPr="00377514">
        <w:rPr>
          <w:rFonts w:ascii="Courier" w:hAnsi="Courier" w:cs="Courier New"/>
          <w:sz w:val="20"/>
          <w:szCs w:val="20"/>
          <w:rPrChange w:id="602"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03" w:author="Wayne Kunze" w:date="2018-05-09T12:35:00Z">
            <w:rPr>
              <w:rFonts w:ascii="Courier New" w:hAnsi="Courier New" w:cs="Courier New"/>
            </w:rPr>
          </w:rPrChange>
        </w:rPr>
        <w:t>)] = 0</w:t>
      </w:r>
    </w:p>
    <w:p w14:paraId="1D60A4E4" w14:textId="77777777" w:rsidR="00E032D8" w:rsidRPr="00377514" w:rsidRDefault="00E032D8" w:rsidP="00E032D8">
      <w:pPr>
        <w:spacing w:line="240" w:lineRule="auto"/>
        <w:ind w:firstLine="0"/>
        <w:rPr>
          <w:rFonts w:ascii="Courier" w:hAnsi="Courier" w:cs="Courier New"/>
          <w:sz w:val="20"/>
          <w:szCs w:val="20"/>
          <w:rPrChange w:id="60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05"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06"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07" w:author="Wayne Kunze" w:date="2018-05-09T12:35:00Z">
            <w:rPr>
              <w:rFonts w:ascii="Courier New" w:hAnsi="Courier New" w:cs="Courier New"/>
            </w:rPr>
          </w:rPrChange>
        </w:rPr>
        <w:t>normalize.quantiles</w:t>
      </w:r>
      <w:proofErr w:type="spellEnd"/>
      <w:r w:rsidRPr="00377514">
        <w:rPr>
          <w:rFonts w:ascii="Courier" w:hAnsi="Courier" w:cs="Courier New"/>
          <w:sz w:val="20"/>
          <w:szCs w:val="20"/>
          <w:rPrChange w:id="608" w:author="Wayne Kunze" w:date="2018-05-09T12:35:00Z">
            <w:rPr>
              <w:rFonts w:ascii="Courier New" w:hAnsi="Courier New" w:cs="Courier New"/>
            </w:rPr>
          </w:rPrChange>
        </w:rPr>
        <w:t>(</w:t>
      </w:r>
      <w:proofErr w:type="spellStart"/>
      <w:r w:rsidRPr="00377514">
        <w:rPr>
          <w:rFonts w:ascii="Courier" w:hAnsi="Courier" w:cs="Courier New"/>
          <w:sz w:val="20"/>
          <w:szCs w:val="20"/>
          <w:rPrChange w:id="609" w:author="Wayne Kunze" w:date="2018-05-09T12:35:00Z">
            <w:rPr>
              <w:rFonts w:ascii="Courier New" w:hAnsi="Courier New" w:cs="Courier New"/>
            </w:rPr>
          </w:rPrChange>
        </w:rPr>
        <w:t>data.matrix,copy</w:t>
      </w:r>
      <w:proofErr w:type="spellEnd"/>
      <w:r w:rsidRPr="00377514">
        <w:rPr>
          <w:rFonts w:ascii="Courier" w:hAnsi="Courier" w:cs="Courier New"/>
          <w:sz w:val="20"/>
          <w:szCs w:val="20"/>
          <w:rPrChange w:id="610" w:author="Wayne Kunze" w:date="2018-05-09T12:35:00Z">
            <w:rPr>
              <w:rFonts w:ascii="Courier New" w:hAnsi="Courier New" w:cs="Courier New"/>
            </w:rPr>
          </w:rPrChange>
        </w:rPr>
        <w:t>=TRUE)</w:t>
      </w:r>
    </w:p>
    <w:p w14:paraId="1FA2747B" w14:textId="77777777" w:rsidR="00E032D8" w:rsidRPr="00377514" w:rsidRDefault="00E032D8" w:rsidP="00E032D8">
      <w:pPr>
        <w:spacing w:line="240" w:lineRule="auto"/>
        <w:ind w:firstLine="0"/>
        <w:rPr>
          <w:rFonts w:ascii="Courier" w:hAnsi="Courier" w:cs="Courier New"/>
          <w:sz w:val="20"/>
          <w:szCs w:val="20"/>
          <w:rPrChange w:id="611" w:author="Wayne Kunze" w:date="2018-05-09T12:35:00Z">
            <w:rPr>
              <w:rFonts w:ascii="Courier New" w:hAnsi="Courier New" w:cs="Courier New"/>
            </w:rPr>
          </w:rPrChange>
        </w:rPr>
      </w:pPr>
    </w:p>
    <w:p w14:paraId="365B4842" w14:textId="77777777" w:rsidR="00E032D8" w:rsidRPr="00377514" w:rsidRDefault="00E032D8" w:rsidP="00E032D8">
      <w:pPr>
        <w:spacing w:line="240" w:lineRule="auto"/>
        <w:ind w:firstLine="0"/>
        <w:rPr>
          <w:rFonts w:ascii="Courier" w:hAnsi="Courier" w:cs="Courier New"/>
          <w:sz w:val="20"/>
          <w:szCs w:val="20"/>
          <w:rPrChange w:id="612" w:author="Wayne Kunze" w:date="2018-05-09T12:35:00Z">
            <w:rPr>
              <w:rFonts w:ascii="Courier New" w:hAnsi="Courier New" w:cs="Courier New"/>
            </w:rPr>
          </w:rPrChange>
        </w:rPr>
      </w:pPr>
      <w:r w:rsidRPr="00377514">
        <w:rPr>
          <w:rFonts w:ascii="Courier" w:hAnsi="Courier" w:cs="Courier New"/>
          <w:sz w:val="20"/>
          <w:szCs w:val="20"/>
          <w:rPrChange w:id="613" w:author="Wayne Kunze" w:date="2018-05-09T12:35:00Z">
            <w:rPr>
              <w:rFonts w:ascii="Courier New" w:hAnsi="Courier New" w:cs="Courier New"/>
            </w:rPr>
          </w:rPrChange>
        </w:rPr>
        <w:t xml:space="preserve">  </w:t>
      </w:r>
    </w:p>
    <w:p w14:paraId="66EFE0F1" w14:textId="77777777" w:rsidR="00E032D8" w:rsidRPr="00377514" w:rsidRDefault="00E032D8" w:rsidP="00E032D8">
      <w:pPr>
        <w:spacing w:line="240" w:lineRule="auto"/>
        <w:ind w:firstLine="0"/>
        <w:rPr>
          <w:rFonts w:ascii="Courier" w:hAnsi="Courier" w:cs="Courier New"/>
          <w:sz w:val="20"/>
          <w:szCs w:val="20"/>
          <w:rPrChange w:id="614"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15" w:author="Wayne Kunze" w:date="2018-05-09T12:35:00Z">
            <w:rPr>
              <w:rFonts w:ascii="Courier New" w:hAnsi="Courier New" w:cs="Courier New"/>
            </w:rPr>
          </w:rPrChange>
        </w:rPr>
        <w:t>data.labels</w:t>
      </w:r>
      <w:proofErr w:type="spellEnd"/>
      <w:proofErr w:type="gramEnd"/>
      <w:r w:rsidRPr="00377514">
        <w:rPr>
          <w:rFonts w:ascii="Courier" w:hAnsi="Courier" w:cs="Courier New"/>
          <w:sz w:val="20"/>
          <w:szCs w:val="20"/>
          <w:rPrChange w:id="616"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17" w:author="Wayne Kunze" w:date="2018-05-09T12:35:00Z">
            <w:rPr>
              <w:rFonts w:ascii="Courier New" w:hAnsi="Courier New" w:cs="Courier New"/>
            </w:rPr>
          </w:rPrChange>
        </w:rPr>
        <w:t>lapply</w:t>
      </w:r>
      <w:proofErr w:type="spellEnd"/>
      <w:r w:rsidRPr="00377514">
        <w:rPr>
          <w:rFonts w:ascii="Courier" w:hAnsi="Courier" w:cs="Courier New"/>
          <w:sz w:val="20"/>
          <w:szCs w:val="20"/>
          <w:rPrChange w:id="618" w:author="Wayne Kunze" w:date="2018-05-09T12:35:00Z">
            <w:rPr>
              <w:rFonts w:ascii="Courier New" w:hAnsi="Courier New" w:cs="Courier New"/>
            </w:rPr>
          </w:rPrChange>
        </w:rPr>
        <w:t>(</w:t>
      </w:r>
      <w:proofErr w:type="spellStart"/>
      <w:r w:rsidRPr="00377514">
        <w:rPr>
          <w:rFonts w:ascii="Courier" w:hAnsi="Courier" w:cs="Courier New"/>
          <w:sz w:val="20"/>
          <w:szCs w:val="20"/>
          <w:rPrChange w:id="619" w:author="Wayne Kunze" w:date="2018-05-09T12:35:00Z">
            <w:rPr>
              <w:rFonts w:ascii="Courier New" w:hAnsi="Courier New" w:cs="Courier New"/>
            </w:rPr>
          </w:rPrChange>
        </w:rPr>
        <w:t>GSMList</w:t>
      </w:r>
      <w:proofErr w:type="spellEnd"/>
      <w:r w:rsidRPr="00377514">
        <w:rPr>
          <w:rFonts w:ascii="Courier" w:hAnsi="Courier" w:cs="Courier New"/>
          <w:sz w:val="20"/>
          <w:szCs w:val="20"/>
          <w:rPrChange w:id="620" w:author="Wayne Kunze" w:date="2018-05-09T12:35:00Z">
            <w:rPr>
              <w:rFonts w:ascii="Courier New" w:hAnsi="Courier New" w:cs="Courier New"/>
            </w:rPr>
          </w:rPrChange>
        </w:rPr>
        <w:t>(</w:t>
      </w:r>
      <w:proofErr w:type="spellStart"/>
      <w:r w:rsidRPr="00377514">
        <w:rPr>
          <w:rFonts w:ascii="Courier" w:hAnsi="Courier" w:cs="Courier New"/>
          <w:sz w:val="20"/>
          <w:szCs w:val="20"/>
          <w:rPrChange w:id="621" w:author="Wayne Kunze" w:date="2018-05-09T12:35:00Z">
            <w:rPr>
              <w:rFonts w:ascii="Courier New" w:hAnsi="Courier New" w:cs="Courier New"/>
            </w:rPr>
          </w:rPrChange>
        </w:rPr>
        <w:t>gse</w:t>
      </w:r>
      <w:proofErr w:type="spellEnd"/>
      <w:r w:rsidRPr="00377514">
        <w:rPr>
          <w:rFonts w:ascii="Courier" w:hAnsi="Courier" w:cs="Courier New"/>
          <w:sz w:val="20"/>
          <w:szCs w:val="20"/>
          <w:rPrChange w:id="622" w:author="Wayne Kunze" w:date="2018-05-09T12:35:00Z">
            <w:rPr>
              <w:rFonts w:ascii="Courier New" w:hAnsi="Courier New" w:cs="Courier New"/>
            </w:rPr>
          </w:rPrChange>
        </w:rPr>
        <w:t>),function(x) {Meta(x)$characteristics_ch1}) == "group: Psoriasis Patient"</w:t>
      </w:r>
    </w:p>
    <w:p w14:paraId="1B957D02" w14:textId="77777777" w:rsidR="00E032D8" w:rsidRPr="00377514" w:rsidRDefault="00E032D8" w:rsidP="00E032D8">
      <w:pPr>
        <w:spacing w:line="240" w:lineRule="auto"/>
        <w:ind w:firstLine="0"/>
        <w:rPr>
          <w:rFonts w:ascii="Courier" w:hAnsi="Courier" w:cs="Courier New"/>
          <w:sz w:val="20"/>
          <w:szCs w:val="20"/>
          <w:rPrChange w:id="623"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24"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625"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26" w:author="Wayne Kunze" w:date="2018-05-09T12:35:00Z">
            <w:rPr>
              <w:rFonts w:ascii="Courier New" w:hAnsi="Courier New" w:cs="Courier New"/>
            </w:rPr>
          </w:rPrChange>
        </w:rPr>
        <w:t>probesets</w:t>
      </w:r>
      <w:proofErr w:type="spellEnd"/>
      <w:r w:rsidRPr="00377514">
        <w:rPr>
          <w:rFonts w:ascii="Courier" w:hAnsi="Courier" w:cs="Courier New"/>
          <w:sz w:val="20"/>
          <w:szCs w:val="20"/>
          <w:rPrChange w:id="627" w:author="Wayne Kunze" w:date="2018-05-09T12:35:00Z">
            <w:rPr>
              <w:rFonts w:ascii="Courier New" w:hAnsi="Courier New" w:cs="Courier New"/>
            </w:rPr>
          </w:rPrChange>
        </w:rPr>
        <w:t xml:space="preserve"> </w:t>
      </w:r>
    </w:p>
    <w:p w14:paraId="50E96814" w14:textId="77777777" w:rsidR="00E032D8" w:rsidRPr="00377514" w:rsidRDefault="00E032D8" w:rsidP="00E032D8">
      <w:pPr>
        <w:spacing w:line="240" w:lineRule="auto"/>
        <w:ind w:firstLine="0"/>
        <w:rPr>
          <w:rFonts w:ascii="Courier" w:hAnsi="Courier" w:cs="Courier New"/>
          <w:sz w:val="20"/>
          <w:szCs w:val="20"/>
          <w:rPrChange w:id="628"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629"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630" w:author="Wayne Kunze" w:date="2018-05-09T12:35:00Z">
            <w:rPr>
              <w:rFonts w:ascii="Courier New" w:hAnsi="Courier New" w:cs="Courier New"/>
            </w:rPr>
          </w:rPrChange>
        </w:rPr>
        <w:t xml:space="preserve"> &lt;- rep(1, times = </w:t>
      </w:r>
      <w:proofErr w:type="spellStart"/>
      <w:r w:rsidRPr="00377514">
        <w:rPr>
          <w:rFonts w:ascii="Courier" w:hAnsi="Courier" w:cs="Courier New"/>
          <w:sz w:val="20"/>
          <w:szCs w:val="20"/>
          <w:rPrChange w:id="631" w:author="Wayne Kunze" w:date="2018-05-09T12:35:00Z">
            <w:rPr>
              <w:rFonts w:ascii="Courier New" w:hAnsi="Courier New" w:cs="Courier New"/>
            </w:rPr>
          </w:rPrChange>
        </w:rPr>
        <w:t>nrow</w:t>
      </w:r>
      <w:proofErr w:type="spellEnd"/>
      <w:r w:rsidRPr="00377514">
        <w:rPr>
          <w:rFonts w:ascii="Courier" w:hAnsi="Courier" w:cs="Courier New"/>
          <w:sz w:val="20"/>
          <w:szCs w:val="20"/>
          <w:rPrChange w:id="632" w:author="Wayne Kunze" w:date="2018-05-09T12:35:00Z">
            <w:rPr>
              <w:rFonts w:ascii="Courier New" w:hAnsi="Courier New" w:cs="Courier New"/>
            </w:rPr>
          </w:rPrChange>
        </w:rPr>
        <w:t>(</w:t>
      </w:r>
      <w:proofErr w:type="spellStart"/>
      <w:r w:rsidRPr="00377514">
        <w:rPr>
          <w:rFonts w:ascii="Courier" w:hAnsi="Courier" w:cs="Courier New"/>
          <w:sz w:val="20"/>
          <w:szCs w:val="20"/>
          <w:rPrChange w:id="633"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34" w:author="Wayne Kunze" w:date="2018-05-09T12:35:00Z">
            <w:rPr>
              <w:rFonts w:ascii="Courier New" w:hAnsi="Courier New" w:cs="Courier New"/>
            </w:rPr>
          </w:rPrChange>
        </w:rPr>
        <w:t>))</w:t>
      </w:r>
    </w:p>
    <w:p w14:paraId="254AA381" w14:textId="77777777" w:rsidR="00E032D8" w:rsidRPr="00377514" w:rsidRDefault="00E032D8" w:rsidP="00E032D8">
      <w:pPr>
        <w:spacing w:line="240" w:lineRule="auto"/>
        <w:ind w:firstLine="0"/>
        <w:rPr>
          <w:rFonts w:ascii="Courier" w:hAnsi="Courier" w:cs="Courier New"/>
          <w:sz w:val="20"/>
          <w:szCs w:val="20"/>
          <w:rPrChange w:id="635" w:author="Wayne Kunze" w:date="2018-05-09T12:35:00Z">
            <w:rPr>
              <w:rFonts w:ascii="Courier New" w:hAnsi="Courier New" w:cs="Courier New"/>
            </w:rPr>
          </w:rPrChange>
        </w:rPr>
      </w:pPr>
      <w:r w:rsidRPr="00377514">
        <w:rPr>
          <w:rFonts w:ascii="Courier" w:hAnsi="Courier" w:cs="Courier New"/>
          <w:sz w:val="20"/>
          <w:szCs w:val="20"/>
          <w:rPrChange w:id="636" w:author="Wayne Kunze" w:date="2018-05-09T12:35:00Z">
            <w:rPr>
              <w:rFonts w:ascii="Courier New" w:hAnsi="Courier New" w:cs="Courier New"/>
            </w:rPr>
          </w:rPrChange>
        </w:rPr>
        <w:t xml:space="preserve">for (ii in </w:t>
      </w:r>
      <w:proofErr w:type="gramStart"/>
      <w:r w:rsidRPr="00377514">
        <w:rPr>
          <w:rFonts w:ascii="Courier" w:hAnsi="Courier" w:cs="Courier New"/>
          <w:sz w:val="20"/>
          <w:szCs w:val="20"/>
          <w:rPrChange w:id="637" w:author="Wayne Kunze" w:date="2018-05-09T12:35:00Z">
            <w:rPr>
              <w:rFonts w:ascii="Courier New" w:hAnsi="Courier New" w:cs="Courier New"/>
            </w:rPr>
          </w:rPrChange>
        </w:rPr>
        <w:t>range(</w:t>
      </w:r>
      <w:proofErr w:type="gramEnd"/>
      <w:r w:rsidRPr="00377514">
        <w:rPr>
          <w:rFonts w:ascii="Courier" w:hAnsi="Courier" w:cs="Courier New"/>
          <w:sz w:val="20"/>
          <w:szCs w:val="20"/>
          <w:rPrChange w:id="638" w:author="Wayne Kunze" w:date="2018-05-09T12:35:00Z">
            <w:rPr>
              <w:rFonts w:ascii="Courier New" w:hAnsi="Courier New" w:cs="Courier New"/>
            </w:rPr>
          </w:rPrChange>
        </w:rPr>
        <w:t xml:space="preserve">0, </w:t>
      </w:r>
      <w:proofErr w:type="spellStart"/>
      <w:r w:rsidRPr="00377514">
        <w:rPr>
          <w:rFonts w:ascii="Courier" w:hAnsi="Courier" w:cs="Courier New"/>
          <w:sz w:val="20"/>
          <w:szCs w:val="20"/>
          <w:rPrChange w:id="639" w:author="Wayne Kunze" w:date="2018-05-09T12:35:00Z">
            <w:rPr>
              <w:rFonts w:ascii="Courier New" w:hAnsi="Courier New" w:cs="Courier New"/>
            </w:rPr>
          </w:rPrChange>
        </w:rPr>
        <w:t>nrow</w:t>
      </w:r>
      <w:proofErr w:type="spellEnd"/>
      <w:r w:rsidRPr="00377514">
        <w:rPr>
          <w:rFonts w:ascii="Courier" w:hAnsi="Courier" w:cs="Courier New"/>
          <w:sz w:val="20"/>
          <w:szCs w:val="20"/>
          <w:rPrChange w:id="640" w:author="Wayne Kunze" w:date="2018-05-09T12:35:00Z">
            <w:rPr>
              <w:rFonts w:ascii="Courier New" w:hAnsi="Courier New" w:cs="Courier New"/>
            </w:rPr>
          </w:rPrChange>
        </w:rPr>
        <w:t>(</w:t>
      </w:r>
      <w:proofErr w:type="spellStart"/>
      <w:r w:rsidRPr="00377514">
        <w:rPr>
          <w:rFonts w:ascii="Courier" w:hAnsi="Courier" w:cs="Courier New"/>
          <w:sz w:val="20"/>
          <w:szCs w:val="20"/>
          <w:rPrChange w:id="641"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42" w:author="Wayne Kunze" w:date="2018-05-09T12:35:00Z">
            <w:rPr>
              <w:rFonts w:ascii="Courier New" w:hAnsi="Courier New" w:cs="Courier New"/>
            </w:rPr>
          </w:rPrChange>
        </w:rPr>
        <w:t>))) {</w:t>
      </w:r>
    </w:p>
    <w:p w14:paraId="3B6F5658" w14:textId="77777777" w:rsidR="00E032D8" w:rsidRPr="00377514" w:rsidRDefault="00E032D8" w:rsidP="00E032D8">
      <w:pPr>
        <w:spacing w:line="240" w:lineRule="auto"/>
        <w:ind w:firstLine="0"/>
        <w:rPr>
          <w:rFonts w:ascii="Courier" w:hAnsi="Courier" w:cs="Courier New"/>
          <w:sz w:val="20"/>
          <w:szCs w:val="20"/>
          <w:rPrChange w:id="643" w:author="Wayne Kunze" w:date="2018-05-09T12:35:00Z">
            <w:rPr>
              <w:rFonts w:ascii="Courier New" w:hAnsi="Courier New" w:cs="Courier New"/>
            </w:rPr>
          </w:rPrChange>
        </w:rPr>
      </w:pPr>
      <w:r w:rsidRPr="00377514">
        <w:rPr>
          <w:rFonts w:ascii="Courier" w:hAnsi="Courier" w:cs="Courier New"/>
          <w:sz w:val="20"/>
          <w:szCs w:val="20"/>
          <w:rPrChange w:id="644" w:author="Wayne Kunze" w:date="2018-05-09T12:35: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645" w:author="Wayne Kunze" w:date="2018-05-09T12:35:00Z">
            <w:rPr>
              <w:rFonts w:ascii="Courier New" w:hAnsi="Courier New" w:cs="Courier New"/>
            </w:rPr>
          </w:rPrChange>
        </w:rPr>
        <w:t>data.Pval</w:t>
      </w:r>
      <w:proofErr w:type="spellEnd"/>
      <w:proofErr w:type="gramEnd"/>
      <w:r w:rsidRPr="00377514">
        <w:rPr>
          <w:rFonts w:ascii="Courier" w:hAnsi="Courier" w:cs="Courier New"/>
          <w:sz w:val="20"/>
          <w:szCs w:val="20"/>
          <w:rPrChange w:id="646" w:author="Wayne Kunze" w:date="2018-05-09T12:35:00Z">
            <w:rPr>
              <w:rFonts w:ascii="Courier New" w:hAnsi="Courier New" w:cs="Courier New"/>
            </w:rPr>
          </w:rPrChange>
        </w:rPr>
        <w:t xml:space="preserve">[ii] = </w:t>
      </w:r>
      <w:proofErr w:type="spellStart"/>
      <w:r w:rsidRPr="00377514">
        <w:rPr>
          <w:rFonts w:ascii="Courier" w:hAnsi="Courier" w:cs="Courier New"/>
          <w:sz w:val="20"/>
          <w:szCs w:val="20"/>
          <w:rPrChange w:id="647"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48" w:author="Wayne Kunze" w:date="2018-05-09T12:35:00Z">
            <w:rPr>
              <w:rFonts w:ascii="Courier New" w:hAnsi="Courier New" w:cs="Courier New"/>
            </w:rPr>
          </w:rPrChange>
        </w:rPr>
        <w:t>[</w:t>
      </w:r>
      <w:proofErr w:type="spellStart"/>
      <w:r w:rsidRPr="00377514">
        <w:rPr>
          <w:rFonts w:ascii="Courier" w:hAnsi="Courier" w:cs="Courier New"/>
          <w:sz w:val="20"/>
          <w:szCs w:val="20"/>
          <w:rPrChange w:id="649" w:author="Wayne Kunze" w:date="2018-05-09T12:35:00Z">
            <w:rPr>
              <w:rFonts w:ascii="Courier New" w:hAnsi="Courier New" w:cs="Courier New"/>
            </w:rPr>
          </w:rPrChange>
        </w:rPr>
        <w:t>PvalTable</w:t>
      </w:r>
      <w:proofErr w:type="spellEnd"/>
      <w:r w:rsidRPr="00377514">
        <w:rPr>
          <w:rFonts w:ascii="Courier" w:hAnsi="Courier" w:cs="Courier New"/>
          <w:sz w:val="20"/>
          <w:szCs w:val="20"/>
          <w:rPrChange w:id="650" w:author="Wayne Kunze" w:date="2018-05-09T12:35:00Z">
            <w:rPr>
              <w:rFonts w:ascii="Courier New" w:hAnsi="Courier New" w:cs="Courier New"/>
            </w:rPr>
          </w:rPrChange>
        </w:rPr>
        <w:t xml:space="preserve">[, 1]== </w:t>
      </w:r>
      <w:proofErr w:type="spellStart"/>
      <w:r w:rsidRPr="00377514">
        <w:rPr>
          <w:rFonts w:ascii="Courier" w:hAnsi="Courier" w:cs="Courier New"/>
          <w:sz w:val="20"/>
          <w:szCs w:val="20"/>
          <w:rPrChange w:id="651"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652" w:author="Wayne Kunze" w:date="2018-05-09T12:35:00Z">
            <w:rPr>
              <w:rFonts w:ascii="Courier New" w:hAnsi="Courier New" w:cs="Courier New"/>
            </w:rPr>
          </w:rPrChange>
        </w:rPr>
        <w:t>[ii], 3]</w:t>
      </w:r>
    </w:p>
    <w:p w14:paraId="39503693" w14:textId="77777777" w:rsidR="00E032D8" w:rsidRPr="00377514" w:rsidRDefault="1CC6B03A" w:rsidP="00E032D8">
      <w:pPr>
        <w:spacing w:line="240" w:lineRule="auto"/>
        <w:ind w:firstLine="0"/>
        <w:rPr>
          <w:rFonts w:ascii="Courier" w:hAnsi="Courier" w:cs="Courier New"/>
          <w:sz w:val="20"/>
          <w:szCs w:val="20"/>
          <w:rPrChange w:id="653" w:author="Wayne Kunze" w:date="2018-05-09T12:35:00Z">
            <w:rPr>
              <w:rFonts w:ascii="Courier New" w:hAnsi="Courier New" w:cs="Courier New"/>
            </w:rPr>
          </w:rPrChange>
        </w:rPr>
      </w:pPr>
      <w:r w:rsidRPr="00377514">
        <w:rPr>
          <w:rFonts w:ascii="Courier" w:hAnsi="Courier" w:cs="Courier New"/>
          <w:sz w:val="20"/>
          <w:szCs w:val="20"/>
          <w:rPrChange w:id="654" w:author="Wayne Kunze" w:date="2018-05-09T12:35:00Z">
            <w:rPr>
              <w:rFonts w:ascii="Courier New" w:hAnsi="Courier New" w:cs="Courier New"/>
            </w:rPr>
          </w:rPrChange>
        </w:rPr>
        <w:t>}</w:t>
      </w:r>
    </w:p>
    <w:p w14:paraId="554A7F9D" w14:textId="77777777" w:rsidR="00E032D8" w:rsidRPr="00377514" w:rsidRDefault="00E032D8" w:rsidP="00E032D8">
      <w:pPr>
        <w:spacing w:line="240" w:lineRule="auto"/>
        <w:ind w:firstLine="0"/>
        <w:rPr>
          <w:rFonts w:ascii="Courier" w:hAnsi="Courier" w:cs="Courier New"/>
          <w:sz w:val="20"/>
          <w:szCs w:val="20"/>
          <w:rPrChange w:id="655" w:author="Wayne Kunze" w:date="2018-05-09T12:35:00Z">
            <w:rPr>
              <w:rFonts w:ascii="Courier New" w:hAnsi="Courier New" w:cs="Courier New"/>
            </w:rPr>
          </w:rPrChange>
        </w:rPr>
      </w:pPr>
    </w:p>
    <w:p w14:paraId="260E9E8D" w14:textId="77777777" w:rsidR="00E032D8" w:rsidRPr="00377514" w:rsidRDefault="1CC6B03A" w:rsidP="00E032D8">
      <w:pPr>
        <w:spacing w:line="240" w:lineRule="auto"/>
        <w:ind w:firstLine="0"/>
        <w:rPr>
          <w:rFonts w:ascii="Courier" w:hAnsi="Courier" w:cs="Courier New"/>
          <w:sz w:val="20"/>
          <w:szCs w:val="20"/>
          <w:rPrChange w:id="656" w:author="Wayne Kunze" w:date="2018-05-09T12:35:00Z">
            <w:rPr>
              <w:rFonts w:ascii="Courier New" w:hAnsi="Courier New" w:cs="Courier New"/>
            </w:rPr>
          </w:rPrChange>
        </w:rPr>
      </w:pPr>
      <w:r w:rsidRPr="00377514">
        <w:rPr>
          <w:rFonts w:ascii="Courier" w:hAnsi="Courier" w:cs="Courier New"/>
          <w:sz w:val="20"/>
          <w:szCs w:val="20"/>
          <w:rPrChange w:id="657" w:author="Wayne Kunze" w:date="2018-05-09T12:35:00Z">
            <w:rPr>
              <w:rFonts w:ascii="Courier New" w:hAnsi="Courier New" w:cs="Courier New"/>
            </w:rPr>
          </w:rPrChange>
        </w:rPr>
        <w:t># Recreating results</w:t>
      </w:r>
    </w:p>
    <w:p w14:paraId="19E54C02" w14:textId="77777777" w:rsidR="00E032D8" w:rsidRPr="00377514" w:rsidRDefault="00E032D8" w:rsidP="00E032D8">
      <w:pPr>
        <w:spacing w:line="240" w:lineRule="auto"/>
        <w:ind w:firstLine="0"/>
        <w:rPr>
          <w:rFonts w:ascii="Courier" w:hAnsi="Courier" w:cs="Courier New"/>
          <w:sz w:val="20"/>
          <w:szCs w:val="20"/>
          <w:rPrChange w:id="658" w:author="Wayne Kunze" w:date="2018-05-09T12:35:00Z">
            <w:rPr>
              <w:rFonts w:ascii="Courier New" w:hAnsi="Courier New" w:cs="Courier New"/>
            </w:rPr>
          </w:rPrChange>
        </w:rPr>
      </w:pPr>
      <w:r w:rsidRPr="00377514">
        <w:rPr>
          <w:rFonts w:ascii="Courier" w:hAnsi="Courier" w:cs="Courier New"/>
          <w:sz w:val="20"/>
          <w:szCs w:val="20"/>
          <w:rPrChange w:id="659"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60"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61"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62" w:author="Wayne Kunze" w:date="2018-05-09T12:35:00Z">
            <w:rPr>
              <w:rFonts w:ascii="Courier New" w:hAnsi="Courier New" w:cs="Courier New"/>
            </w:rPr>
          </w:rPrChange>
        </w:rPr>
        <w:t>data.matrix</w:t>
      </w:r>
      <w:proofErr w:type="spellEnd"/>
      <w:r w:rsidRPr="00377514">
        <w:rPr>
          <w:rFonts w:ascii="Courier" w:hAnsi="Courier" w:cs="Courier New"/>
          <w:sz w:val="20"/>
          <w:szCs w:val="20"/>
          <w:rPrChange w:id="663" w:author="Wayne Kunze" w:date="2018-05-09T12:35:00Z">
            <w:rPr>
              <w:rFonts w:ascii="Courier New" w:hAnsi="Courier New" w:cs="Courier New"/>
            </w:rPr>
          </w:rPrChange>
        </w:rPr>
        <w:t>[</w:t>
      </w:r>
      <w:proofErr w:type="spellStart"/>
      <w:r w:rsidRPr="00377514">
        <w:rPr>
          <w:rFonts w:ascii="Courier" w:hAnsi="Courier" w:cs="Courier New"/>
          <w:sz w:val="20"/>
          <w:szCs w:val="20"/>
          <w:rPrChange w:id="664" w:author="Wayne Kunze" w:date="2018-05-09T12:35:00Z">
            <w:rPr>
              <w:rFonts w:ascii="Courier New" w:hAnsi="Courier New" w:cs="Courier New"/>
            </w:rPr>
          </w:rPrChange>
        </w:rPr>
        <w:t>data.Pval</w:t>
      </w:r>
      <w:proofErr w:type="spellEnd"/>
      <w:r w:rsidRPr="00377514">
        <w:rPr>
          <w:rFonts w:ascii="Courier" w:hAnsi="Courier" w:cs="Courier New"/>
          <w:sz w:val="20"/>
          <w:szCs w:val="20"/>
          <w:rPrChange w:id="665" w:author="Wayne Kunze" w:date="2018-05-09T12:35:00Z">
            <w:rPr>
              <w:rFonts w:ascii="Courier New" w:hAnsi="Courier New" w:cs="Courier New"/>
            </w:rPr>
          </w:rPrChange>
        </w:rPr>
        <w:t xml:space="preserve"> &lt;= 0.05, ]</w:t>
      </w:r>
    </w:p>
    <w:p w14:paraId="0CA1B8D4" w14:textId="77777777" w:rsidR="00E032D8" w:rsidRPr="00377514" w:rsidRDefault="00E032D8" w:rsidP="00E032D8">
      <w:pPr>
        <w:spacing w:line="240" w:lineRule="auto"/>
        <w:ind w:firstLine="0"/>
        <w:rPr>
          <w:rFonts w:ascii="Courier" w:hAnsi="Courier" w:cs="Courier New"/>
          <w:sz w:val="20"/>
          <w:szCs w:val="20"/>
          <w:rPrChange w:id="666" w:author="Wayne Kunze" w:date="2018-05-09T12:35:00Z">
            <w:rPr>
              <w:rFonts w:ascii="Courier New" w:hAnsi="Courier New" w:cs="Courier New"/>
            </w:rPr>
          </w:rPrChange>
        </w:rPr>
      </w:pPr>
      <w:r w:rsidRPr="00377514">
        <w:rPr>
          <w:rFonts w:ascii="Courier" w:hAnsi="Courier" w:cs="Courier New"/>
          <w:sz w:val="20"/>
          <w:szCs w:val="20"/>
          <w:rPrChange w:id="667"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668" w:author="Wayne Kunze" w:date="2018-05-09T12:35:00Z">
            <w:rPr>
              <w:rFonts w:ascii="Courier New" w:hAnsi="Courier New" w:cs="Courier New"/>
            </w:rPr>
          </w:rPrChange>
        </w:rPr>
        <w:t>data.Filmatrix</w:t>
      </w:r>
      <w:proofErr w:type="spellEnd"/>
      <w:proofErr w:type="gramEnd"/>
      <w:r w:rsidRPr="00377514">
        <w:rPr>
          <w:rFonts w:ascii="Courier" w:hAnsi="Courier" w:cs="Courier New"/>
          <w:sz w:val="20"/>
          <w:szCs w:val="20"/>
          <w:rPrChange w:id="669" w:author="Wayne Kunze" w:date="2018-05-09T12:35:00Z">
            <w:rPr>
              <w:rFonts w:ascii="Courier New" w:hAnsi="Courier New" w:cs="Courier New"/>
            </w:rPr>
          </w:rPrChange>
        </w:rPr>
        <w:t xml:space="preserve"> = </w:t>
      </w:r>
      <w:proofErr w:type="spellStart"/>
      <w:r w:rsidRPr="00377514">
        <w:rPr>
          <w:rFonts w:ascii="Courier" w:hAnsi="Courier" w:cs="Courier New"/>
          <w:sz w:val="20"/>
          <w:szCs w:val="20"/>
          <w:rPrChange w:id="670"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71" w:author="Wayne Kunze" w:date="2018-05-09T12:35:00Z">
            <w:rPr>
              <w:rFonts w:ascii="Courier New" w:hAnsi="Courier New" w:cs="Courier New"/>
            </w:rPr>
          </w:rPrChange>
        </w:rPr>
        <w:t>[</w:t>
      </w:r>
      <w:proofErr w:type="spellStart"/>
      <w:r w:rsidRPr="00377514">
        <w:rPr>
          <w:rFonts w:ascii="Courier" w:hAnsi="Courier" w:cs="Courier New"/>
          <w:sz w:val="20"/>
          <w:szCs w:val="20"/>
          <w:rPrChange w:id="672" w:author="Wayne Kunze" w:date="2018-05-09T12:35:00Z">
            <w:rPr>
              <w:rFonts w:ascii="Courier New" w:hAnsi="Courier New" w:cs="Courier New"/>
            </w:rPr>
          </w:rPrChange>
        </w:rPr>
        <w:t>rowSums</w:t>
      </w:r>
      <w:proofErr w:type="spellEnd"/>
      <w:r w:rsidRPr="00377514">
        <w:rPr>
          <w:rFonts w:ascii="Courier" w:hAnsi="Courier" w:cs="Courier New"/>
          <w:sz w:val="20"/>
          <w:szCs w:val="20"/>
          <w:rPrChange w:id="673" w:author="Wayne Kunze" w:date="2018-05-09T12:35:00Z">
            <w:rPr>
              <w:rFonts w:ascii="Courier New" w:hAnsi="Courier New" w:cs="Courier New"/>
            </w:rPr>
          </w:rPrChange>
        </w:rPr>
        <w:t>(</w:t>
      </w:r>
      <w:proofErr w:type="spellStart"/>
      <w:r w:rsidRPr="00377514">
        <w:rPr>
          <w:rFonts w:ascii="Courier" w:hAnsi="Courier" w:cs="Courier New"/>
          <w:sz w:val="20"/>
          <w:szCs w:val="20"/>
          <w:rPrChange w:id="674" w:author="Wayne Kunze" w:date="2018-05-09T12:35:00Z">
            <w:rPr>
              <w:rFonts w:ascii="Courier New" w:hAnsi="Courier New" w:cs="Courier New"/>
            </w:rPr>
          </w:rPrChange>
        </w:rPr>
        <w:t>data.Filmatrix</w:t>
      </w:r>
      <w:proofErr w:type="spellEnd"/>
      <w:r w:rsidRPr="00377514">
        <w:rPr>
          <w:rFonts w:ascii="Courier" w:hAnsi="Courier" w:cs="Courier New"/>
          <w:sz w:val="20"/>
          <w:szCs w:val="20"/>
          <w:rPrChange w:id="675" w:author="Wayne Kunze" w:date="2018-05-09T12:35:00Z">
            <w:rPr>
              <w:rFonts w:ascii="Courier New" w:hAnsi="Courier New" w:cs="Courier New"/>
            </w:rPr>
          </w:rPrChange>
        </w:rPr>
        <w:t xml:space="preserve"> == 0) &lt;= 3, ]</w:t>
      </w:r>
    </w:p>
    <w:p w14:paraId="333C5729" w14:textId="77777777" w:rsidR="00E032D8" w:rsidRPr="00377514" w:rsidRDefault="00E032D8" w:rsidP="00E032D8">
      <w:pPr>
        <w:spacing w:line="240" w:lineRule="auto"/>
        <w:ind w:firstLine="0"/>
        <w:rPr>
          <w:rFonts w:ascii="Courier" w:hAnsi="Courier" w:cs="Courier New"/>
          <w:sz w:val="20"/>
          <w:szCs w:val="20"/>
          <w:rPrChange w:id="676" w:author="Wayne Kunze" w:date="2018-05-09T12:35:00Z">
            <w:rPr>
              <w:rFonts w:ascii="Courier New" w:hAnsi="Courier New" w:cs="Courier New"/>
            </w:rPr>
          </w:rPrChange>
        </w:rPr>
      </w:pPr>
      <w:r w:rsidRPr="00377514">
        <w:rPr>
          <w:rFonts w:ascii="Courier" w:hAnsi="Courier" w:cs="Courier New"/>
          <w:sz w:val="20"/>
          <w:szCs w:val="20"/>
          <w:rPrChange w:id="677" w:author="Wayne Kunze" w:date="2018-05-09T12:35:00Z">
            <w:rPr>
              <w:rFonts w:ascii="Courier New" w:hAnsi="Courier New" w:cs="Courier New"/>
            </w:rPr>
          </w:rPrChange>
        </w:rPr>
        <w:t xml:space="preserve">infected &lt;- </w:t>
      </w:r>
      <w:proofErr w:type="spellStart"/>
      <w:proofErr w:type="gramStart"/>
      <w:r w:rsidRPr="00377514">
        <w:rPr>
          <w:rFonts w:ascii="Courier" w:hAnsi="Courier" w:cs="Courier New"/>
          <w:sz w:val="20"/>
          <w:szCs w:val="20"/>
          <w:rPrChange w:id="678"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79" w:author="Wayne Kunze" w:date="2018-05-09T12:35:00Z">
            <w:rPr>
              <w:rFonts w:ascii="Courier New" w:hAnsi="Courier New" w:cs="Courier New"/>
            </w:rPr>
          </w:rPrChange>
        </w:rPr>
        <w:t xml:space="preserve">[, </w:t>
      </w:r>
      <w:proofErr w:type="spellStart"/>
      <w:r w:rsidRPr="00377514">
        <w:rPr>
          <w:rFonts w:ascii="Courier" w:hAnsi="Courier" w:cs="Courier New"/>
          <w:sz w:val="20"/>
          <w:szCs w:val="20"/>
          <w:rPrChange w:id="680"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681" w:author="Wayne Kunze" w:date="2018-05-09T12:35:00Z">
            <w:rPr>
              <w:rFonts w:ascii="Courier New" w:hAnsi="Courier New" w:cs="Courier New"/>
            </w:rPr>
          </w:rPrChange>
        </w:rPr>
        <w:t>]</w:t>
      </w:r>
    </w:p>
    <w:p w14:paraId="2CE897F0" w14:textId="77777777" w:rsidR="00E032D8" w:rsidRPr="00377514" w:rsidRDefault="00E032D8" w:rsidP="00E032D8">
      <w:pPr>
        <w:spacing w:line="240" w:lineRule="auto"/>
        <w:ind w:firstLine="0"/>
        <w:rPr>
          <w:rFonts w:ascii="Courier" w:hAnsi="Courier" w:cs="Courier New"/>
          <w:sz w:val="20"/>
          <w:szCs w:val="20"/>
          <w:rPrChange w:id="682" w:author="Wayne Kunze" w:date="2018-05-09T12:35:00Z">
            <w:rPr>
              <w:rFonts w:ascii="Courier New" w:hAnsi="Courier New" w:cs="Courier New"/>
            </w:rPr>
          </w:rPrChange>
        </w:rPr>
      </w:pPr>
      <w:proofErr w:type="spellStart"/>
      <w:r w:rsidRPr="00377514">
        <w:rPr>
          <w:rFonts w:ascii="Courier" w:hAnsi="Courier" w:cs="Courier New"/>
          <w:sz w:val="20"/>
          <w:szCs w:val="20"/>
          <w:rPrChange w:id="683"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684"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685" w:author="Wayne Kunze" w:date="2018-05-09T12:35:00Z">
            <w:rPr>
              <w:rFonts w:ascii="Courier New" w:hAnsi="Courier New" w:cs="Courier New"/>
            </w:rPr>
          </w:rPrChange>
        </w:rPr>
        <w:t>data.matrix</w:t>
      </w:r>
      <w:proofErr w:type="spellEnd"/>
      <w:proofErr w:type="gramEnd"/>
      <w:r w:rsidRPr="00377514">
        <w:rPr>
          <w:rFonts w:ascii="Courier" w:hAnsi="Courier" w:cs="Courier New"/>
          <w:sz w:val="20"/>
          <w:szCs w:val="20"/>
          <w:rPrChange w:id="686" w:author="Wayne Kunze" w:date="2018-05-09T12:35:00Z">
            <w:rPr>
              <w:rFonts w:ascii="Courier New" w:hAnsi="Courier New" w:cs="Courier New"/>
            </w:rPr>
          </w:rPrChange>
        </w:rPr>
        <w:t>[, !</w:t>
      </w:r>
      <w:proofErr w:type="spellStart"/>
      <w:r w:rsidRPr="00377514">
        <w:rPr>
          <w:rFonts w:ascii="Courier" w:hAnsi="Courier" w:cs="Courier New"/>
          <w:sz w:val="20"/>
          <w:szCs w:val="20"/>
          <w:rPrChange w:id="687" w:author="Wayne Kunze" w:date="2018-05-09T12:35:00Z">
            <w:rPr>
              <w:rFonts w:ascii="Courier New" w:hAnsi="Courier New" w:cs="Courier New"/>
            </w:rPr>
          </w:rPrChange>
        </w:rPr>
        <w:t>data.labels</w:t>
      </w:r>
      <w:proofErr w:type="spellEnd"/>
      <w:r w:rsidRPr="00377514">
        <w:rPr>
          <w:rFonts w:ascii="Courier" w:hAnsi="Courier" w:cs="Courier New"/>
          <w:sz w:val="20"/>
          <w:szCs w:val="20"/>
          <w:rPrChange w:id="688" w:author="Wayne Kunze" w:date="2018-05-09T12:35:00Z">
            <w:rPr>
              <w:rFonts w:ascii="Courier New" w:hAnsi="Courier New" w:cs="Courier New"/>
            </w:rPr>
          </w:rPrChange>
        </w:rPr>
        <w:t>]</w:t>
      </w:r>
    </w:p>
    <w:p w14:paraId="72199612" w14:textId="77777777" w:rsidR="00E032D8" w:rsidRPr="00377514" w:rsidRDefault="00E032D8" w:rsidP="00E032D8">
      <w:pPr>
        <w:spacing w:line="240" w:lineRule="auto"/>
        <w:ind w:firstLine="0"/>
        <w:rPr>
          <w:rFonts w:ascii="Courier" w:hAnsi="Courier" w:cs="Courier New"/>
          <w:sz w:val="20"/>
          <w:szCs w:val="20"/>
          <w:rPrChange w:id="689" w:author="Wayne Kunze" w:date="2018-05-09T12:35:00Z">
            <w:rPr>
              <w:rFonts w:ascii="Courier New" w:hAnsi="Courier New" w:cs="Courier New"/>
            </w:rPr>
          </w:rPrChange>
        </w:rPr>
      </w:pPr>
      <w:proofErr w:type="spellStart"/>
      <w:r w:rsidRPr="00377514">
        <w:rPr>
          <w:rFonts w:ascii="Courier" w:hAnsi="Courier" w:cs="Courier New"/>
          <w:sz w:val="20"/>
          <w:szCs w:val="20"/>
          <w:rPrChange w:id="690"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691"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92"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93" w:author="Wayne Kunze" w:date="2018-05-09T12:35:00Z">
            <w:rPr>
              <w:rFonts w:ascii="Courier New" w:hAnsi="Courier New" w:cs="Courier New"/>
            </w:rPr>
          </w:rPrChange>
        </w:rPr>
        <w:t>(infected)</w:t>
      </w:r>
    </w:p>
    <w:p w14:paraId="5A9F201B" w14:textId="77777777" w:rsidR="00E032D8" w:rsidRPr="00377514" w:rsidRDefault="00E032D8" w:rsidP="00E032D8">
      <w:pPr>
        <w:spacing w:line="240" w:lineRule="auto"/>
        <w:ind w:firstLine="0"/>
        <w:rPr>
          <w:rFonts w:ascii="Courier" w:hAnsi="Courier" w:cs="Courier New"/>
          <w:sz w:val="20"/>
          <w:szCs w:val="20"/>
          <w:rPrChange w:id="694" w:author="Wayne Kunze" w:date="2018-05-09T12:35:00Z">
            <w:rPr>
              <w:rFonts w:ascii="Courier New" w:hAnsi="Courier New" w:cs="Courier New"/>
            </w:rPr>
          </w:rPrChange>
        </w:rPr>
      </w:pPr>
      <w:proofErr w:type="spellStart"/>
      <w:r w:rsidRPr="00377514">
        <w:rPr>
          <w:rFonts w:ascii="Courier" w:hAnsi="Courier" w:cs="Courier New"/>
          <w:sz w:val="20"/>
          <w:szCs w:val="20"/>
          <w:rPrChange w:id="695" w:author="Wayne Kunze" w:date="2018-05-09T12:35:00Z">
            <w:rPr>
              <w:rFonts w:ascii="Courier New" w:hAnsi="Courier New" w:cs="Courier New"/>
            </w:rPr>
          </w:rPrChange>
        </w:rPr>
        <w:t>meanNinfected</w:t>
      </w:r>
      <w:proofErr w:type="spellEnd"/>
      <w:r w:rsidRPr="00377514">
        <w:rPr>
          <w:rFonts w:ascii="Courier" w:hAnsi="Courier" w:cs="Courier New"/>
          <w:sz w:val="20"/>
          <w:szCs w:val="20"/>
          <w:rPrChange w:id="696" w:author="Wayne Kunze" w:date="2018-05-09T12:35:00Z">
            <w:rPr>
              <w:rFonts w:ascii="Courier New" w:hAnsi="Courier New" w:cs="Courier New"/>
            </w:rPr>
          </w:rPrChange>
        </w:rPr>
        <w:t xml:space="preserve"> &lt;- </w:t>
      </w:r>
      <w:proofErr w:type="spellStart"/>
      <w:r w:rsidRPr="00377514">
        <w:rPr>
          <w:rFonts w:ascii="Courier" w:hAnsi="Courier" w:cs="Courier New"/>
          <w:sz w:val="20"/>
          <w:szCs w:val="20"/>
          <w:rPrChange w:id="697" w:author="Wayne Kunze" w:date="2018-05-09T12:35:00Z">
            <w:rPr>
              <w:rFonts w:ascii="Courier New" w:hAnsi="Courier New" w:cs="Courier New"/>
            </w:rPr>
          </w:rPrChange>
        </w:rPr>
        <w:t>rowMeans</w:t>
      </w:r>
      <w:proofErr w:type="spellEnd"/>
      <w:r w:rsidRPr="00377514">
        <w:rPr>
          <w:rFonts w:ascii="Courier" w:hAnsi="Courier" w:cs="Courier New"/>
          <w:sz w:val="20"/>
          <w:szCs w:val="20"/>
          <w:rPrChange w:id="698" w:author="Wayne Kunze" w:date="2018-05-09T12:35:00Z">
            <w:rPr>
              <w:rFonts w:ascii="Courier New" w:hAnsi="Courier New" w:cs="Courier New"/>
            </w:rPr>
          </w:rPrChange>
        </w:rPr>
        <w:t>(</w:t>
      </w:r>
      <w:proofErr w:type="spellStart"/>
      <w:r w:rsidRPr="00377514">
        <w:rPr>
          <w:rFonts w:ascii="Courier" w:hAnsi="Courier" w:cs="Courier New"/>
          <w:sz w:val="20"/>
          <w:szCs w:val="20"/>
          <w:rPrChange w:id="699" w:author="Wayne Kunze" w:date="2018-05-09T12:35:00Z">
            <w:rPr>
              <w:rFonts w:ascii="Courier New" w:hAnsi="Courier New" w:cs="Courier New"/>
            </w:rPr>
          </w:rPrChange>
        </w:rPr>
        <w:t>ninfected</w:t>
      </w:r>
      <w:proofErr w:type="spellEnd"/>
      <w:r w:rsidRPr="00377514">
        <w:rPr>
          <w:rFonts w:ascii="Courier" w:hAnsi="Courier" w:cs="Courier New"/>
          <w:sz w:val="20"/>
          <w:szCs w:val="20"/>
          <w:rPrChange w:id="700" w:author="Wayne Kunze" w:date="2018-05-09T12:35:00Z">
            <w:rPr>
              <w:rFonts w:ascii="Courier New" w:hAnsi="Courier New" w:cs="Courier New"/>
            </w:rPr>
          </w:rPrChange>
        </w:rPr>
        <w:t>)</w:t>
      </w:r>
    </w:p>
    <w:p w14:paraId="259F977C" w14:textId="77777777" w:rsidR="00E032D8" w:rsidRPr="00377514" w:rsidRDefault="00E032D8" w:rsidP="00E032D8">
      <w:pPr>
        <w:spacing w:line="240" w:lineRule="auto"/>
        <w:ind w:firstLine="0"/>
        <w:rPr>
          <w:rFonts w:ascii="Courier" w:hAnsi="Courier" w:cs="Courier New"/>
          <w:sz w:val="20"/>
          <w:szCs w:val="20"/>
          <w:rPrChange w:id="701" w:author="Wayne Kunze" w:date="2018-05-09T12:35:00Z">
            <w:rPr>
              <w:rFonts w:ascii="Courier New" w:hAnsi="Courier New" w:cs="Courier New"/>
            </w:rPr>
          </w:rPrChange>
        </w:rPr>
      </w:pPr>
      <w:proofErr w:type="spellStart"/>
      <w:r w:rsidRPr="00377514">
        <w:rPr>
          <w:rFonts w:ascii="Courier" w:hAnsi="Courier" w:cs="Courier New"/>
          <w:sz w:val="20"/>
          <w:szCs w:val="20"/>
          <w:rPrChange w:id="702"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03" w:author="Wayne Kunze" w:date="2018-05-09T12:35: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704" w:author="Wayne Kunze" w:date="2018-05-09T12:35:00Z">
            <w:rPr>
              <w:rFonts w:ascii="Courier New" w:hAnsi="Courier New" w:cs="Courier New"/>
            </w:rPr>
          </w:rPrChange>
        </w:rPr>
        <w:t>meanInfected</w:t>
      </w:r>
      <w:proofErr w:type="spellEnd"/>
      <w:r w:rsidRPr="00377514">
        <w:rPr>
          <w:rFonts w:ascii="Courier" w:hAnsi="Courier" w:cs="Courier New"/>
          <w:sz w:val="20"/>
          <w:szCs w:val="20"/>
          <w:rPrChange w:id="705" w:author="Wayne Kunze" w:date="2018-05-09T12:35:00Z">
            <w:rPr>
              <w:rFonts w:ascii="Courier New" w:hAnsi="Courier New" w:cs="Courier New"/>
            </w:rPr>
          </w:rPrChange>
        </w:rPr>
        <w:t xml:space="preserve"> )</w:t>
      </w:r>
      <w:proofErr w:type="gramEnd"/>
      <w:r w:rsidRPr="00377514">
        <w:rPr>
          <w:rFonts w:ascii="Courier" w:hAnsi="Courier" w:cs="Courier New"/>
          <w:sz w:val="20"/>
          <w:szCs w:val="20"/>
          <w:rPrChange w:id="706" w:author="Wayne Kunze" w:date="2018-05-09T12:35:00Z">
            <w:rPr>
              <w:rFonts w:ascii="Courier New" w:hAnsi="Courier New" w:cs="Courier New"/>
            </w:rPr>
          </w:rPrChange>
        </w:rPr>
        <w:t>/</w:t>
      </w:r>
      <w:proofErr w:type="spellStart"/>
      <w:r w:rsidRPr="00377514">
        <w:rPr>
          <w:rFonts w:ascii="Courier" w:hAnsi="Courier" w:cs="Courier New"/>
          <w:sz w:val="20"/>
          <w:szCs w:val="20"/>
          <w:rPrChange w:id="707" w:author="Wayne Kunze" w:date="2018-05-09T12:35:00Z">
            <w:rPr>
              <w:rFonts w:ascii="Courier New" w:hAnsi="Courier New" w:cs="Courier New"/>
            </w:rPr>
          </w:rPrChange>
        </w:rPr>
        <w:t>meanNinfected</w:t>
      </w:r>
      <w:proofErr w:type="spellEnd"/>
    </w:p>
    <w:p w14:paraId="76832432" w14:textId="77777777" w:rsidR="00E032D8" w:rsidRPr="00377514" w:rsidRDefault="1CC6B03A" w:rsidP="00E032D8">
      <w:pPr>
        <w:spacing w:line="240" w:lineRule="auto"/>
        <w:ind w:firstLine="0"/>
        <w:rPr>
          <w:rFonts w:ascii="Courier" w:hAnsi="Courier" w:cs="Courier New"/>
          <w:sz w:val="20"/>
          <w:szCs w:val="20"/>
          <w:rPrChange w:id="708" w:author="Wayne Kunze" w:date="2018-05-09T12:35:00Z">
            <w:rPr>
              <w:rFonts w:ascii="Courier New" w:hAnsi="Courier New" w:cs="Courier New"/>
            </w:rPr>
          </w:rPrChange>
        </w:rPr>
      </w:pPr>
      <w:r w:rsidRPr="00377514">
        <w:rPr>
          <w:rFonts w:ascii="Courier" w:hAnsi="Courier" w:cs="Courier New"/>
          <w:sz w:val="20"/>
          <w:szCs w:val="20"/>
          <w:rPrChange w:id="709" w:author="Wayne Kunze" w:date="2018-05-09T12:35:00Z">
            <w:rPr>
              <w:rFonts w:ascii="Courier New" w:hAnsi="Courier New" w:cs="Courier New"/>
            </w:rPr>
          </w:rPrChange>
        </w:rPr>
        <w:t xml:space="preserve">#List of Upregulated genes </w:t>
      </w:r>
    </w:p>
    <w:p w14:paraId="20107C31" w14:textId="77777777" w:rsidR="00E032D8" w:rsidRPr="00377514" w:rsidRDefault="00E032D8" w:rsidP="00E032D8">
      <w:pPr>
        <w:spacing w:line="240" w:lineRule="auto"/>
        <w:ind w:firstLine="0"/>
        <w:rPr>
          <w:rFonts w:ascii="Courier" w:hAnsi="Courier" w:cs="Courier New"/>
          <w:sz w:val="20"/>
          <w:szCs w:val="20"/>
          <w:rPrChange w:id="710" w:author="Wayne Kunze" w:date="2018-05-09T12:35:00Z">
            <w:rPr>
              <w:rFonts w:ascii="Courier New" w:hAnsi="Courier New" w:cs="Courier New"/>
            </w:rPr>
          </w:rPrChange>
        </w:rPr>
      </w:pPr>
      <w:proofErr w:type="spellStart"/>
      <w:r w:rsidRPr="00377514">
        <w:rPr>
          <w:rFonts w:ascii="Courier" w:hAnsi="Courier" w:cs="Courier New"/>
          <w:sz w:val="20"/>
          <w:szCs w:val="20"/>
          <w:rPrChange w:id="711"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12" w:author="Wayne Kunze" w:date="2018-05-09T12:35:00Z">
            <w:rPr>
              <w:rFonts w:ascii="Courier New" w:hAnsi="Courier New" w:cs="Courier New"/>
            </w:rPr>
          </w:rPrChange>
        </w:rPr>
        <w:t xml:space="preserve"> &lt;- </w:t>
      </w:r>
      <w:proofErr w:type="gramStart"/>
      <w:r w:rsidRPr="00377514">
        <w:rPr>
          <w:rFonts w:ascii="Courier" w:hAnsi="Courier" w:cs="Courier New"/>
          <w:sz w:val="20"/>
          <w:szCs w:val="20"/>
          <w:rPrChange w:id="713" w:author="Wayne Kunze" w:date="2018-05-09T12:35:00Z">
            <w:rPr>
              <w:rFonts w:ascii="Courier New" w:hAnsi="Courier New" w:cs="Courier New"/>
            </w:rPr>
          </w:rPrChange>
        </w:rPr>
        <w:t>order(</w:t>
      </w:r>
      <w:proofErr w:type="spellStart"/>
      <w:proofErr w:type="gramEnd"/>
      <w:r w:rsidRPr="00377514">
        <w:rPr>
          <w:rFonts w:ascii="Courier" w:hAnsi="Courier" w:cs="Courier New"/>
          <w:sz w:val="20"/>
          <w:szCs w:val="20"/>
          <w:rPrChange w:id="714"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15" w:author="Wayne Kunze" w:date="2018-05-09T12:35:00Z">
            <w:rPr>
              <w:rFonts w:ascii="Courier New" w:hAnsi="Courier New" w:cs="Courier New"/>
            </w:rPr>
          </w:rPrChange>
        </w:rPr>
        <w:t>, decreasing = TRUE)</w:t>
      </w:r>
    </w:p>
    <w:p w14:paraId="3379182D" w14:textId="77777777" w:rsidR="00E032D8" w:rsidRPr="00377514" w:rsidRDefault="00E032D8" w:rsidP="00E032D8">
      <w:pPr>
        <w:spacing w:line="240" w:lineRule="auto"/>
        <w:ind w:firstLine="0"/>
        <w:rPr>
          <w:rFonts w:ascii="Courier" w:hAnsi="Courier" w:cs="Courier New"/>
          <w:sz w:val="20"/>
          <w:szCs w:val="20"/>
          <w:rPrChange w:id="716" w:author="Wayne Kunze" w:date="2018-05-09T12:35:00Z">
            <w:rPr>
              <w:rFonts w:ascii="Courier New" w:hAnsi="Courier New" w:cs="Courier New"/>
            </w:rPr>
          </w:rPrChange>
        </w:rPr>
      </w:pPr>
      <w:proofErr w:type="spellStart"/>
      <w:proofErr w:type="gramStart"/>
      <w:r w:rsidRPr="00377514">
        <w:rPr>
          <w:rFonts w:ascii="Courier" w:hAnsi="Courier" w:cs="Courier New"/>
          <w:sz w:val="20"/>
          <w:szCs w:val="20"/>
          <w:rPrChange w:id="717" w:author="Wayne Kunze" w:date="2018-05-09T12:35:00Z">
            <w:rPr>
              <w:rFonts w:ascii="Courier New" w:hAnsi="Courier New" w:cs="Courier New"/>
            </w:rPr>
          </w:rPrChange>
        </w:rPr>
        <w:t>data.rowNames</w:t>
      </w:r>
      <w:proofErr w:type="spellEnd"/>
      <w:proofErr w:type="gramEnd"/>
      <w:r w:rsidRPr="00377514">
        <w:rPr>
          <w:rFonts w:ascii="Courier" w:hAnsi="Courier" w:cs="Courier New"/>
          <w:sz w:val="20"/>
          <w:szCs w:val="20"/>
          <w:rPrChange w:id="718" w:author="Wayne Kunze" w:date="2018-05-09T12:35:00Z">
            <w:rPr>
              <w:rFonts w:ascii="Courier New" w:hAnsi="Courier New" w:cs="Courier New"/>
            </w:rPr>
          </w:rPrChange>
        </w:rPr>
        <w:t>[</w:t>
      </w:r>
      <w:proofErr w:type="spellStart"/>
      <w:r w:rsidRPr="00377514">
        <w:rPr>
          <w:rFonts w:ascii="Courier" w:hAnsi="Courier" w:cs="Courier New"/>
          <w:sz w:val="20"/>
          <w:szCs w:val="20"/>
          <w:rPrChange w:id="719"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20" w:author="Wayne Kunze" w:date="2018-05-09T12:35:00Z">
            <w:rPr>
              <w:rFonts w:ascii="Courier New" w:hAnsi="Courier New" w:cs="Courier New"/>
            </w:rPr>
          </w:rPrChange>
        </w:rPr>
        <w:t>[0:13]] #</w:t>
      </w:r>
      <w:proofErr w:type="spellStart"/>
      <w:r w:rsidRPr="00377514">
        <w:rPr>
          <w:rFonts w:ascii="Courier" w:hAnsi="Courier" w:cs="Courier New"/>
          <w:sz w:val="20"/>
          <w:szCs w:val="20"/>
          <w:rPrChange w:id="721"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22" w:author="Wayne Kunze" w:date="2018-05-09T12:35:00Z">
            <w:rPr>
              <w:rFonts w:ascii="Courier New" w:hAnsi="Courier New" w:cs="Courier New"/>
            </w:rPr>
          </w:rPrChange>
        </w:rPr>
        <w:t xml:space="preserve"> maps indexes to sorted indexes</w:t>
      </w:r>
    </w:p>
    <w:p w14:paraId="47A14EEA" w14:textId="77777777" w:rsidR="00E032D8" w:rsidRPr="00377514" w:rsidRDefault="00E032D8" w:rsidP="00E032D8">
      <w:pPr>
        <w:spacing w:line="240" w:lineRule="auto"/>
        <w:ind w:firstLine="0"/>
        <w:rPr>
          <w:rFonts w:ascii="Courier" w:hAnsi="Courier" w:cs="Courier New"/>
          <w:sz w:val="20"/>
          <w:szCs w:val="20"/>
          <w:rPrChange w:id="723" w:author="Wayne Kunze" w:date="2018-05-09T12:35:00Z">
            <w:rPr>
              <w:rFonts w:ascii="Courier New" w:hAnsi="Courier New" w:cs="Courier New"/>
            </w:rPr>
          </w:rPrChange>
        </w:rPr>
      </w:pPr>
      <w:proofErr w:type="spellStart"/>
      <w:r w:rsidRPr="00377514">
        <w:rPr>
          <w:rFonts w:ascii="Courier" w:hAnsi="Courier" w:cs="Courier New"/>
          <w:sz w:val="20"/>
          <w:szCs w:val="20"/>
          <w:rPrChange w:id="724"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25" w:author="Wayne Kunze" w:date="2018-05-09T12:35:00Z">
            <w:rPr>
              <w:rFonts w:ascii="Courier New" w:hAnsi="Courier New" w:cs="Courier New"/>
            </w:rPr>
          </w:rPrChange>
        </w:rPr>
        <w:t>[</w:t>
      </w:r>
      <w:proofErr w:type="spellStart"/>
      <w:proofErr w:type="gramStart"/>
      <w:r w:rsidRPr="00377514">
        <w:rPr>
          <w:rFonts w:ascii="Courier" w:hAnsi="Courier" w:cs="Courier New"/>
          <w:sz w:val="20"/>
          <w:szCs w:val="20"/>
          <w:rPrChange w:id="726"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27" w:author="Wayne Kunze" w:date="2018-05-09T12:35:00Z">
            <w:rPr>
              <w:rFonts w:ascii="Courier New" w:hAnsi="Courier New" w:cs="Courier New"/>
            </w:rPr>
          </w:rPrChange>
        </w:rPr>
        <w:t>[</w:t>
      </w:r>
      <w:proofErr w:type="gramEnd"/>
      <w:r w:rsidRPr="00377514">
        <w:rPr>
          <w:rFonts w:ascii="Courier" w:hAnsi="Courier" w:cs="Courier New"/>
          <w:sz w:val="20"/>
          <w:szCs w:val="20"/>
          <w:rPrChange w:id="728" w:author="Wayne Kunze" w:date="2018-05-09T12:35:00Z">
            <w:rPr>
              <w:rFonts w:ascii="Courier New" w:hAnsi="Courier New" w:cs="Courier New"/>
            </w:rPr>
          </w:rPrChange>
        </w:rPr>
        <w:t>0:13]]</w:t>
      </w:r>
    </w:p>
    <w:p w14:paraId="125D3550" w14:textId="77777777" w:rsidR="00E032D8" w:rsidRPr="00377514" w:rsidRDefault="00E032D8" w:rsidP="00E032D8">
      <w:pPr>
        <w:spacing w:line="240" w:lineRule="auto"/>
        <w:ind w:firstLine="0"/>
        <w:rPr>
          <w:rFonts w:ascii="Courier" w:hAnsi="Courier" w:cs="Courier New"/>
          <w:sz w:val="20"/>
          <w:szCs w:val="20"/>
          <w:rPrChange w:id="729" w:author="Wayne Kunze" w:date="2018-05-09T12:35:00Z">
            <w:rPr>
              <w:rFonts w:ascii="Courier New" w:hAnsi="Courier New" w:cs="Courier New"/>
            </w:rPr>
          </w:rPrChange>
        </w:rPr>
      </w:pPr>
    </w:p>
    <w:p w14:paraId="1CD2EA6C" w14:textId="77777777" w:rsidR="00E032D8" w:rsidRPr="00377514" w:rsidRDefault="5B22F2D0" w:rsidP="00E032D8">
      <w:pPr>
        <w:spacing w:line="240" w:lineRule="auto"/>
        <w:ind w:firstLine="0"/>
        <w:rPr>
          <w:rFonts w:ascii="Courier" w:hAnsi="Courier" w:cs="Courier New"/>
          <w:sz w:val="20"/>
          <w:szCs w:val="20"/>
          <w:rPrChange w:id="730" w:author="Wayne Kunze" w:date="2018-05-09T12:35:00Z">
            <w:rPr>
              <w:rFonts w:ascii="Courier New" w:hAnsi="Courier New" w:cs="Courier New"/>
            </w:rPr>
          </w:rPrChange>
        </w:rPr>
      </w:pPr>
      <w:r w:rsidRPr="00377514">
        <w:rPr>
          <w:rFonts w:ascii="Courier" w:hAnsi="Courier" w:cs="Courier New"/>
          <w:sz w:val="20"/>
          <w:szCs w:val="20"/>
          <w:rPrChange w:id="731" w:author="Wayne Kunze" w:date="2018-05-09T12:35:00Z">
            <w:rPr>
              <w:rFonts w:ascii="Courier New" w:hAnsi="Courier New" w:cs="Courier New"/>
            </w:rPr>
          </w:rPrChange>
        </w:rPr>
        <w:t>#testing</w:t>
      </w:r>
    </w:p>
    <w:p w14:paraId="6277F917" w14:textId="77777777" w:rsidR="00E032D8" w:rsidRPr="00377514" w:rsidRDefault="00E032D8" w:rsidP="00E032D8">
      <w:pPr>
        <w:spacing w:line="240" w:lineRule="auto"/>
        <w:ind w:firstLine="0"/>
        <w:rPr>
          <w:rFonts w:ascii="Courier" w:hAnsi="Courier" w:cs="Courier New"/>
          <w:sz w:val="20"/>
          <w:szCs w:val="20"/>
          <w:rPrChange w:id="732" w:author="Wayne Kunze" w:date="2018-05-09T12:35:00Z">
            <w:rPr>
              <w:rFonts w:ascii="Courier New" w:hAnsi="Courier New" w:cs="Courier New"/>
            </w:rPr>
          </w:rPrChange>
        </w:rPr>
      </w:pPr>
      <w:r w:rsidRPr="00377514">
        <w:rPr>
          <w:rFonts w:ascii="Courier" w:hAnsi="Courier" w:cs="Courier New"/>
          <w:sz w:val="20"/>
          <w:szCs w:val="20"/>
          <w:rPrChange w:id="733" w:author="Wayne Kunze" w:date="2018-05-09T12:35:00Z">
            <w:rPr>
              <w:rFonts w:ascii="Courier New" w:hAnsi="Courier New" w:cs="Courier New"/>
            </w:rPr>
          </w:rPrChange>
        </w:rPr>
        <w:t xml:space="preserve">leader &lt;- </w:t>
      </w:r>
      <w:proofErr w:type="gramStart"/>
      <w:r w:rsidRPr="00377514">
        <w:rPr>
          <w:rFonts w:ascii="Courier" w:hAnsi="Courier" w:cs="Courier New"/>
          <w:sz w:val="20"/>
          <w:szCs w:val="20"/>
          <w:rPrChange w:id="734" w:author="Wayne Kunze" w:date="2018-05-09T12:35:00Z">
            <w:rPr>
              <w:rFonts w:ascii="Courier New" w:hAnsi="Courier New" w:cs="Courier New"/>
            </w:rPr>
          </w:rPrChange>
        </w:rPr>
        <w:t>which(</w:t>
      </w:r>
      <w:proofErr w:type="spellStart"/>
      <w:proofErr w:type="gramEnd"/>
      <w:r w:rsidRPr="00377514">
        <w:rPr>
          <w:rFonts w:ascii="Courier" w:hAnsi="Courier" w:cs="Courier New"/>
          <w:sz w:val="20"/>
          <w:szCs w:val="20"/>
          <w:rPrChange w:id="735" w:author="Wayne Kunze" w:date="2018-05-09T12:35:00Z">
            <w:rPr>
              <w:rFonts w:ascii="Courier New" w:hAnsi="Courier New" w:cs="Courier New"/>
            </w:rPr>
          </w:rPrChange>
        </w:rPr>
        <w:t>data.rowNames</w:t>
      </w:r>
      <w:proofErr w:type="spellEnd"/>
      <w:r w:rsidRPr="00377514">
        <w:rPr>
          <w:rFonts w:ascii="Courier" w:hAnsi="Courier" w:cs="Courier New"/>
          <w:sz w:val="20"/>
          <w:szCs w:val="20"/>
          <w:rPrChange w:id="736" w:author="Wayne Kunze" w:date="2018-05-09T12:35:00Z">
            <w:rPr>
              <w:rFonts w:ascii="Courier New" w:hAnsi="Courier New" w:cs="Courier New"/>
            </w:rPr>
          </w:rPrChange>
        </w:rPr>
        <w:t xml:space="preserve"> =="ILMN_1683678")[[1]]</w:t>
      </w:r>
    </w:p>
    <w:p w14:paraId="2F9BC89D" w14:textId="236D471D" w:rsidR="00E032D8" w:rsidRPr="00377514" w:rsidRDefault="00E032D8" w:rsidP="00E032D8">
      <w:pPr>
        <w:spacing w:line="240" w:lineRule="auto"/>
        <w:ind w:firstLine="0"/>
        <w:rPr>
          <w:rFonts w:ascii="Courier" w:hAnsi="Courier" w:cs="Courier New"/>
          <w:sz w:val="20"/>
          <w:szCs w:val="20"/>
          <w:rPrChange w:id="737" w:author="Wayne Kunze" w:date="2018-05-09T12:35:00Z">
            <w:rPr>
              <w:rFonts w:ascii="Courier New" w:hAnsi="Courier New" w:cs="Courier New"/>
            </w:rPr>
          </w:rPrChange>
        </w:rPr>
      </w:pPr>
      <w:proofErr w:type="spellStart"/>
      <w:r w:rsidRPr="00377514">
        <w:rPr>
          <w:rFonts w:ascii="Courier" w:hAnsi="Courier" w:cs="Courier New"/>
          <w:sz w:val="20"/>
          <w:szCs w:val="20"/>
          <w:rPrChange w:id="738" w:author="Wayne Kunze" w:date="2018-05-09T12:35:00Z">
            <w:rPr>
              <w:rFonts w:ascii="Courier New" w:hAnsi="Courier New" w:cs="Courier New"/>
            </w:rPr>
          </w:rPrChange>
        </w:rPr>
        <w:t>expressChange</w:t>
      </w:r>
      <w:proofErr w:type="spellEnd"/>
      <w:r w:rsidRPr="00377514">
        <w:rPr>
          <w:rFonts w:ascii="Courier" w:hAnsi="Courier" w:cs="Courier New"/>
          <w:sz w:val="20"/>
          <w:szCs w:val="20"/>
          <w:rPrChange w:id="739" w:author="Wayne Kunze" w:date="2018-05-09T12:35:00Z">
            <w:rPr>
              <w:rFonts w:ascii="Courier New" w:hAnsi="Courier New" w:cs="Courier New"/>
            </w:rPr>
          </w:rPrChange>
        </w:rPr>
        <w:t>[</w:t>
      </w:r>
      <w:proofErr w:type="spellStart"/>
      <w:r w:rsidRPr="00377514">
        <w:rPr>
          <w:rFonts w:ascii="Courier" w:hAnsi="Courier" w:cs="Courier New"/>
          <w:sz w:val="20"/>
          <w:szCs w:val="20"/>
          <w:rPrChange w:id="740" w:author="Wayne Kunze" w:date="2018-05-09T12:35:00Z">
            <w:rPr>
              <w:rFonts w:ascii="Courier New" w:hAnsi="Courier New" w:cs="Courier New"/>
            </w:rPr>
          </w:rPrChange>
        </w:rPr>
        <w:t>upregSort</w:t>
      </w:r>
      <w:proofErr w:type="spellEnd"/>
      <w:r w:rsidRPr="00377514">
        <w:rPr>
          <w:rFonts w:ascii="Courier" w:hAnsi="Courier" w:cs="Courier New"/>
          <w:sz w:val="20"/>
          <w:szCs w:val="20"/>
          <w:rPrChange w:id="741" w:author="Wayne Kunze" w:date="2018-05-09T12:35:00Z">
            <w:rPr>
              <w:rFonts w:ascii="Courier New" w:hAnsi="Courier New" w:cs="Courier New"/>
            </w:rPr>
          </w:rPrChange>
        </w:rPr>
        <w:t>[leader]]</w:t>
      </w:r>
    </w:p>
    <w:p w14:paraId="5DB6C533" w14:textId="77777777" w:rsidR="00377514" w:rsidRDefault="00377514">
      <w:pPr>
        <w:suppressAutoHyphens w:val="0"/>
        <w:rPr>
          <w:ins w:id="742" w:author="Wayne Kunze" w:date="2018-05-09T12:36:00Z"/>
          <w:rFonts w:ascii="Courier" w:hAnsi="Courier" w:cs="Courier New"/>
          <w:sz w:val="20"/>
          <w:szCs w:val="20"/>
        </w:rPr>
      </w:pPr>
      <w:ins w:id="743" w:author="Wayne Kunze" w:date="2018-05-09T12:36:00Z">
        <w:r>
          <w:rPr>
            <w:rFonts w:ascii="Courier" w:hAnsi="Courier" w:cs="Courier New"/>
            <w:sz w:val="20"/>
            <w:szCs w:val="20"/>
          </w:rPr>
          <w:lastRenderedPageBreak/>
          <w:br w:type="page"/>
        </w:r>
      </w:ins>
    </w:p>
    <w:p w14:paraId="324DDBF5" w14:textId="550FE450" w:rsidR="00E032D8" w:rsidRPr="00377514" w:rsidDel="00377514" w:rsidRDefault="00E032D8">
      <w:pPr>
        <w:pStyle w:val="Heading2"/>
        <w:rPr>
          <w:del w:id="744" w:author="Wayne Kunze" w:date="2018-05-09T12:36:00Z"/>
          <w:rPrChange w:id="745" w:author="Wayne Kunze" w:date="2018-05-09T12:36:00Z">
            <w:rPr>
              <w:del w:id="746" w:author="Wayne Kunze" w:date="2018-05-09T12:36:00Z"/>
              <w:rFonts w:ascii="Courier New" w:hAnsi="Courier New" w:cs="Courier New"/>
            </w:rPr>
          </w:rPrChange>
        </w:rPr>
        <w:pPrChange w:id="747" w:author="Wayne Kunze" w:date="2018-05-09T12:36:00Z">
          <w:pPr>
            <w:suppressAutoHyphens w:val="0"/>
          </w:pPr>
        </w:pPrChange>
      </w:pPr>
      <w:del w:id="748" w:author="Wayne Kunze" w:date="2018-05-09T12:36:00Z">
        <w:r w:rsidRPr="00377514" w:rsidDel="00377514">
          <w:rPr>
            <w:rPrChange w:id="749" w:author="Wayne Kunze" w:date="2018-05-09T12:36:00Z">
              <w:rPr>
                <w:rFonts w:ascii="Courier New" w:hAnsi="Courier New" w:cs="Courier New"/>
              </w:rPr>
            </w:rPrChange>
          </w:rPr>
          <w:lastRenderedPageBreak/>
          <w:br w:type="page"/>
        </w:r>
      </w:del>
    </w:p>
    <w:p w14:paraId="34EDD766" w14:textId="6BCE06DF" w:rsidR="00E032D8" w:rsidRPr="00377514" w:rsidDel="00377514" w:rsidRDefault="00E032D8">
      <w:pPr>
        <w:pStyle w:val="Heading2"/>
        <w:rPr>
          <w:del w:id="750" w:author="Wayne Kunze" w:date="2018-05-09T12:36:00Z"/>
        </w:rPr>
        <w:pPrChange w:id="751" w:author="Wayne Kunze" w:date="2018-05-09T12:36:00Z">
          <w:pPr>
            <w:pStyle w:val="Subtitle"/>
          </w:pPr>
        </w:pPrChange>
      </w:pPr>
      <w:proofErr w:type="spellStart"/>
      <w:r w:rsidRPr="00377514">
        <w:lastRenderedPageBreak/>
        <w:t>Lasso.r</w:t>
      </w:r>
      <w:proofErr w:type="spellEnd"/>
    </w:p>
    <w:p w14:paraId="59EA90AC" w14:textId="16BCF379" w:rsidR="00E032D8" w:rsidRDefault="00E032D8">
      <w:pPr>
        <w:pStyle w:val="Heading2"/>
        <w:pPrChange w:id="752" w:author="Wayne Kunze" w:date="2018-05-09T12:36:00Z">
          <w:pPr>
            <w:spacing w:line="240" w:lineRule="auto"/>
            <w:ind w:firstLine="0"/>
          </w:pPr>
        </w:pPrChange>
      </w:pPr>
    </w:p>
    <w:p w14:paraId="222B17E2" w14:textId="77777777" w:rsidR="00E032D8" w:rsidRPr="00377514" w:rsidRDefault="00E032D8" w:rsidP="00E032D8">
      <w:pPr>
        <w:spacing w:line="240" w:lineRule="auto"/>
        <w:ind w:firstLine="0"/>
        <w:rPr>
          <w:rFonts w:ascii="Courier" w:hAnsi="Courier" w:cs="Courier New"/>
          <w:sz w:val="20"/>
          <w:szCs w:val="20"/>
          <w:rPrChange w:id="753" w:author="Wayne Kunze" w:date="2018-05-09T12:36:00Z">
            <w:rPr>
              <w:rFonts w:ascii="Courier New" w:hAnsi="Courier New" w:cs="Courier New"/>
            </w:rPr>
          </w:rPrChange>
        </w:rPr>
      </w:pPr>
      <w:r w:rsidRPr="00377514">
        <w:rPr>
          <w:rFonts w:ascii="Courier" w:hAnsi="Courier" w:cs="Courier New"/>
          <w:sz w:val="20"/>
          <w:szCs w:val="20"/>
          <w:rPrChange w:id="754"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55" w:author="Wayne Kunze" w:date="2018-05-09T12:36:00Z">
            <w:rPr>
              <w:rFonts w:ascii="Courier New" w:hAnsi="Courier New" w:cs="Courier New"/>
            </w:rPr>
          </w:rPrChange>
        </w:rPr>
        <w:t>GEOquery</w:t>
      </w:r>
      <w:proofErr w:type="spellEnd"/>
      <w:r w:rsidRPr="00377514">
        <w:rPr>
          <w:rFonts w:ascii="Courier" w:hAnsi="Courier" w:cs="Courier New"/>
          <w:sz w:val="20"/>
          <w:szCs w:val="20"/>
          <w:rPrChange w:id="756" w:author="Wayne Kunze" w:date="2018-05-09T12:36:00Z">
            <w:rPr>
              <w:rFonts w:ascii="Courier New" w:hAnsi="Courier New" w:cs="Courier New"/>
            </w:rPr>
          </w:rPrChange>
        </w:rPr>
        <w:t>)</w:t>
      </w:r>
    </w:p>
    <w:p w14:paraId="6A3FF617" w14:textId="77777777" w:rsidR="00E032D8" w:rsidRPr="00377514" w:rsidRDefault="00E032D8" w:rsidP="00E032D8">
      <w:pPr>
        <w:spacing w:line="240" w:lineRule="auto"/>
        <w:ind w:firstLine="0"/>
        <w:rPr>
          <w:rFonts w:ascii="Courier" w:hAnsi="Courier" w:cs="Courier New"/>
          <w:sz w:val="20"/>
          <w:szCs w:val="20"/>
          <w:rPrChange w:id="757" w:author="Wayne Kunze" w:date="2018-05-09T12:36:00Z">
            <w:rPr>
              <w:rFonts w:ascii="Courier New" w:hAnsi="Courier New" w:cs="Courier New"/>
            </w:rPr>
          </w:rPrChange>
        </w:rPr>
      </w:pPr>
      <w:r w:rsidRPr="00377514">
        <w:rPr>
          <w:rFonts w:ascii="Courier" w:hAnsi="Courier" w:cs="Courier New"/>
          <w:sz w:val="20"/>
          <w:szCs w:val="20"/>
          <w:rPrChange w:id="758"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59" w:author="Wayne Kunze" w:date="2018-05-09T12:36:00Z">
            <w:rPr>
              <w:rFonts w:ascii="Courier New" w:hAnsi="Courier New" w:cs="Courier New"/>
            </w:rPr>
          </w:rPrChange>
        </w:rPr>
        <w:t>glmnet</w:t>
      </w:r>
      <w:proofErr w:type="spellEnd"/>
      <w:r w:rsidRPr="00377514">
        <w:rPr>
          <w:rFonts w:ascii="Courier" w:hAnsi="Courier" w:cs="Courier New"/>
          <w:sz w:val="20"/>
          <w:szCs w:val="20"/>
          <w:rPrChange w:id="760" w:author="Wayne Kunze" w:date="2018-05-09T12:36:00Z">
            <w:rPr>
              <w:rFonts w:ascii="Courier New" w:hAnsi="Courier New" w:cs="Courier New"/>
            </w:rPr>
          </w:rPrChange>
        </w:rPr>
        <w:t>)</w:t>
      </w:r>
    </w:p>
    <w:p w14:paraId="32D0CB04" w14:textId="77777777" w:rsidR="00E032D8" w:rsidRPr="00377514" w:rsidRDefault="5B22F2D0" w:rsidP="00E032D8">
      <w:pPr>
        <w:spacing w:line="240" w:lineRule="auto"/>
        <w:ind w:firstLine="0"/>
        <w:rPr>
          <w:rFonts w:ascii="Courier" w:hAnsi="Courier" w:cs="Courier New"/>
          <w:sz w:val="20"/>
          <w:szCs w:val="20"/>
          <w:rPrChange w:id="761" w:author="Wayne Kunze" w:date="2018-05-09T12:36:00Z">
            <w:rPr>
              <w:rFonts w:ascii="Courier New" w:hAnsi="Courier New" w:cs="Courier New"/>
            </w:rPr>
          </w:rPrChange>
        </w:rPr>
      </w:pPr>
      <w:r w:rsidRPr="00377514">
        <w:rPr>
          <w:rFonts w:ascii="Courier" w:hAnsi="Courier" w:cs="Courier New"/>
          <w:sz w:val="20"/>
          <w:szCs w:val="20"/>
          <w:rPrChange w:id="762" w:author="Wayne Kunze" w:date="2018-05-09T12:36:00Z">
            <w:rPr>
              <w:rFonts w:ascii="Courier New" w:hAnsi="Courier New" w:cs="Courier New"/>
            </w:rPr>
          </w:rPrChange>
        </w:rPr>
        <w:t>library(lasso2)</w:t>
      </w:r>
    </w:p>
    <w:p w14:paraId="0F091932" w14:textId="77777777" w:rsidR="00E032D8" w:rsidRPr="00377514" w:rsidRDefault="5B22F2D0" w:rsidP="00E032D8">
      <w:pPr>
        <w:spacing w:line="240" w:lineRule="auto"/>
        <w:ind w:firstLine="0"/>
        <w:rPr>
          <w:rFonts w:ascii="Courier" w:hAnsi="Courier" w:cs="Courier New"/>
          <w:sz w:val="20"/>
          <w:szCs w:val="20"/>
          <w:rPrChange w:id="763" w:author="Wayne Kunze" w:date="2018-05-09T12:36:00Z">
            <w:rPr>
              <w:rFonts w:ascii="Courier New" w:hAnsi="Courier New" w:cs="Courier New"/>
            </w:rPr>
          </w:rPrChange>
        </w:rPr>
      </w:pPr>
      <w:proofErr w:type="gramStart"/>
      <w:r w:rsidRPr="00377514">
        <w:rPr>
          <w:rFonts w:ascii="Courier" w:hAnsi="Courier" w:cs="Courier New"/>
          <w:sz w:val="20"/>
          <w:szCs w:val="20"/>
          <w:rPrChange w:id="764" w:author="Wayne Kunze" w:date="2018-05-09T12:36:00Z">
            <w:rPr>
              <w:rFonts w:ascii="Courier New" w:hAnsi="Courier New" w:cs="Courier New"/>
            </w:rPr>
          </w:rPrChange>
        </w:rPr>
        <w:t>library(</w:t>
      </w:r>
      <w:proofErr w:type="gramEnd"/>
      <w:r w:rsidRPr="00377514">
        <w:rPr>
          <w:rFonts w:ascii="Courier" w:hAnsi="Courier" w:cs="Courier New"/>
          <w:sz w:val="20"/>
          <w:szCs w:val="20"/>
          <w:rPrChange w:id="765" w:author="Wayne Kunze" w:date="2018-05-09T12:36:00Z">
            <w:rPr>
              <w:rFonts w:ascii="Courier New" w:hAnsi="Courier New" w:cs="Courier New"/>
            </w:rPr>
          </w:rPrChange>
        </w:rPr>
        <w:t>illuminaHumanv4.db)</w:t>
      </w:r>
    </w:p>
    <w:p w14:paraId="6B18443D" w14:textId="77777777" w:rsidR="00E032D8" w:rsidRPr="00377514" w:rsidRDefault="00E032D8" w:rsidP="00E032D8">
      <w:pPr>
        <w:spacing w:line="240" w:lineRule="auto"/>
        <w:ind w:firstLine="0"/>
        <w:rPr>
          <w:rFonts w:ascii="Courier" w:hAnsi="Courier" w:cs="Courier New"/>
          <w:sz w:val="20"/>
          <w:szCs w:val="20"/>
          <w:rPrChange w:id="766" w:author="Wayne Kunze" w:date="2018-05-09T12:36:00Z">
            <w:rPr>
              <w:rFonts w:ascii="Courier New" w:hAnsi="Courier New" w:cs="Courier New"/>
            </w:rPr>
          </w:rPrChange>
        </w:rPr>
      </w:pPr>
      <w:r w:rsidRPr="00377514">
        <w:rPr>
          <w:rFonts w:ascii="Courier" w:hAnsi="Courier" w:cs="Courier New"/>
          <w:sz w:val="20"/>
          <w:szCs w:val="20"/>
          <w:rPrChange w:id="767" w:author="Wayne Kunze" w:date="2018-05-09T12:36:00Z">
            <w:rPr>
              <w:rFonts w:ascii="Courier New" w:hAnsi="Courier New" w:cs="Courier New"/>
            </w:rPr>
          </w:rPrChange>
        </w:rPr>
        <w:t>library(</w:t>
      </w:r>
      <w:proofErr w:type="spellStart"/>
      <w:r w:rsidRPr="00377514">
        <w:rPr>
          <w:rFonts w:ascii="Courier" w:hAnsi="Courier" w:cs="Courier New"/>
          <w:sz w:val="20"/>
          <w:szCs w:val="20"/>
          <w:rPrChange w:id="768" w:author="Wayne Kunze" w:date="2018-05-09T12:36:00Z">
            <w:rPr>
              <w:rFonts w:ascii="Courier New" w:hAnsi="Courier New" w:cs="Courier New"/>
            </w:rPr>
          </w:rPrChange>
        </w:rPr>
        <w:t>matrixStats</w:t>
      </w:r>
      <w:proofErr w:type="spellEnd"/>
      <w:r w:rsidRPr="00377514">
        <w:rPr>
          <w:rFonts w:ascii="Courier" w:hAnsi="Courier" w:cs="Courier New"/>
          <w:sz w:val="20"/>
          <w:szCs w:val="20"/>
          <w:rPrChange w:id="769" w:author="Wayne Kunze" w:date="2018-05-09T12:36:00Z">
            <w:rPr>
              <w:rFonts w:ascii="Courier New" w:hAnsi="Courier New" w:cs="Courier New"/>
            </w:rPr>
          </w:rPrChange>
        </w:rPr>
        <w:t>)</w:t>
      </w:r>
    </w:p>
    <w:p w14:paraId="1CFED764" w14:textId="77777777" w:rsidR="00E032D8" w:rsidRPr="00377514" w:rsidRDefault="00E032D8" w:rsidP="00E032D8">
      <w:pPr>
        <w:spacing w:line="240" w:lineRule="auto"/>
        <w:ind w:firstLine="0"/>
        <w:rPr>
          <w:rFonts w:ascii="Courier" w:hAnsi="Courier" w:cs="Courier New"/>
          <w:sz w:val="20"/>
          <w:szCs w:val="20"/>
          <w:rPrChange w:id="770" w:author="Wayne Kunze" w:date="2018-05-09T12:36:00Z">
            <w:rPr>
              <w:rFonts w:ascii="Courier New" w:hAnsi="Courier New" w:cs="Courier New"/>
            </w:rPr>
          </w:rPrChange>
        </w:rPr>
      </w:pPr>
    </w:p>
    <w:p w14:paraId="7799DB49" w14:textId="77777777" w:rsidR="00E032D8" w:rsidRPr="00377514" w:rsidRDefault="00E032D8" w:rsidP="00E032D8">
      <w:pPr>
        <w:spacing w:line="240" w:lineRule="auto"/>
        <w:ind w:firstLine="0"/>
        <w:rPr>
          <w:rFonts w:ascii="Courier" w:hAnsi="Courier" w:cs="Courier New"/>
          <w:sz w:val="20"/>
          <w:szCs w:val="20"/>
          <w:rPrChange w:id="771" w:author="Wayne Kunze" w:date="2018-05-09T12:36:00Z">
            <w:rPr>
              <w:rFonts w:ascii="Courier New" w:hAnsi="Courier New" w:cs="Courier New"/>
            </w:rPr>
          </w:rPrChange>
        </w:rPr>
      </w:pPr>
      <w:r w:rsidRPr="00377514">
        <w:rPr>
          <w:rFonts w:ascii="Courier" w:hAnsi="Courier" w:cs="Courier New"/>
          <w:sz w:val="20"/>
          <w:szCs w:val="20"/>
          <w:rPrChange w:id="772" w:author="Wayne Kunze" w:date="2018-05-09T12:36:00Z">
            <w:rPr>
              <w:rFonts w:ascii="Courier New" w:hAnsi="Courier New" w:cs="Courier New"/>
            </w:rPr>
          </w:rPrChange>
        </w:rPr>
        <w:t>rm(list=</w:t>
      </w:r>
      <w:proofErr w:type="gramStart"/>
      <w:r w:rsidRPr="00377514">
        <w:rPr>
          <w:rFonts w:ascii="Courier" w:hAnsi="Courier" w:cs="Courier New"/>
          <w:sz w:val="20"/>
          <w:szCs w:val="20"/>
          <w:rPrChange w:id="773" w:author="Wayne Kunze" w:date="2018-05-09T12:36:00Z">
            <w:rPr>
              <w:rFonts w:ascii="Courier New" w:hAnsi="Courier New" w:cs="Courier New"/>
            </w:rPr>
          </w:rPrChange>
        </w:rPr>
        <w:t>ls(</w:t>
      </w:r>
      <w:proofErr w:type="gramEnd"/>
      <w:r w:rsidRPr="00377514">
        <w:rPr>
          <w:rFonts w:ascii="Courier" w:hAnsi="Courier" w:cs="Courier New"/>
          <w:sz w:val="20"/>
          <w:szCs w:val="20"/>
          <w:rPrChange w:id="774" w:author="Wayne Kunze" w:date="2018-05-09T12:36:00Z">
            <w:rPr>
              <w:rFonts w:ascii="Courier New" w:hAnsi="Courier New" w:cs="Courier New"/>
            </w:rPr>
          </w:rPrChange>
        </w:rPr>
        <w:t>))</w:t>
      </w:r>
    </w:p>
    <w:p w14:paraId="647E760E" w14:textId="77777777" w:rsidR="00E032D8" w:rsidRPr="00377514" w:rsidRDefault="5B22F2D0" w:rsidP="00E032D8">
      <w:pPr>
        <w:spacing w:line="240" w:lineRule="auto"/>
        <w:ind w:firstLine="0"/>
        <w:rPr>
          <w:rFonts w:ascii="Courier" w:hAnsi="Courier" w:cs="Courier New"/>
          <w:sz w:val="20"/>
          <w:szCs w:val="20"/>
          <w:rPrChange w:id="775" w:author="Wayne Kunze" w:date="2018-05-09T12:36:00Z">
            <w:rPr>
              <w:rFonts w:ascii="Courier New" w:hAnsi="Courier New" w:cs="Courier New"/>
            </w:rPr>
          </w:rPrChange>
        </w:rPr>
      </w:pPr>
      <w:proofErr w:type="gramStart"/>
      <w:r w:rsidRPr="00377514">
        <w:rPr>
          <w:rFonts w:ascii="Courier" w:hAnsi="Courier" w:cs="Courier New"/>
          <w:sz w:val="20"/>
          <w:szCs w:val="20"/>
          <w:rPrChange w:id="776" w:author="Wayne Kunze" w:date="2018-05-09T12:36:00Z">
            <w:rPr>
              <w:rFonts w:ascii="Courier New" w:hAnsi="Courier New" w:cs="Courier New"/>
            </w:rPr>
          </w:rPrChange>
        </w:rPr>
        <w:t>cat(</w:t>
      </w:r>
      <w:proofErr w:type="gramEnd"/>
      <w:r w:rsidRPr="00377514">
        <w:rPr>
          <w:rFonts w:ascii="Courier" w:hAnsi="Courier" w:cs="Courier New"/>
          <w:sz w:val="20"/>
          <w:szCs w:val="20"/>
          <w:rPrChange w:id="777" w:author="Wayne Kunze" w:date="2018-05-09T12:36:00Z">
            <w:rPr>
              <w:rFonts w:ascii="Courier New" w:hAnsi="Courier New" w:cs="Courier New"/>
            </w:rPr>
          </w:rPrChange>
        </w:rPr>
        <w:t>"\014")</w:t>
      </w:r>
    </w:p>
    <w:p w14:paraId="6283DEB6" w14:textId="77777777" w:rsidR="00E032D8" w:rsidRPr="00377514" w:rsidRDefault="00E032D8" w:rsidP="00E032D8">
      <w:pPr>
        <w:spacing w:line="240" w:lineRule="auto"/>
        <w:ind w:firstLine="0"/>
        <w:rPr>
          <w:rFonts w:ascii="Courier" w:hAnsi="Courier" w:cs="Courier New"/>
          <w:sz w:val="20"/>
          <w:szCs w:val="20"/>
          <w:rPrChange w:id="778" w:author="Wayne Kunze" w:date="2018-05-09T12:36:00Z">
            <w:rPr>
              <w:rFonts w:ascii="Courier New" w:hAnsi="Courier New" w:cs="Courier New"/>
            </w:rPr>
          </w:rPrChange>
        </w:rPr>
      </w:pPr>
    </w:p>
    <w:p w14:paraId="7803CDF8" w14:textId="77777777" w:rsidR="00E032D8" w:rsidRPr="00377514" w:rsidRDefault="5B22F2D0" w:rsidP="00E032D8">
      <w:pPr>
        <w:spacing w:line="240" w:lineRule="auto"/>
        <w:ind w:firstLine="0"/>
        <w:rPr>
          <w:rFonts w:ascii="Courier" w:hAnsi="Courier" w:cs="Courier New"/>
          <w:sz w:val="20"/>
          <w:szCs w:val="20"/>
          <w:rPrChange w:id="779" w:author="Wayne Kunze" w:date="2018-05-09T12:36:00Z">
            <w:rPr>
              <w:rFonts w:ascii="Courier New" w:hAnsi="Courier New" w:cs="Courier New"/>
            </w:rPr>
          </w:rPrChange>
        </w:rPr>
      </w:pPr>
      <w:r w:rsidRPr="00377514">
        <w:rPr>
          <w:rFonts w:ascii="Courier" w:hAnsi="Courier" w:cs="Courier New"/>
          <w:sz w:val="20"/>
          <w:szCs w:val="20"/>
          <w:rPrChange w:id="780" w:author="Wayne Kunze" w:date="2018-05-09T12:36:00Z">
            <w:rPr>
              <w:rFonts w:ascii="Courier New" w:hAnsi="Courier New" w:cs="Courier New"/>
            </w:rPr>
          </w:rPrChange>
        </w:rPr>
        <w:t>#following the R script generated by GEO2R on the GSE47598 page</w:t>
      </w:r>
    </w:p>
    <w:p w14:paraId="4501ABD7" w14:textId="77777777" w:rsidR="00E032D8" w:rsidRPr="00377514" w:rsidRDefault="5B22F2D0" w:rsidP="00E032D8">
      <w:pPr>
        <w:spacing w:line="240" w:lineRule="auto"/>
        <w:ind w:firstLine="0"/>
        <w:rPr>
          <w:rFonts w:ascii="Courier" w:hAnsi="Courier" w:cs="Courier New"/>
          <w:sz w:val="20"/>
          <w:szCs w:val="20"/>
          <w:rPrChange w:id="781" w:author="Wayne Kunze" w:date="2018-05-09T12:36:00Z">
            <w:rPr>
              <w:rFonts w:ascii="Courier New" w:hAnsi="Courier New" w:cs="Courier New"/>
            </w:rPr>
          </w:rPrChange>
        </w:rPr>
      </w:pPr>
      <w:r w:rsidRPr="00377514">
        <w:rPr>
          <w:rFonts w:ascii="Courier" w:hAnsi="Courier" w:cs="Courier New"/>
          <w:sz w:val="20"/>
          <w:szCs w:val="20"/>
          <w:rPrChange w:id="782" w:author="Wayne Kunze" w:date="2018-05-09T12:36:00Z">
            <w:rPr>
              <w:rFonts w:ascii="Courier New" w:hAnsi="Courier New" w:cs="Courier New"/>
            </w:rPr>
          </w:rPrChange>
        </w:rPr>
        <w:t>#fetch the data matrix from GEO.  This contains a bunch of stuff including the expression for each gene/individual.</w:t>
      </w:r>
    </w:p>
    <w:p w14:paraId="6C2A1D9C" w14:textId="77777777" w:rsidR="00E032D8" w:rsidRPr="00377514" w:rsidRDefault="00E032D8" w:rsidP="00E032D8">
      <w:pPr>
        <w:spacing w:line="240" w:lineRule="auto"/>
        <w:ind w:firstLine="0"/>
        <w:rPr>
          <w:rFonts w:ascii="Courier" w:hAnsi="Courier" w:cs="Courier New"/>
          <w:sz w:val="20"/>
          <w:szCs w:val="20"/>
          <w:rPrChange w:id="783" w:author="Wayne Kunze" w:date="2018-05-09T12:36:00Z">
            <w:rPr>
              <w:rFonts w:ascii="Courier New" w:hAnsi="Courier New" w:cs="Courier New"/>
            </w:rPr>
          </w:rPrChange>
        </w:rPr>
      </w:pPr>
      <w:proofErr w:type="spellStart"/>
      <w:r w:rsidRPr="00377514">
        <w:rPr>
          <w:rFonts w:ascii="Courier" w:hAnsi="Courier" w:cs="Courier New"/>
          <w:sz w:val="20"/>
          <w:szCs w:val="20"/>
          <w:rPrChange w:id="784" w:author="Wayne Kunze" w:date="2018-05-09T12:36:00Z">
            <w:rPr>
              <w:rFonts w:ascii="Courier New" w:hAnsi="Courier New" w:cs="Courier New"/>
            </w:rPr>
          </w:rPrChange>
        </w:rPr>
        <w:t>gse</w:t>
      </w:r>
      <w:proofErr w:type="spellEnd"/>
      <w:r w:rsidRPr="00377514">
        <w:rPr>
          <w:rFonts w:ascii="Courier" w:hAnsi="Courier" w:cs="Courier New"/>
          <w:sz w:val="20"/>
          <w:szCs w:val="20"/>
          <w:rPrChange w:id="785" w:author="Wayne Kunze" w:date="2018-05-09T12:36: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786" w:author="Wayne Kunze" w:date="2018-05-09T12:36:00Z">
            <w:rPr>
              <w:rFonts w:ascii="Courier New" w:hAnsi="Courier New" w:cs="Courier New"/>
            </w:rPr>
          </w:rPrChange>
        </w:rPr>
        <w:t>getGEO</w:t>
      </w:r>
      <w:proofErr w:type="spellEnd"/>
      <w:r w:rsidRPr="00377514">
        <w:rPr>
          <w:rFonts w:ascii="Courier" w:hAnsi="Courier" w:cs="Courier New"/>
          <w:sz w:val="20"/>
          <w:szCs w:val="20"/>
          <w:rPrChange w:id="787" w:author="Wayne Kunze" w:date="2018-05-09T12:36:00Z">
            <w:rPr>
              <w:rFonts w:ascii="Courier New" w:hAnsi="Courier New" w:cs="Courier New"/>
            </w:rPr>
          </w:rPrChange>
        </w:rPr>
        <w:t>(</w:t>
      </w:r>
      <w:proofErr w:type="gramEnd"/>
      <w:r w:rsidRPr="00377514">
        <w:rPr>
          <w:rFonts w:ascii="Courier" w:hAnsi="Courier" w:cs="Courier New"/>
          <w:sz w:val="20"/>
          <w:szCs w:val="20"/>
          <w:rPrChange w:id="788" w:author="Wayne Kunze" w:date="2018-05-09T12:36:00Z">
            <w:rPr>
              <w:rFonts w:ascii="Courier New" w:hAnsi="Courier New" w:cs="Courier New"/>
            </w:rPr>
          </w:rPrChange>
        </w:rPr>
        <w:t xml:space="preserve">"GSE47598", </w:t>
      </w:r>
      <w:proofErr w:type="spellStart"/>
      <w:r w:rsidRPr="00377514">
        <w:rPr>
          <w:rFonts w:ascii="Courier" w:hAnsi="Courier" w:cs="Courier New"/>
          <w:sz w:val="20"/>
          <w:szCs w:val="20"/>
          <w:rPrChange w:id="789" w:author="Wayne Kunze" w:date="2018-05-09T12:36:00Z">
            <w:rPr>
              <w:rFonts w:ascii="Courier New" w:hAnsi="Courier New" w:cs="Courier New"/>
            </w:rPr>
          </w:rPrChange>
        </w:rPr>
        <w:t>GSEMatrix</w:t>
      </w:r>
      <w:proofErr w:type="spellEnd"/>
      <w:r w:rsidRPr="00377514">
        <w:rPr>
          <w:rFonts w:ascii="Courier" w:hAnsi="Courier" w:cs="Courier New"/>
          <w:sz w:val="20"/>
          <w:szCs w:val="20"/>
          <w:rPrChange w:id="790" w:author="Wayne Kunze" w:date="2018-05-09T12:36:00Z">
            <w:rPr>
              <w:rFonts w:ascii="Courier New" w:hAnsi="Courier New" w:cs="Courier New"/>
            </w:rPr>
          </w:rPrChange>
        </w:rPr>
        <w:t xml:space="preserve"> = TRUE) </w:t>
      </w:r>
    </w:p>
    <w:p w14:paraId="26BEE6F4" w14:textId="77777777" w:rsidR="00E032D8" w:rsidRPr="00377514" w:rsidRDefault="00E032D8" w:rsidP="00E032D8">
      <w:pPr>
        <w:spacing w:line="240" w:lineRule="auto"/>
        <w:ind w:firstLine="0"/>
        <w:rPr>
          <w:rFonts w:ascii="Courier" w:hAnsi="Courier" w:cs="Courier New"/>
          <w:sz w:val="20"/>
          <w:szCs w:val="20"/>
          <w:rPrChange w:id="791" w:author="Wayne Kunze" w:date="2018-05-09T12:36:00Z">
            <w:rPr>
              <w:rFonts w:ascii="Courier New" w:hAnsi="Courier New" w:cs="Courier New"/>
            </w:rPr>
          </w:rPrChange>
        </w:rPr>
      </w:pPr>
    </w:p>
    <w:p w14:paraId="04AEED18" w14:textId="77777777" w:rsidR="00E032D8" w:rsidRPr="00377514" w:rsidRDefault="00E032D8" w:rsidP="00E032D8">
      <w:pPr>
        <w:spacing w:line="240" w:lineRule="auto"/>
        <w:ind w:firstLine="0"/>
        <w:rPr>
          <w:rFonts w:ascii="Courier" w:hAnsi="Courier" w:cs="Courier New"/>
          <w:sz w:val="20"/>
          <w:szCs w:val="20"/>
          <w:rPrChange w:id="792" w:author="Wayne Kunze" w:date="2018-05-09T12:36:00Z">
            <w:rPr>
              <w:rFonts w:ascii="Courier New" w:hAnsi="Courier New" w:cs="Courier New"/>
            </w:rPr>
          </w:rPrChange>
        </w:rPr>
      </w:pPr>
      <w:r w:rsidRPr="00377514">
        <w:rPr>
          <w:rFonts w:ascii="Courier" w:hAnsi="Courier" w:cs="Courier New"/>
          <w:sz w:val="20"/>
          <w:szCs w:val="20"/>
          <w:rPrChange w:id="793" w:author="Wayne Kunze" w:date="2018-05-09T12:36: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794" w:author="Wayne Kunze" w:date="2018-05-09T12:36:00Z">
            <w:rPr>
              <w:rFonts w:ascii="Courier New" w:hAnsi="Courier New" w:cs="Courier New"/>
            </w:rPr>
          </w:rPrChange>
        </w:rPr>
        <w:t>gse</w:t>
      </w:r>
      <w:proofErr w:type="spellEnd"/>
      <w:r w:rsidRPr="00377514">
        <w:rPr>
          <w:rFonts w:ascii="Courier" w:hAnsi="Courier" w:cs="Courier New"/>
          <w:sz w:val="20"/>
          <w:szCs w:val="20"/>
          <w:rPrChange w:id="795" w:author="Wayne Kunze" w:date="2018-05-09T12:36: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796" w:author="Wayne Kunze" w:date="2018-05-09T12:36:00Z">
            <w:rPr>
              <w:rFonts w:ascii="Courier New" w:hAnsi="Courier New" w:cs="Courier New"/>
            </w:rPr>
          </w:rPrChange>
        </w:rPr>
        <w:t>exprs</w:t>
      </w:r>
      <w:proofErr w:type="spellEnd"/>
      <w:r w:rsidRPr="00377514">
        <w:rPr>
          <w:rFonts w:ascii="Courier" w:hAnsi="Courier" w:cs="Courier New"/>
          <w:sz w:val="20"/>
          <w:szCs w:val="20"/>
          <w:rPrChange w:id="797" w:author="Wayne Kunze" w:date="2018-05-09T12:36:00Z">
            <w:rPr>
              <w:rFonts w:ascii="Courier New" w:hAnsi="Courier New" w:cs="Courier New"/>
            </w:rPr>
          </w:rPrChange>
        </w:rPr>
        <w:t xml:space="preserve"> function</w:t>
      </w:r>
    </w:p>
    <w:p w14:paraId="45CA6C03" w14:textId="77777777" w:rsidR="00E032D8" w:rsidRPr="00377514" w:rsidRDefault="00E032D8" w:rsidP="00E032D8">
      <w:pPr>
        <w:spacing w:line="240" w:lineRule="auto"/>
        <w:ind w:firstLine="0"/>
        <w:rPr>
          <w:rFonts w:ascii="Courier" w:hAnsi="Courier" w:cs="Courier New"/>
          <w:sz w:val="20"/>
          <w:szCs w:val="20"/>
          <w:rPrChange w:id="798" w:author="Wayne Kunze" w:date="2018-05-09T12:36:00Z">
            <w:rPr>
              <w:rFonts w:ascii="Courier New" w:hAnsi="Courier New" w:cs="Courier New"/>
            </w:rPr>
          </w:rPrChange>
        </w:rPr>
      </w:pPr>
      <w:r w:rsidRPr="00377514">
        <w:rPr>
          <w:rFonts w:ascii="Courier" w:hAnsi="Courier" w:cs="Courier New"/>
          <w:sz w:val="20"/>
          <w:szCs w:val="20"/>
          <w:rPrChange w:id="799" w:author="Wayne Kunze" w:date="2018-05-09T12:36:00Z">
            <w:rPr>
              <w:rFonts w:ascii="Courier New" w:hAnsi="Courier New" w:cs="Courier New"/>
            </w:rPr>
          </w:rPrChange>
        </w:rPr>
        <w:t>if (length(</w:t>
      </w:r>
      <w:proofErr w:type="spellStart"/>
      <w:r w:rsidRPr="00377514">
        <w:rPr>
          <w:rFonts w:ascii="Courier" w:hAnsi="Courier" w:cs="Courier New"/>
          <w:sz w:val="20"/>
          <w:szCs w:val="20"/>
          <w:rPrChange w:id="800" w:author="Wayne Kunze" w:date="2018-05-09T12:36:00Z">
            <w:rPr>
              <w:rFonts w:ascii="Courier New" w:hAnsi="Courier New" w:cs="Courier New"/>
            </w:rPr>
          </w:rPrChange>
        </w:rPr>
        <w:t>gse</w:t>
      </w:r>
      <w:proofErr w:type="spellEnd"/>
      <w:r w:rsidRPr="00377514">
        <w:rPr>
          <w:rFonts w:ascii="Courier" w:hAnsi="Courier" w:cs="Courier New"/>
          <w:sz w:val="20"/>
          <w:szCs w:val="20"/>
          <w:rPrChange w:id="801" w:author="Wayne Kunze" w:date="2018-05-09T12:36:00Z">
            <w:rPr>
              <w:rFonts w:ascii="Courier New" w:hAnsi="Courier New" w:cs="Courier New"/>
            </w:rPr>
          </w:rPrChange>
        </w:rPr>
        <w:t xml:space="preserve">) &gt; 1) </w:t>
      </w:r>
      <w:proofErr w:type="spellStart"/>
      <w:r w:rsidRPr="00377514">
        <w:rPr>
          <w:rFonts w:ascii="Courier" w:hAnsi="Courier" w:cs="Courier New"/>
          <w:sz w:val="20"/>
          <w:szCs w:val="20"/>
          <w:rPrChange w:id="802" w:author="Wayne Kunze" w:date="2018-05-09T12:36:00Z">
            <w:rPr>
              <w:rFonts w:ascii="Courier New" w:hAnsi="Courier New" w:cs="Courier New"/>
            </w:rPr>
          </w:rPrChange>
        </w:rPr>
        <w:t>idx</w:t>
      </w:r>
      <w:proofErr w:type="spellEnd"/>
      <w:r w:rsidRPr="00377514">
        <w:rPr>
          <w:rFonts w:ascii="Courier" w:hAnsi="Courier" w:cs="Courier New"/>
          <w:sz w:val="20"/>
          <w:szCs w:val="20"/>
          <w:rPrChange w:id="803" w:author="Wayne Kunze" w:date="2018-05-09T12:36:00Z">
            <w:rPr>
              <w:rFonts w:ascii="Courier New" w:hAnsi="Courier New" w:cs="Courier New"/>
            </w:rPr>
          </w:rPrChange>
        </w:rPr>
        <w:t xml:space="preserve"> &lt;- </w:t>
      </w:r>
      <w:proofErr w:type="gramStart"/>
      <w:r w:rsidRPr="00377514">
        <w:rPr>
          <w:rFonts w:ascii="Courier" w:hAnsi="Courier" w:cs="Courier New"/>
          <w:sz w:val="20"/>
          <w:szCs w:val="20"/>
          <w:rPrChange w:id="804" w:author="Wayne Kunze" w:date="2018-05-09T12:36:00Z">
            <w:rPr>
              <w:rFonts w:ascii="Courier New" w:hAnsi="Courier New" w:cs="Courier New"/>
            </w:rPr>
          </w:rPrChange>
        </w:rPr>
        <w:t>grep(</w:t>
      </w:r>
      <w:proofErr w:type="gramEnd"/>
      <w:r w:rsidRPr="00377514">
        <w:rPr>
          <w:rFonts w:ascii="Courier" w:hAnsi="Courier" w:cs="Courier New"/>
          <w:sz w:val="20"/>
          <w:szCs w:val="20"/>
          <w:rPrChange w:id="805" w:author="Wayne Kunze" w:date="2018-05-09T12:36:00Z">
            <w:rPr>
              <w:rFonts w:ascii="Courier New" w:hAnsi="Courier New" w:cs="Courier New"/>
            </w:rPr>
          </w:rPrChange>
        </w:rPr>
        <w:t xml:space="preserve">"GPL10558", </w:t>
      </w:r>
      <w:proofErr w:type="spellStart"/>
      <w:r w:rsidRPr="00377514">
        <w:rPr>
          <w:rFonts w:ascii="Courier" w:hAnsi="Courier" w:cs="Courier New"/>
          <w:sz w:val="20"/>
          <w:szCs w:val="20"/>
          <w:rPrChange w:id="806" w:author="Wayne Kunze" w:date="2018-05-09T12:36:00Z">
            <w:rPr>
              <w:rFonts w:ascii="Courier New" w:hAnsi="Courier New" w:cs="Courier New"/>
            </w:rPr>
          </w:rPrChange>
        </w:rPr>
        <w:t>attr</w:t>
      </w:r>
      <w:proofErr w:type="spellEnd"/>
      <w:r w:rsidRPr="00377514">
        <w:rPr>
          <w:rFonts w:ascii="Courier" w:hAnsi="Courier" w:cs="Courier New"/>
          <w:sz w:val="20"/>
          <w:szCs w:val="20"/>
          <w:rPrChange w:id="807" w:author="Wayne Kunze" w:date="2018-05-09T12:36:00Z">
            <w:rPr>
              <w:rFonts w:ascii="Courier New" w:hAnsi="Courier New" w:cs="Courier New"/>
            </w:rPr>
          </w:rPrChange>
        </w:rPr>
        <w:t>(</w:t>
      </w:r>
      <w:proofErr w:type="spellStart"/>
      <w:r w:rsidRPr="00377514">
        <w:rPr>
          <w:rFonts w:ascii="Courier" w:hAnsi="Courier" w:cs="Courier New"/>
          <w:sz w:val="20"/>
          <w:szCs w:val="20"/>
          <w:rPrChange w:id="808" w:author="Wayne Kunze" w:date="2018-05-09T12:36:00Z">
            <w:rPr>
              <w:rFonts w:ascii="Courier New" w:hAnsi="Courier New" w:cs="Courier New"/>
            </w:rPr>
          </w:rPrChange>
        </w:rPr>
        <w:t>gse</w:t>
      </w:r>
      <w:proofErr w:type="spellEnd"/>
      <w:r w:rsidRPr="00377514">
        <w:rPr>
          <w:rFonts w:ascii="Courier" w:hAnsi="Courier" w:cs="Courier New"/>
          <w:sz w:val="20"/>
          <w:szCs w:val="20"/>
          <w:rPrChange w:id="809" w:author="Wayne Kunze" w:date="2018-05-09T12:36:00Z">
            <w:rPr>
              <w:rFonts w:ascii="Courier New" w:hAnsi="Courier New" w:cs="Courier New"/>
            </w:rPr>
          </w:rPrChange>
        </w:rPr>
        <w:t xml:space="preserve">, "names")) else </w:t>
      </w:r>
      <w:proofErr w:type="spellStart"/>
      <w:r w:rsidRPr="00377514">
        <w:rPr>
          <w:rFonts w:ascii="Courier" w:hAnsi="Courier" w:cs="Courier New"/>
          <w:sz w:val="20"/>
          <w:szCs w:val="20"/>
          <w:rPrChange w:id="810" w:author="Wayne Kunze" w:date="2018-05-09T12:36:00Z">
            <w:rPr>
              <w:rFonts w:ascii="Courier New" w:hAnsi="Courier New" w:cs="Courier New"/>
            </w:rPr>
          </w:rPrChange>
        </w:rPr>
        <w:t>idx</w:t>
      </w:r>
      <w:proofErr w:type="spellEnd"/>
      <w:r w:rsidRPr="00377514">
        <w:rPr>
          <w:rFonts w:ascii="Courier" w:hAnsi="Courier" w:cs="Courier New"/>
          <w:sz w:val="20"/>
          <w:szCs w:val="20"/>
          <w:rPrChange w:id="811" w:author="Wayne Kunze" w:date="2018-05-09T12:36:00Z">
            <w:rPr>
              <w:rFonts w:ascii="Courier New" w:hAnsi="Courier New" w:cs="Courier New"/>
            </w:rPr>
          </w:rPrChange>
        </w:rPr>
        <w:t xml:space="preserve"> &lt;- 1</w:t>
      </w:r>
    </w:p>
    <w:p w14:paraId="019E9512" w14:textId="77777777" w:rsidR="00E032D8" w:rsidRPr="00377514" w:rsidRDefault="00E032D8" w:rsidP="00E032D8">
      <w:pPr>
        <w:spacing w:line="240" w:lineRule="auto"/>
        <w:ind w:firstLine="0"/>
        <w:rPr>
          <w:rFonts w:ascii="Courier" w:hAnsi="Courier" w:cs="Courier New"/>
          <w:sz w:val="20"/>
          <w:szCs w:val="20"/>
          <w:rPrChange w:id="812" w:author="Wayne Kunze" w:date="2018-05-09T12:36:00Z">
            <w:rPr>
              <w:rFonts w:ascii="Courier New" w:hAnsi="Courier New" w:cs="Courier New"/>
            </w:rPr>
          </w:rPrChange>
        </w:rPr>
      </w:pPr>
      <w:proofErr w:type="spellStart"/>
      <w:r w:rsidRPr="00377514">
        <w:rPr>
          <w:rFonts w:ascii="Courier" w:hAnsi="Courier" w:cs="Courier New"/>
          <w:sz w:val="20"/>
          <w:szCs w:val="20"/>
          <w:rPrChange w:id="813" w:author="Wayne Kunze" w:date="2018-05-09T12:36:00Z">
            <w:rPr>
              <w:rFonts w:ascii="Courier New" w:hAnsi="Courier New" w:cs="Courier New"/>
            </w:rPr>
          </w:rPrChange>
        </w:rPr>
        <w:t>gse</w:t>
      </w:r>
      <w:proofErr w:type="spellEnd"/>
      <w:r w:rsidRPr="00377514">
        <w:rPr>
          <w:rFonts w:ascii="Courier" w:hAnsi="Courier" w:cs="Courier New"/>
          <w:sz w:val="20"/>
          <w:szCs w:val="20"/>
          <w:rPrChange w:id="814" w:author="Wayne Kunze" w:date="2018-05-09T12:36:00Z">
            <w:rPr>
              <w:rFonts w:ascii="Courier New" w:hAnsi="Courier New" w:cs="Courier New"/>
            </w:rPr>
          </w:rPrChange>
        </w:rPr>
        <w:t xml:space="preserve"> &lt;- </w:t>
      </w:r>
      <w:proofErr w:type="spellStart"/>
      <w:r w:rsidRPr="00377514">
        <w:rPr>
          <w:rFonts w:ascii="Courier" w:hAnsi="Courier" w:cs="Courier New"/>
          <w:sz w:val="20"/>
          <w:szCs w:val="20"/>
          <w:rPrChange w:id="815" w:author="Wayne Kunze" w:date="2018-05-09T12:36:00Z">
            <w:rPr>
              <w:rFonts w:ascii="Courier New" w:hAnsi="Courier New" w:cs="Courier New"/>
            </w:rPr>
          </w:rPrChange>
        </w:rPr>
        <w:t>gse</w:t>
      </w:r>
      <w:proofErr w:type="spellEnd"/>
      <w:r w:rsidRPr="00377514">
        <w:rPr>
          <w:rFonts w:ascii="Courier" w:hAnsi="Courier" w:cs="Courier New"/>
          <w:sz w:val="20"/>
          <w:szCs w:val="20"/>
          <w:rPrChange w:id="816" w:author="Wayne Kunze" w:date="2018-05-09T12:36:00Z">
            <w:rPr>
              <w:rFonts w:ascii="Courier New" w:hAnsi="Courier New" w:cs="Courier New"/>
            </w:rPr>
          </w:rPrChange>
        </w:rPr>
        <w:t>[[</w:t>
      </w:r>
      <w:proofErr w:type="spellStart"/>
      <w:r w:rsidRPr="00377514">
        <w:rPr>
          <w:rFonts w:ascii="Courier" w:hAnsi="Courier" w:cs="Courier New"/>
          <w:sz w:val="20"/>
          <w:szCs w:val="20"/>
          <w:rPrChange w:id="817" w:author="Wayne Kunze" w:date="2018-05-09T12:36:00Z">
            <w:rPr>
              <w:rFonts w:ascii="Courier New" w:hAnsi="Courier New" w:cs="Courier New"/>
            </w:rPr>
          </w:rPrChange>
        </w:rPr>
        <w:t>idx</w:t>
      </w:r>
      <w:proofErr w:type="spellEnd"/>
      <w:r w:rsidRPr="00377514">
        <w:rPr>
          <w:rFonts w:ascii="Courier" w:hAnsi="Courier" w:cs="Courier New"/>
          <w:sz w:val="20"/>
          <w:szCs w:val="20"/>
          <w:rPrChange w:id="818" w:author="Wayne Kunze" w:date="2018-05-09T12:36:00Z">
            <w:rPr>
              <w:rFonts w:ascii="Courier New" w:hAnsi="Courier New" w:cs="Courier New"/>
            </w:rPr>
          </w:rPrChange>
        </w:rPr>
        <w:t>]]</w:t>
      </w:r>
    </w:p>
    <w:p w14:paraId="3BC98F2F" w14:textId="77777777" w:rsidR="00E032D8" w:rsidRPr="00377514" w:rsidRDefault="00E032D8" w:rsidP="00E032D8">
      <w:pPr>
        <w:spacing w:line="240" w:lineRule="auto"/>
        <w:ind w:firstLine="0"/>
        <w:rPr>
          <w:rFonts w:ascii="Courier" w:hAnsi="Courier" w:cs="Courier New"/>
          <w:sz w:val="20"/>
          <w:szCs w:val="20"/>
          <w:rPrChange w:id="819" w:author="Wayne Kunze" w:date="2018-05-09T12:36:00Z">
            <w:rPr>
              <w:rFonts w:ascii="Courier New" w:hAnsi="Courier New" w:cs="Courier New"/>
            </w:rPr>
          </w:rPrChange>
        </w:rPr>
      </w:pPr>
    </w:p>
    <w:p w14:paraId="3E86C808" w14:textId="77777777" w:rsidR="00E032D8" w:rsidRPr="00377514" w:rsidRDefault="00E032D8" w:rsidP="00E032D8">
      <w:pPr>
        <w:spacing w:line="240" w:lineRule="auto"/>
        <w:ind w:firstLine="0"/>
        <w:rPr>
          <w:rFonts w:ascii="Courier" w:hAnsi="Courier" w:cs="Courier New"/>
          <w:sz w:val="20"/>
          <w:szCs w:val="20"/>
          <w:rPrChange w:id="820" w:author="Wayne Kunze" w:date="2018-05-09T12:36:00Z">
            <w:rPr>
              <w:rFonts w:ascii="Courier New" w:hAnsi="Courier New" w:cs="Courier New"/>
            </w:rPr>
          </w:rPrChange>
        </w:rPr>
      </w:pPr>
      <w:r w:rsidRPr="00377514">
        <w:rPr>
          <w:rFonts w:ascii="Courier" w:hAnsi="Courier" w:cs="Courier New"/>
          <w:sz w:val="20"/>
          <w:szCs w:val="20"/>
          <w:rPrChange w:id="821" w:author="Wayne Kunze" w:date="2018-05-09T12:36:00Z">
            <w:rPr>
              <w:rFonts w:ascii="Courier New" w:hAnsi="Courier New" w:cs="Courier New"/>
            </w:rPr>
          </w:rPrChange>
        </w:rPr>
        <w:t>#show(</w:t>
      </w:r>
      <w:proofErr w:type="spellStart"/>
      <w:r w:rsidRPr="00377514">
        <w:rPr>
          <w:rFonts w:ascii="Courier" w:hAnsi="Courier" w:cs="Courier New"/>
          <w:sz w:val="20"/>
          <w:szCs w:val="20"/>
          <w:rPrChange w:id="822" w:author="Wayne Kunze" w:date="2018-05-09T12:36:00Z">
            <w:rPr>
              <w:rFonts w:ascii="Courier New" w:hAnsi="Courier New" w:cs="Courier New"/>
            </w:rPr>
          </w:rPrChange>
        </w:rPr>
        <w:t>gse</w:t>
      </w:r>
      <w:proofErr w:type="spellEnd"/>
      <w:r w:rsidRPr="00377514">
        <w:rPr>
          <w:rFonts w:ascii="Courier" w:hAnsi="Courier" w:cs="Courier New"/>
          <w:sz w:val="20"/>
          <w:szCs w:val="20"/>
          <w:rPrChange w:id="823" w:author="Wayne Kunze" w:date="2018-05-09T12:36:00Z">
            <w:rPr>
              <w:rFonts w:ascii="Courier New" w:hAnsi="Courier New" w:cs="Courier New"/>
            </w:rPr>
          </w:rPrChange>
        </w:rPr>
        <w:t>)</w:t>
      </w:r>
    </w:p>
    <w:p w14:paraId="53B4A48F" w14:textId="77777777" w:rsidR="00E032D8" w:rsidRPr="00377514" w:rsidRDefault="5B22F2D0" w:rsidP="00E032D8">
      <w:pPr>
        <w:spacing w:line="240" w:lineRule="auto"/>
        <w:ind w:firstLine="0"/>
        <w:rPr>
          <w:rFonts w:ascii="Courier" w:hAnsi="Courier" w:cs="Courier New"/>
          <w:sz w:val="20"/>
          <w:szCs w:val="20"/>
          <w:rPrChange w:id="824" w:author="Wayne Kunze" w:date="2018-05-09T12:36:00Z">
            <w:rPr>
              <w:rFonts w:ascii="Courier New" w:hAnsi="Courier New" w:cs="Courier New"/>
            </w:rPr>
          </w:rPrChange>
        </w:rPr>
      </w:pPr>
      <w:r w:rsidRPr="00377514">
        <w:rPr>
          <w:rFonts w:ascii="Courier" w:hAnsi="Courier" w:cs="Courier New"/>
          <w:sz w:val="20"/>
          <w:szCs w:val="20"/>
          <w:rPrChange w:id="825" w:author="Wayne Kunze" w:date="2018-05-09T12:36:00Z">
            <w:rPr>
              <w:rFonts w:ascii="Courier New" w:hAnsi="Courier New" w:cs="Courier New"/>
            </w:rPr>
          </w:rPrChange>
        </w:rPr>
        <w:t>#This is the classification vector (0 means patient, 1 is control)</w:t>
      </w:r>
    </w:p>
    <w:p w14:paraId="5419F0FE" w14:textId="77777777" w:rsidR="00E032D8" w:rsidRPr="00377514" w:rsidRDefault="5B22F2D0" w:rsidP="00E032D8">
      <w:pPr>
        <w:spacing w:line="240" w:lineRule="auto"/>
        <w:ind w:firstLine="0"/>
        <w:rPr>
          <w:rFonts w:ascii="Courier" w:hAnsi="Courier" w:cs="Courier New"/>
          <w:sz w:val="20"/>
          <w:szCs w:val="20"/>
          <w:rPrChange w:id="826" w:author="Wayne Kunze" w:date="2018-05-09T12:36:00Z">
            <w:rPr>
              <w:rFonts w:ascii="Courier New" w:hAnsi="Courier New" w:cs="Courier New"/>
            </w:rPr>
          </w:rPrChange>
        </w:rPr>
      </w:pPr>
      <w:r w:rsidRPr="00377514">
        <w:rPr>
          <w:rFonts w:ascii="Courier" w:hAnsi="Courier" w:cs="Courier New"/>
          <w:sz w:val="20"/>
          <w:szCs w:val="20"/>
          <w:rPrChange w:id="827" w:author="Wayne Kunze" w:date="2018-05-09T12:36:00Z">
            <w:rPr>
              <w:rFonts w:ascii="Courier New" w:hAnsi="Courier New" w:cs="Courier New"/>
            </w:rPr>
          </w:rPrChange>
        </w:rPr>
        <w:t xml:space="preserve">y =     </w:t>
      </w:r>
      <w:proofErr w:type="gramStart"/>
      <w:r w:rsidRPr="00377514">
        <w:rPr>
          <w:rFonts w:ascii="Courier" w:hAnsi="Courier" w:cs="Courier New"/>
          <w:sz w:val="20"/>
          <w:szCs w:val="20"/>
          <w:rPrChange w:id="828" w:author="Wayne Kunze" w:date="2018-05-09T12:36:00Z">
            <w:rPr>
              <w:rFonts w:ascii="Courier New" w:hAnsi="Courier New" w:cs="Courier New"/>
            </w:rPr>
          </w:rPrChange>
        </w:rPr>
        <w:t>c(</w:t>
      </w:r>
      <w:proofErr w:type="gramEnd"/>
      <w:r w:rsidRPr="00377514">
        <w:rPr>
          <w:rFonts w:ascii="Courier" w:hAnsi="Courier" w:cs="Courier New"/>
          <w:sz w:val="20"/>
          <w:szCs w:val="20"/>
          <w:rPrChange w:id="829" w:author="Wayne Kunze" w:date="2018-05-09T12:36:00Z">
            <w:rPr>
              <w:rFonts w:ascii="Courier New" w:hAnsi="Courier New" w:cs="Courier New"/>
            </w:rPr>
          </w:rPrChange>
        </w:rPr>
        <w:t>0,0,0,0,0,0,0,0,0,0,0,0,0,1,0,1,0,1,0,1,0,1,1,1)</w:t>
      </w:r>
    </w:p>
    <w:p w14:paraId="023F2176" w14:textId="77777777" w:rsidR="00E032D8" w:rsidRPr="00377514" w:rsidRDefault="00E032D8" w:rsidP="00E032D8">
      <w:pPr>
        <w:spacing w:line="240" w:lineRule="auto"/>
        <w:ind w:firstLine="0"/>
        <w:rPr>
          <w:rFonts w:ascii="Courier" w:hAnsi="Courier" w:cs="Courier New"/>
          <w:sz w:val="20"/>
          <w:szCs w:val="20"/>
          <w:rPrChange w:id="830" w:author="Wayne Kunze" w:date="2018-05-09T12:36:00Z">
            <w:rPr>
              <w:rFonts w:ascii="Courier New" w:hAnsi="Courier New" w:cs="Courier New"/>
            </w:rPr>
          </w:rPrChange>
        </w:rPr>
      </w:pPr>
    </w:p>
    <w:p w14:paraId="4AF34F88" w14:textId="77777777" w:rsidR="00E032D8" w:rsidRPr="00377514" w:rsidRDefault="00E032D8" w:rsidP="00E032D8">
      <w:pPr>
        <w:spacing w:line="240" w:lineRule="auto"/>
        <w:ind w:firstLine="0"/>
        <w:rPr>
          <w:rFonts w:ascii="Courier" w:hAnsi="Courier" w:cs="Courier New"/>
          <w:sz w:val="20"/>
          <w:szCs w:val="20"/>
          <w:rPrChange w:id="831" w:author="Wayne Kunze" w:date="2018-05-09T12:36:00Z">
            <w:rPr>
              <w:rFonts w:ascii="Courier New" w:hAnsi="Courier New" w:cs="Courier New"/>
            </w:rPr>
          </w:rPrChange>
        </w:rPr>
      </w:pPr>
      <w:r w:rsidRPr="00377514">
        <w:rPr>
          <w:rFonts w:ascii="Courier" w:hAnsi="Courier" w:cs="Courier New"/>
          <w:sz w:val="20"/>
          <w:szCs w:val="20"/>
          <w:rPrChange w:id="832" w:author="Wayne Kunze" w:date="2018-05-09T12:36: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833" w:author="Wayne Kunze" w:date="2018-05-09T12:36:00Z">
            <w:rPr>
              <w:rFonts w:ascii="Courier New" w:hAnsi="Courier New" w:cs="Courier New"/>
            </w:rPr>
          </w:rPrChange>
        </w:rPr>
        <w:t>traspose</w:t>
      </w:r>
      <w:proofErr w:type="spellEnd"/>
      <w:r w:rsidRPr="00377514">
        <w:rPr>
          <w:rFonts w:ascii="Courier" w:hAnsi="Courier" w:cs="Courier New"/>
          <w:sz w:val="20"/>
          <w:szCs w:val="20"/>
          <w:rPrChange w:id="834" w:author="Wayne Kunze" w:date="2018-05-09T12:36:00Z">
            <w:rPr>
              <w:rFonts w:ascii="Courier New" w:hAnsi="Courier New" w:cs="Courier New"/>
            </w:rPr>
          </w:rPrChange>
        </w:rPr>
        <w:t xml:space="preserve"> so rows are individuals (sample) and columns are genes (features).</w:t>
      </w:r>
    </w:p>
    <w:p w14:paraId="733EFFEE" w14:textId="77777777" w:rsidR="00E032D8" w:rsidRPr="00377514" w:rsidRDefault="00E032D8" w:rsidP="00E032D8">
      <w:pPr>
        <w:spacing w:line="240" w:lineRule="auto"/>
        <w:ind w:firstLine="0"/>
        <w:rPr>
          <w:rFonts w:ascii="Courier" w:hAnsi="Courier" w:cs="Courier New"/>
          <w:sz w:val="20"/>
          <w:szCs w:val="20"/>
          <w:rPrChange w:id="835" w:author="Wayne Kunze" w:date="2018-05-09T12:36:00Z">
            <w:rPr>
              <w:rFonts w:ascii="Courier New" w:hAnsi="Courier New" w:cs="Courier New"/>
            </w:rPr>
          </w:rPrChange>
        </w:rPr>
      </w:pPr>
      <w:r w:rsidRPr="00377514">
        <w:rPr>
          <w:rFonts w:ascii="Courier" w:hAnsi="Courier" w:cs="Courier New"/>
          <w:sz w:val="20"/>
          <w:szCs w:val="20"/>
          <w:rPrChange w:id="836" w:author="Wayne Kunze" w:date="2018-05-09T12:36:00Z">
            <w:rPr>
              <w:rFonts w:ascii="Courier New" w:hAnsi="Courier New" w:cs="Courier New"/>
            </w:rPr>
          </w:rPrChange>
        </w:rPr>
        <w:t>#</w:t>
      </w:r>
      <w:proofErr w:type="spellStart"/>
      <w:r w:rsidRPr="00377514">
        <w:rPr>
          <w:rFonts w:ascii="Courier" w:hAnsi="Courier" w:cs="Courier New"/>
          <w:sz w:val="20"/>
          <w:szCs w:val="20"/>
          <w:rPrChange w:id="837" w:author="Wayne Kunze" w:date="2018-05-09T12:36:00Z">
            <w:rPr>
              <w:rFonts w:ascii="Courier New" w:hAnsi="Courier New" w:cs="Courier New"/>
            </w:rPr>
          </w:rPrChange>
        </w:rPr>
        <w:t>eset</w:t>
      </w:r>
      <w:proofErr w:type="spellEnd"/>
      <w:r w:rsidRPr="00377514">
        <w:rPr>
          <w:rFonts w:ascii="Courier" w:hAnsi="Courier" w:cs="Courier New"/>
          <w:sz w:val="20"/>
          <w:szCs w:val="20"/>
          <w:rPrChange w:id="838" w:author="Wayne Kunze" w:date="2018-05-09T12:36:00Z">
            <w:rPr>
              <w:rFonts w:ascii="Courier New" w:hAnsi="Courier New" w:cs="Courier New"/>
            </w:rPr>
          </w:rPrChange>
        </w:rPr>
        <w:t>, which is the matrix we are interested in in huge so viewing it all takes forever in R.  This just</w:t>
      </w:r>
    </w:p>
    <w:p w14:paraId="52ED310A" w14:textId="77777777" w:rsidR="00E032D8" w:rsidRPr="00377514" w:rsidRDefault="5B22F2D0" w:rsidP="00E032D8">
      <w:pPr>
        <w:spacing w:line="240" w:lineRule="auto"/>
        <w:ind w:firstLine="0"/>
        <w:rPr>
          <w:rFonts w:ascii="Courier" w:hAnsi="Courier" w:cs="Courier New"/>
          <w:sz w:val="20"/>
          <w:szCs w:val="20"/>
          <w:rPrChange w:id="839" w:author="Wayne Kunze" w:date="2018-05-09T12:36:00Z">
            <w:rPr>
              <w:rFonts w:ascii="Courier New" w:hAnsi="Courier New" w:cs="Courier New"/>
            </w:rPr>
          </w:rPrChange>
        </w:rPr>
      </w:pPr>
      <w:r w:rsidRPr="00377514">
        <w:rPr>
          <w:rFonts w:ascii="Courier" w:hAnsi="Courier" w:cs="Courier New"/>
          <w:sz w:val="20"/>
          <w:szCs w:val="20"/>
          <w:rPrChange w:id="840" w:author="Wayne Kunze" w:date="2018-05-09T12:36:00Z">
            <w:rPr>
              <w:rFonts w:ascii="Courier New" w:hAnsi="Courier New" w:cs="Courier New"/>
            </w:rPr>
          </w:rPrChange>
        </w:rPr>
        <w:t># let me verify that the data matches the GSM files</w:t>
      </w:r>
    </w:p>
    <w:p w14:paraId="707F35E8" w14:textId="77777777" w:rsidR="00E032D8" w:rsidRPr="00377514" w:rsidRDefault="00E032D8" w:rsidP="00E032D8">
      <w:pPr>
        <w:spacing w:line="240" w:lineRule="auto"/>
        <w:ind w:firstLine="0"/>
        <w:rPr>
          <w:rFonts w:ascii="Courier" w:hAnsi="Courier" w:cs="Courier New"/>
          <w:sz w:val="20"/>
          <w:szCs w:val="20"/>
          <w:rPrChange w:id="841" w:author="Wayne Kunze" w:date="2018-05-09T12:36:00Z">
            <w:rPr>
              <w:rFonts w:ascii="Courier New" w:hAnsi="Courier New" w:cs="Courier New"/>
            </w:rPr>
          </w:rPrChange>
        </w:rPr>
      </w:pPr>
      <w:proofErr w:type="spellStart"/>
      <w:r w:rsidRPr="00377514">
        <w:rPr>
          <w:rFonts w:ascii="Courier" w:hAnsi="Courier" w:cs="Courier New"/>
          <w:sz w:val="20"/>
          <w:szCs w:val="20"/>
          <w:rPrChange w:id="842" w:author="Wayne Kunze" w:date="2018-05-09T12:36:00Z">
            <w:rPr>
              <w:rFonts w:ascii="Courier New" w:hAnsi="Courier New" w:cs="Courier New"/>
            </w:rPr>
          </w:rPrChange>
        </w:rPr>
        <w:t>eset</w:t>
      </w:r>
      <w:proofErr w:type="spellEnd"/>
      <w:r w:rsidRPr="00377514">
        <w:rPr>
          <w:rFonts w:ascii="Courier" w:hAnsi="Courier" w:cs="Courier New"/>
          <w:sz w:val="20"/>
          <w:szCs w:val="20"/>
          <w:rPrChange w:id="843" w:author="Wayne Kunze" w:date="2018-05-09T12:36:00Z">
            <w:rPr>
              <w:rFonts w:ascii="Courier New" w:hAnsi="Courier New" w:cs="Courier New"/>
            </w:rPr>
          </w:rPrChange>
        </w:rPr>
        <w:t xml:space="preserve"> &lt;- t(</w:t>
      </w:r>
      <w:proofErr w:type="spellStart"/>
      <w:r w:rsidRPr="00377514">
        <w:rPr>
          <w:rFonts w:ascii="Courier" w:hAnsi="Courier" w:cs="Courier New"/>
          <w:sz w:val="20"/>
          <w:szCs w:val="20"/>
          <w:rPrChange w:id="844" w:author="Wayne Kunze" w:date="2018-05-09T12:36:00Z">
            <w:rPr>
              <w:rFonts w:ascii="Courier New" w:hAnsi="Courier New" w:cs="Courier New"/>
            </w:rPr>
          </w:rPrChange>
        </w:rPr>
        <w:t>exprs</w:t>
      </w:r>
      <w:proofErr w:type="spellEnd"/>
      <w:r w:rsidRPr="00377514">
        <w:rPr>
          <w:rFonts w:ascii="Courier" w:hAnsi="Courier" w:cs="Courier New"/>
          <w:sz w:val="20"/>
          <w:szCs w:val="20"/>
          <w:rPrChange w:id="845" w:author="Wayne Kunze" w:date="2018-05-09T12:36:00Z">
            <w:rPr>
              <w:rFonts w:ascii="Courier New" w:hAnsi="Courier New" w:cs="Courier New"/>
            </w:rPr>
          </w:rPrChange>
        </w:rPr>
        <w:t>(</w:t>
      </w:r>
      <w:proofErr w:type="spellStart"/>
      <w:r w:rsidRPr="00377514">
        <w:rPr>
          <w:rFonts w:ascii="Courier" w:hAnsi="Courier" w:cs="Courier New"/>
          <w:sz w:val="20"/>
          <w:szCs w:val="20"/>
          <w:rPrChange w:id="846" w:author="Wayne Kunze" w:date="2018-05-09T12:36:00Z">
            <w:rPr>
              <w:rFonts w:ascii="Courier New" w:hAnsi="Courier New" w:cs="Courier New"/>
            </w:rPr>
          </w:rPrChange>
        </w:rPr>
        <w:t>gse</w:t>
      </w:r>
      <w:proofErr w:type="spellEnd"/>
      <w:r w:rsidRPr="00377514">
        <w:rPr>
          <w:rFonts w:ascii="Courier" w:hAnsi="Courier" w:cs="Courier New"/>
          <w:sz w:val="20"/>
          <w:szCs w:val="20"/>
          <w:rPrChange w:id="847" w:author="Wayne Kunze" w:date="2018-05-09T12:36:00Z">
            <w:rPr>
              <w:rFonts w:ascii="Courier New" w:hAnsi="Courier New" w:cs="Courier New"/>
            </w:rPr>
          </w:rPrChange>
        </w:rPr>
        <w:t>))</w:t>
      </w:r>
    </w:p>
    <w:p w14:paraId="5B43E6FD" w14:textId="77777777" w:rsidR="00E032D8" w:rsidRPr="00377514" w:rsidRDefault="00E032D8" w:rsidP="00E032D8">
      <w:pPr>
        <w:spacing w:line="240" w:lineRule="auto"/>
        <w:ind w:firstLine="0"/>
        <w:rPr>
          <w:rFonts w:ascii="Courier" w:hAnsi="Courier" w:cs="Courier New"/>
          <w:sz w:val="20"/>
          <w:szCs w:val="20"/>
          <w:rPrChange w:id="848" w:author="Wayne Kunze" w:date="2018-05-09T12:36:00Z">
            <w:rPr>
              <w:rFonts w:ascii="Courier New" w:hAnsi="Courier New" w:cs="Courier New"/>
            </w:rPr>
          </w:rPrChange>
        </w:rPr>
      </w:pPr>
      <w:r w:rsidRPr="00377514">
        <w:rPr>
          <w:rFonts w:ascii="Courier" w:hAnsi="Courier" w:cs="Courier New"/>
          <w:sz w:val="20"/>
          <w:szCs w:val="20"/>
          <w:rPrChange w:id="849" w:author="Wayne Kunze" w:date="2018-05-09T12:36:00Z">
            <w:rPr>
              <w:rFonts w:ascii="Courier New" w:hAnsi="Courier New" w:cs="Courier New"/>
            </w:rPr>
          </w:rPrChange>
        </w:rPr>
        <w:t>show(</w:t>
      </w:r>
      <w:proofErr w:type="spellStart"/>
      <w:proofErr w:type="gramStart"/>
      <w:r w:rsidRPr="00377514">
        <w:rPr>
          <w:rFonts w:ascii="Courier" w:hAnsi="Courier" w:cs="Courier New"/>
          <w:sz w:val="20"/>
          <w:szCs w:val="20"/>
          <w:rPrChange w:id="850" w:author="Wayne Kunze" w:date="2018-05-09T12:36:00Z">
            <w:rPr>
              <w:rFonts w:ascii="Courier New" w:hAnsi="Courier New" w:cs="Courier New"/>
            </w:rPr>
          </w:rPrChange>
        </w:rPr>
        <w:t>eset</w:t>
      </w:r>
      <w:proofErr w:type="spellEnd"/>
      <w:r w:rsidRPr="00377514">
        <w:rPr>
          <w:rFonts w:ascii="Courier" w:hAnsi="Courier" w:cs="Courier New"/>
          <w:sz w:val="20"/>
          <w:szCs w:val="20"/>
          <w:rPrChange w:id="851" w:author="Wayne Kunze" w:date="2018-05-09T12:36:00Z">
            <w:rPr>
              <w:rFonts w:ascii="Courier New" w:hAnsi="Courier New" w:cs="Courier New"/>
            </w:rPr>
          </w:rPrChange>
        </w:rPr>
        <w:t>[</w:t>
      </w:r>
      <w:proofErr w:type="gramEnd"/>
      <w:r w:rsidRPr="00377514">
        <w:rPr>
          <w:rFonts w:ascii="Courier" w:hAnsi="Courier" w:cs="Courier New"/>
          <w:sz w:val="20"/>
          <w:szCs w:val="20"/>
          <w:rPrChange w:id="852" w:author="Wayne Kunze" w:date="2018-05-09T12:36:00Z">
            <w:rPr>
              <w:rFonts w:ascii="Courier New" w:hAnsi="Courier New" w:cs="Courier New"/>
            </w:rPr>
          </w:rPrChange>
        </w:rPr>
        <w:t>,1:5])</w:t>
      </w:r>
    </w:p>
    <w:p w14:paraId="57014C5A" w14:textId="77777777" w:rsidR="00E032D8" w:rsidRPr="00377514" w:rsidRDefault="00E032D8" w:rsidP="00E032D8">
      <w:pPr>
        <w:spacing w:line="240" w:lineRule="auto"/>
        <w:ind w:firstLine="0"/>
        <w:rPr>
          <w:rFonts w:ascii="Courier" w:hAnsi="Courier" w:cs="Courier New"/>
          <w:sz w:val="20"/>
          <w:szCs w:val="20"/>
          <w:rPrChange w:id="853" w:author="Wayne Kunze" w:date="2018-05-09T12:36:00Z">
            <w:rPr>
              <w:rFonts w:ascii="Courier New" w:hAnsi="Courier New" w:cs="Courier New"/>
            </w:rPr>
          </w:rPrChange>
        </w:rPr>
      </w:pPr>
    </w:p>
    <w:p w14:paraId="67DB0DBB" w14:textId="77777777" w:rsidR="00E032D8" w:rsidRPr="00377514" w:rsidRDefault="00E032D8" w:rsidP="00E032D8">
      <w:pPr>
        <w:spacing w:line="240" w:lineRule="auto"/>
        <w:ind w:firstLine="0"/>
        <w:rPr>
          <w:rFonts w:ascii="Courier" w:hAnsi="Courier" w:cs="Courier New"/>
          <w:sz w:val="20"/>
          <w:szCs w:val="20"/>
          <w:rPrChange w:id="854" w:author="Wayne Kunze" w:date="2018-05-09T12:36:00Z">
            <w:rPr>
              <w:rFonts w:ascii="Courier New" w:hAnsi="Courier New" w:cs="Courier New"/>
            </w:rPr>
          </w:rPrChange>
        </w:rPr>
      </w:pPr>
      <w:r w:rsidRPr="00377514">
        <w:rPr>
          <w:rFonts w:ascii="Courier" w:hAnsi="Courier" w:cs="Courier New"/>
          <w:sz w:val="20"/>
          <w:szCs w:val="20"/>
          <w:rPrChange w:id="855" w:author="Wayne Kunze" w:date="2018-05-09T12:36:00Z">
            <w:rPr>
              <w:rFonts w:ascii="Courier New" w:hAnsi="Courier New" w:cs="Courier New"/>
            </w:rPr>
          </w:rPrChange>
        </w:rPr>
        <w:t>rm(</w:t>
      </w:r>
      <w:proofErr w:type="spellStart"/>
      <w:r w:rsidRPr="00377514">
        <w:rPr>
          <w:rFonts w:ascii="Courier" w:hAnsi="Courier" w:cs="Courier New"/>
          <w:sz w:val="20"/>
          <w:szCs w:val="20"/>
          <w:rPrChange w:id="856" w:author="Wayne Kunze" w:date="2018-05-09T12:36:00Z">
            <w:rPr>
              <w:rFonts w:ascii="Courier New" w:hAnsi="Courier New" w:cs="Courier New"/>
            </w:rPr>
          </w:rPrChange>
        </w:rPr>
        <w:t>gse</w:t>
      </w:r>
      <w:proofErr w:type="spellEnd"/>
      <w:r w:rsidRPr="00377514">
        <w:rPr>
          <w:rFonts w:ascii="Courier" w:hAnsi="Courier" w:cs="Courier New"/>
          <w:sz w:val="20"/>
          <w:szCs w:val="20"/>
          <w:rPrChange w:id="857" w:author="Wayne Kunze" w:date="2018-05-09T12:36:00Z">
            <w:rPr>
              <w:rFonts w:ascii="Courier New" w:hAnsi="Courier New" w:cs="Courier New"/>
            </w:rPr>
          </w:rPrChange>
        </w:rPr>
        <w:t>)</w:t>
      </w:r>
    </w:p>
    <w:p w14:paraId="59AAB47F" w14:textId="77777777" w:rsidR="00E032D8" w:rsidRPr="00377514" w:rsidRDefault="00E032D8" w:rsidP="00E032D8">
      <w:pPr>
        <w:spacing w:line="240" w:lineRule="auto"/>
        <w:ind w:firstLine="0"/>
        <w:rPr>
          <w:rFonts w:ascii="Courier" w:hAnsi="Courier" w:cs="Courier New"/>
          <w:sz w:val="20"/>
          <w:szCs w:val="20"/>
          <w:rPrChange w:id="858" w:author="Wayne Kunze" w:date="2018-05-09T12:36:00Z">
            <w:rPr>
              <w:rFonts w:ascii="Courier New" w:hAnsi="Courier New" w:cs="Courier New"/>
            </w:rPr>
          </w:rPrChange>
        </w:rPr>
      </w:pPr>
    </w:p>
    <w:p w14:paraId="04DB45C1" w14:textId="77777777" w:rsidR="00E032D8" w:rsidRPr="00377514" w:rsidRDefault="5B22F2D0" w:rsidP="00E032D8">
      <w:pPr>
        <w:spacing w:line="240" w:lineRule="auto"/>
        <w:ind w:firstLine="0"/>
        <w:rPr>
          <w:rFonts w:ascii="Courier" w:hAnsi="Courier" w:cs="Courier New"/>
          <w:sz w:val="20"/>
          <w:szCs w:val="20"/>
          <w:rPrChange w:id="859" w:author="Wayne Kunze" w:date="2018-05-09T12:36:00Z">
            <w:rPr>
              <w:rFonts w:ascii="Courier New" w:hAnsi="Courier New" w:cs="Courier New"/>
            </w:rPr>
          </w:rPrChange>
        </w:rPr>
      </w:pPr>
      <w:r w:rsidRPr="00377514">
        <w:rPr>
          <w:rFonts w:ascii="Courier" w:hAnsi="Courier" w:cs="Courier New"/>
          <w:sz w:val="20"/>
          <w:szCs w:val="20"/>
          <w:rPrChange w:id="860" w:author="Wayne Kunze" w:date="2018-05-09T12:36:00Z">
            <w:rPr>
              <w:rFonts w:ascii="Courier New" w:hAnsi="Courier New" w:cs="Courier New"/>
            </w:rPr>
          </w:rPrChange>
        </w:rPr>
        <w:t>#now do lasso on data set</w:t>
      </w:r>
    </w:p>
    <w:p w14:paraId="6B0FB9E1" w14:textId="77777777" w:rsidR="00E032D8" w:rsidRPr="00377514" w:rsidRDefault="5B22F2D0" w:rsidP="00E032D8">
      <w:pPr>
        <w:spacing w:line="240" w:lineRule="auto"/>
        <w:ind w:firstLine="0"/>
        <w:rPr>
          <w:rFonts w:ascii="Courier" w:hAnsi="Courier" w:cs="Courier New"/>
          <w:sz w:val="20"/>
          <w:szCs w:val="20"/>
          <w:rPrChange w:id="861" w:author="Wayne Kunze" w:date="2018-05-09T12:36:00Z">
            <w:rPr>
              <w:rFonts w:ascii="Courier New" w:hAnsi="Courier New" w:cs="Courier New"/>
            </w:rPr>
          </w:rPrChange>
        </w:rPr>
      </w:pPr>
      <w:r w:rsidRPr="00377514">
        <w:rPr>
          <w:rFonts w:ascii="Courier" w:hAnsi="Courier" w:cs="Courier New"/>
          <w:sz w:val="20"/>
          <w:szCs w:val="20"/>
          <w:rPrChange w:id="862" w:author="Wayne Kunze" w:date="2018-05-09T12:36:00Z">
            <w:rPr>
              <w:rFonts w:ascii="Courier New" w:hAnsi="Courier New" w:cs="Courier New"/>
            </w:rPr>
          </w:rPrChange>
        </w:rPr>
        <w:t>grid =10^</w:t>
      </w:r>
      <w:proofErr w:type="gramStart"/>
      <w:r w:rsidRPr="00377514">
        <w:rPr>
          <w:rFonts w:ascii="Courier" w:hAnsi="Courier" w:cs="Courier New"/>
          <w:sz w:val="20"/>
          <w:szCs w:val="20"/>
          <w:rPrChange w:id="863" w:author="Wayne Kunze" w:date="2018-05-09T12:36:00Z">
            <w:rPr>
              <w:rFonts w:ascii="Courier New" w:hAnsi="Courier New" w:cs="Courier New"/>
            </w:rPr>
          </w:rPrChange>
        </w:rPr>
        <w:t>seq(</w:t>
      </w:r>
      <w:proofErr w:type="gramEnd"/>
      <w:r w:rsidRPr="00377514">
        <w:rPr>
          <w:rFonts w:ascii="Courier" w:hAnsi="Courier" w:cs="Courier New"/>
          <w:sz w:val="20"/>
          <w:szCs w:val="20"/>
          <w:rPrChange w:id="864" w:author="Wayne Kunze" w:date="2018-05-09T12:36:00Z">
            <w:rPr>
              <w:rFonts w:ascii="Courier New" w:hAnsi="Courier New" w:cs="Courier New"/>
            </w:rPr>
          </w:rPrChange>
        </w:rPr>
        <w:t>2,-8, length=100)</w:t>
      </w:r>
    </w:p>
    <w:p w14:paraId="555AD27D" w14:textId="77777777" w:rsidR="00E032D8" w:rsidRPr="00377514" w:rsidRDefault="00E032D8" w:rsidP="00E032D8">
      <w:pPr>
        <w:spacing w:line="240" w:lineRule="auto"/>
        <w:ind w:firstLine="0"/>
        <w:rPr>
          <w:rFonts w:ascii="Courier" w:hAnsi="Courier" w:cs="Courier New"/>
          <w:sz w:val="20"/>
          <w:szCs w:val="20"/>
          <w:rPrChange w:id="865" w:author="Wayne Kunze" w:date="2018-05-09T12:36:00Z">
            <w:rPr>
              <w:rFonts w:ascii="Courier New" w:hAnsi="Courier New" w:cs="Courier New"/>
            </w:rPr>
          </w:rPrChange>
        </w:rPr>
      </w:pPr>
    </w:p>
    <w:p w14:paraId="1849F907" w14:textId="77777777" w:rsidR="00E032D8" w:rsidRPr="00377514" w:rsidRDefault="5B22F2D0" w:rsidP="00E032D8">
      <w:pPr>
        <w:spacing w:line="240" w:lineRule="auto"/>
        <w:ind w:firstLine="0"/>
        <w:rPr>
          <w:rFonts w:ascii="Courier" w:hAnsi="Courier" w:cs="Courier New"/>
          <w:sz w:val="20"/>
          <w:szCs w:val="20"/>
          <w:rPrChange w:id="866" w:author="Wayne Kunze" w:date="2018-05-09T12:36:00Z">
            <w:rPr>
              <w:rFonts w:ascii="Courier New" w:hAnsi="Courier New" w:cs="Courier New"/>
            </w:rPr>
          </w:rPrChange>
        </w:rPr>
      </w:pPr>
      <w:proofErr w:type="spellStart"/>
      <w:r w:rsidRPr="00377514">
        <w:rPr>
          <w:rFonts w:ascii="Courier" w:hAnsi="Courier" w:cs="Courier New"/>
          <w:sz w:val="20"/>
          <w:szCs w:val="20"/>
          <w:rPrChange w:id="867"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68"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869" w:author="Wayne Kunze" w:date="2018-05-09T12:36:00Z">
            <w:rPr>
              <w:rFonts w:ascii="Courier New" w:hAnsi="Courier New" w:cs="Courier New"/>
            </w:rPr>
          </w:rPrChange>
        </w:rPr>
        <w:t>glmnet</w:t>
      </w:r>
      <w:proofErr w:type="spellEnd"/>
      <w:r w:rsidRPr="00377514">
        <w:rPr>
          <w:rFonts w:ascii="Courier" w:hAnsi="Courier" w:cs="Courier New"/>
          <w:sz w:val="20"/>
          <w:szCs w:val="20"/>
          <w:rPrChange w:id="870"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71"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872" w:author="Wayne Kunze" w:date="2018-05-09T12:36:00Z">
            <w:rPr>
              <w:rFonts w:ascii="Courier New" w:hAnsi="Courier New" w:cs="Courier New"/>
            </w:rPr>
          </w:rPrChange>
        </w:rPr>
        <w:t>(</w:t>
      </w:r>
      <w:proofErr w:type="spellStart"/>
      <w:r w:rsidRPr="00377514">
        <w:rPr>
          <w:rFonts w:ascii="Courier" w:hAnsi="Courier" w:cs="Courier New"/>
          <w:sz w:val="20"/>
          <w:szCs w:val="20"/>
          <w:rPrChange w:id="873" w:author="Wayne Kunze" w:date="2018-05-09T12:36:00Z">
            <w:rPr>
              <w:rFonts w:ascii="Courier New" w:hAnsi="Courier New" w:cs="Courier New"/>
            </w:rPr>
          </w:rPrChange>
        </w:rPr>
        <w:t>eset</w:t>
      </w:r>
      <w:proofErr w:type="spellEnd"/>
      <w:r w:rsidRPr="00377514">
        <w:rPr>
          <w:rFonts w:ascii="Courier" w:hAnsi="Courier" w:cs="Courier New"/>
          <w:sz w:val="20"/>
          <w:szCs w:val="20"/>
          <w:rPrChange w:id="874" w:author="Wayne Kunze" w:date="2018-05-09T12:36:00Z">
            <w:rPr>
              <w:rFonts w:ascii="Courier New" w:hAnsi="Courier New" w:cs="Courier New"/>
            </w:rPr>
          </w:rPrChange>
        </w:rPr>
        <w:t>), y, alpha=1, family="binomial", lambda=grid, standardize = TRUE)</w:t>
      </w:r>
    </w:p>
    <w:p w14:paraId="68E33F6E" w14:textId="77777777" w:rsidR="00E032D8" w:rsidRPr="00377514" w:rsidRDefault="00E032D8" w:rsidP="00E032D8">
      <w:pPr>
        <w:spacing w:line="240" w:lineRule="auto"/>
        <w:ind w:firstLine="0"/>
        <w:rPr>
          <w:rFonts w:ascii="Courier" w:hAnsi="Courier" w:cs="Courier New"/>
          <w:sz w:val="20"/>
          <w:szCs w:val="20"/>
          <w:rPrChange w:id="875" w:author="Wayne Kunze" w:date="2018-05-09T12:36:00Z">
            <w:rPr>
              <w:rFonts w:ascii="Courier New" w:hAnsi="Courier New" w:cs="Courier New"/>
            </w:rPr>
          </w:rPrChange>
        </w:rPr>
      </w:pPr>
    </w:p>
    <w:p w14:paraId="71056082" w14:textId="77777777" w:rsidR="00E032D8" w:rsidRPr="00377514" w:rsidRDefault="5B22F2D0" w:rsidP="00E032D8">
      <w:pPr>
        <w:spacing w:line="240" w:lineRule="auto"/>
        <w:ind w:firstLine="0"/>
        <w:rPr>
          <w:rFonts w:ascii="Courier" w:hAnsi="Courier" w:cs="Courier New"/>
          <w:sz w:val="20"/>
          <w:szCs w:val="20"/>
          <w:rPrChange w:id="876" w:author="Wayne Kunze" w:date="2018-05-09T12:36:00Z">
            <w:rPr>
              <w:rFonts w:ascii="Courier New" w:hAnsi="Courier New" w:cs="Courier New"/>
            </w:rPr>
          </w:rPrChange>
        </w:rPr>
      </w:pPr>
      <w:proofErr w:type="gramStart"/>
      <w:r w:rsidRPr="00377514">
        <w:rPr>
          <w:rFonts w:ascii="Courier" w:hAnsi="Courier" w:cs="Courier New"/>
          <w:sz w:val="20"/>
          <w:szCs w:val="20"/>
          <w:rPrChange w:id="877"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87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79"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880" w:author="Wayne Kunze" w:date="2018-05-09T12:36:00Z">
            <w:rPr>
              <w:rFonts w:ascii="Courier New" w:hAnsi="Courier New" w:cs="Courier New"/>
            </w:rPr>
          </w:rPrChange>
        </w:rPr>
        <w:t>xvar</w:t>
      </w:r>
      <w:proofErr w:type="spellEnd"/>
      <w:r w:rsidRPr="00377514">
        <w:rPr>
          <w:rFonts w:ascii="Courier" w:hAnsi="Courier" w:cs="Courier New"/>
          <w:sz w:val="20"/>
          <w:szCs w:val="20"/>
          <w:rPrChange w:id="881" w:author="Wayne Kunze" w:date="2018-05-09T12:36:00Z">
            <w:rPr>
              <w:rFonts w:ascii="Courier New" w:hAnsi="Courier New" w:cs="Courier New"/>
            </w:rPr>
          </w:rPrChange>
        </w:rPr>
        <w:t xml:space="preserve"> = 'lambda')</w:t>
      </w:r>
    </w:p>
    <w:p w14:paraId="76545D99" w14:textId="77777777" w:rsidR="00E032D8" w:rsidRPr="00377514" w:rsidRDefault="5B22F2D0" w:rsidP="00E032D8">
      <w:pPr>
        <w:spacing w:line="240" w:lineRule="auto"/>
        <w:ind w:firstLine="0"/>
        <w:rPr>
          <w:rFonts w:ascii="Courier" w:hAnsi="Courier" w:cs="Courier New"/>
          <w:sz w:val="20"/>
          <w:szCs w:val="20"/>
          <w:rPrChange w:id="882" w:author="Wayne Kunze" w:date="2018-05-09T12:36:00Z">
            <w:rPr>
              <w:rFonts w:ascii="Courier New" w:hAnsi="Courier New" w:cs="Courier New"/>
            </w:rPr>
          </w:rPrChange>
        </w:rPr>
      </w:pPr>
      <w:r w:rsidRPr="00377514">
        <w:rPr>
          <w:rFonts w:ascii="Courier" w:hAnsi="Courier" w:cs="Courier New"/>
          <w:sz w:val="20"/>
          <w:szCs w:val="20"/>
          <w:rPrChange w:id="883" w:author="Wayne Kunze" w:date="2018-05-09T12:36:00Z">
            <w:rPr>
              <w:rFonts w:ascii="Courier New" w:hAnsi="Courier New" w:cs="Courier New"/>
            </w:rPr>
          </w:rPrChange>
        </w:rPr>
        <w:t>show(summary(</w:t>
      </w:r>
      <w:proofErr w:type="spellStart"/>
      <w:r w:rsidRPr="00377514">
        <w:rPr>
          <w:rFonts w:ascii="Courier" w:hAnsi="Courier" w:cs="Courier New"/>
          <w:sz w:val="20"/>
          <w:szCs w:val="20"/>
          <w:rPrChange w:id="884"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85" w:author="Wayne Kunze" w:date="2018-05-09T12:36:00Z">
            <w:rPr>
              <w:rFonts w:ascii="Courier New" w:hAnsi="Courier New" w:cs="Courier New"/>
            </w:rPr>
          </w:rPrChange>
        </w:rPr>
        <w:t>))</w:t>
      </w:r>
    </w:p>
    <w:p w14:paraId="1D97B8E2" w14:textId="77777777" w:rsidR="00E032D8" w:rsidRPr="00377514" w:rsidRDefault="00E032D8" w:rsidP="00E032D8">
      <w:pPr>
        <w:spacing w:line="240" w:lineRule="auto"/>
        <w:ind w:firstLine="0"/>
        <w:rPr>
          <w:rFonts w:ascii="Courier" w:hAnsi="Courier" w:cs="Courier New"/>
          <w:sz w:val="20"/>
          <w:szCs w:val="20"/>
          <w:rPrChange w:id="886" w:author="Wayne Kunze" w:date="2018-05-09T12:36:00Z">
            <w:rPr>
              <w:rFonts w:ascii="Courier New" w:hAnsi="Courier New" w:cs="Courier New"/>
            </w:rPr>
          </w:rPrChange>
        </w:rPr>
      </w:pPr>
    </w:p>
    <w:p w14:paraId="609C8B25" w14:textId="77777777" w:rsidR="00E032D8" w:rsidRPr="00377514" w:rsidRDefault="5B22F2D0" w:rsidP="00E032D8">
      <w:pPr>
        <w:spacing w:line="240" w:lineRule="auto"/>
        <w:ind w:firstLine="0"/>
        <w:rPr>
          <w:rFonts w:ascii="Courier" w:hAnsi="Courier" w:cs="Courier New"/>
          <w:sz w:val="20"/>
          <w:szCs w:val="20"/>
          <w:rPrChange w:id="887" w:author="Wayne Kunze" w:date="2018-05-09T12:36:00Z">
            <w:rPr>
              <w:rFonts w:ascii="Courier New" w:hAnsi="Courier New" w:cs="Courier New"/>
            </w:rPr>
          </w:rPrChange>
        </w:rPr>
      </w:pPr>
      <w:r w:rsidRPr="00377514">
        <w:rPr>
          <w:rFonts w:ascii="Courier" w:hAnsi="Courier" w:cs="Courier New"/>
          <w:sz w:val="20"/>
          <w:szCs w:val="20"/>
          <w:rPrChange w:id="888"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889" w:author="Wayne Kunze" w:date="2018-05-09T12:36:00Z">
            <w:rPr>
              <w:rFonts w:ascii="Courier New" w:hAnsi="Courier New" w:cs="Courier New"/>
            </w:rPr>
          </w:rPrChange>
        </w:rPr>
        <w:t>coef</w:t>
      </w:r>
      <w:proofErr w:type="spellEnd"/>
      <w:r w:rsidRPr="00377514">
        <w:rPr>
          <w:rFonts w:ascii="Courier" w:hAnsi="Courier" w:cs="Courier New"/>
          <w:sz w:val="20"/>
          <w:szCs w:val="20"/>
          <w:rPrChange w:id="890"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91"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92" w:author="Wayne Kunze" w:date="2018-05-09T12:36:00Z">
            <w:rPr>
              <w:rFonts w:ascii="Courier New" w:hAnsi="Courier New" w:cs="Courier New"/>
            </w:rPr>
          </w:rPrChange>
        </w:rPr>
        <w:t>)[</w:t>
      </w:r>
      <w:proofErr w:type="gramEnd"/>
      <w:r w:rsidRPr="00377514">
        <w:rPr>
          <w:rFonts w:ascii="Courier" w:hAnsi="Courier" w:cs="Courier New"/>
          <w:sz w:val="20"/>
          <w:szCs w:val="20"/>
          <w:rPrChange w:id="893" w:author="Wayne Kunze" w:date="2018-05-09T12:36:00Z">
            <w:rPr>
              <w:rFonts w:ascii="Courier New" w:hAnsi="Courier New" w:cs="Courier New"/>
            </w:rPr>
          </w:rPrChange>
        </w:rPr>
        <w:t>,100] != 0)</w:t>
      </w:r>
    </w:p>
    <w:p w14:paraId="7092EA7F" w14:textId="77777777" w:rsidR="00E032D8" w:rsidRPr="00377514" w:rsidRDefault="5B22F2D0" w:rsidP="00E032D8">
      <w:pPr>
        <w:spacing w:line="240" w:lineRule="auto"/>
        <w:ind w:firstLine="0"/>
        <w:rPr>
          <w:rFonts w:ascii="Courier" w:hAnsi="Courier" w:cs="Courier New"/>
          <w:sz w:val="20"/>
          <w:szCs w:val="20"/>
          <w:rPrChange w:id="894" w:author="Wayne Kunze" w:date="2018-05-09T12:36:00Z">
            <w:rPr>
              <w:rFonts w:ascii="Courier New" w:hAnsi="Courier New" w:cs="Courier New"/>
            </w:rPr>
          </w:rPrChange>
        </w:rPr>
      </w:pPr>
      <w:r w:rsidRPr="00377514">
        <w:rPr>
          <w:rFonts w:ascii="Courier" w:hAnsi="Courier" w:cs="Courier New"/>
          <w:sz w:val="20"/>
          <w:szCs w:val="20"/>
          <w:rPrChange w:id="895" w:author="Wayne Kunze" w:date="2018-05-09T12:36:00Z">
            <w:rPr>
              <w:rFonts w:ascii="Courier New" w:hAnsi="Courier New" w:cs="Courier New"/>
            </w:rPr>
          </w:rPrChange>
        </w:rPr>
        <w:t>ind100 = which(</w:t>
      </w:r>
      <w:proofErr w:type="spellStart"/>
      <w:r w:rsidRPr="00377514">
        <w:rPr>
          <w:rFonts w:ascii="Courier" w:hAnsi="Courier" w:cs="Courier New"/>
          <w:sz w:val="20"/>
          <w:szCs w:val="20"/>
          <w:rPrChange w:id="896" w:author="Wayne Kunze" w:date="2018-05-09T12:36:00Z">
            <w:rPr>
              <w:rFonts w:ascii="Courier New" w:hAnsi="Courier New" w:cs="Courier New"/>
            </w:rPr>
          </w:rPrChange>
        </w:rPr>
        <w:t>coef</w:t>
      </w:r>
      <w:proofErr w:type="spellEnd"/>
      <w:r w:rsidRPr="00377514">
        <w:rPr>
          <w:rFonts w:ascii="Courier" w:hAnsi="Courier" w:cs="Courier New"/>
          <w:sz w:val="20"/>
          <w:szCs w:val="20"/>
          <w:rPrChange w:id="897"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898"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899" w:author="Wayne Kunze" w:date="2018-05-09T12:36:00Z">
            <w:rPr>
              <w:rFonts w:ascii="Courier New" w:hAnsi="Courier New" w:cs="Courier New"/>
            </w:rPr>
          </w:rPrChange>
        </w:rPr>
        <w:t>)[</w:t>
      </w:r>
      <w:proofErr w:type="gramEnd"/>
      <w:r w:rsidRPr="00377514">
        <w:rPr>
          <w:rFonts w:ascii="Courier" w:hAnsi="Courier" w:cs="Courier New"/>
          <w:sz w:val="20"/>
          <w:szCs w:val="20"/>
          <w:rPrChange w:id="900" w:author="Wayne Kunze" w:date="2018-05-09T12:36:00Z">
            <w:rPr>
              <w:rFonts w:ascii="Courier New" w:hAnsi="Courier New" w:cs="Courier New"/>
            </w:rPr>
          </w:rPrChange>
        </w:rPr>
        <w:t>,100] != 0)</w:t>
      </w:r>
    </w:p>
    <w:p w14:paraId="4F3B0518" w14:textId="77777777" w:rsidR="00E032D8" w:rsidRPr="00377514" w:rsidRDefault="5B22F2D0" w:rsidP="00E032D8">
      <w:pPr>
        <w:spacing w:line="240" w:lineRule="auto"/>
        <w:ind w:firstLine="0"/>
        <w:rPr>
          <w:rFonts w:ascii="Courier" w:hAnsi="Courier" w:cs="Courier New"/>
          <w:sz w:val="20"/>
          <w:szCs w:val="20"/>
          <w:rPrChange w:id="901" w:author="Wayne Kunze" w:date="2018-05-09T12:36:00Z">
            <w:rPr>
              <w:rFonts w:ascii="Courier New" w:hAnsi="Courier New" w:cs="Courier New"/>
            </w:rPr>
          </w:rPrChange>
        </w:rPr>
      </w:pPr>
      <w:r w:rsidRPr="00377514">
        <w:rPr>
          <w:rFonts w:ascii="Courier" w:hAnsi="Courier" w:cs="Courier New"/>
          <w:sz w:val="20"/>
          <w:szCs w:val="20"/>
          <w:rPrChange w:id="902" w:author="Wayne Kunze" w:date="2018-05-09T12:36:00Z">
            <w:rPr>
              <w:rFonts w:ascii="Courier New" w:hAnsi="Courier New" w:cs="Courier New"/>
            </w:rPr>
          </w:rPrChange>
        </w:rPr>
        <w:t xml:space="preserve">coefs100.lasso = </w:t>
      </w:r>
      <w:proofErr w:type="spellStart"/>
      <w:r w:rsidRPr="00377514">
        <w:rPr>
          <w:rFonts w:ascii="Courier" w:hAnsi="Courier" w:cs="Courier New"/>
          <w:sz w:val="20"/>
          <w:szCs w:val="20"/>
          <w:rPrChange w:id="903" w:author="Wayne Kunze" w:date="2018-05-09T12:36:00Z">
            <w:rPr>
              <w:rFonts w:ascii="Courier New" w:hAnsi="Courier New" w:cs="Courier New"/>
            </w:rPr>
          </w:rPrChange>
        </w:rPr>
        <w:t>coef</w:t>
      </w:r>
      <w:proofErr w:type="spellEnd"/>
      <w:r w:rsidRPr="00377514">
        <w:rPr>
          <w:rFonts w:ascii="Courier" w:hAnsi="Courier" w:cs="Courier New"/>
          <w:sz w:val="20"/>
          <w:szCs w:val="20"/>
          <w:rPrChange w:id="904"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05"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06" w:author="Wayne Kunze" w:date="2018-05-09T12:36:00Z">
            <w:rPr>
              <w:rFonts w:ascii="Courier New" w:hAnsi="Courier New" w:cs="Courier New"/>
            </w:rPr>
          </w:rPrChange>
        </w:rPr>
        <w:t>)[</w:t>
      </w:r>
      <w:proofErr w:type="gramEnd"/>
      <w:r w:rsidRPr="00377514">
        <w:rPr>
          <w:rFonts w:ascii="Courier" w:hAnsi="Courier" w:cs="Courier New"/>
          <w:sz w:val="20"/>
          <w:szCs w:val="20"/>
          <w:rPrChange w:id="907" w:author="Wayne Kunze" w:date="2018-05-09T12:36:00Z">
            <w:rPr>
              <w:rFonts w:ascii="Courier New" w:hAnsi="Courier New" w:cs="Courier New"/>
            </w:rPr>
          </w:rPrChange>
        </w:rPr>
        <w:t>ind100[-1],100]</w:t>
      </w:r>
    </w:p>
    <w:p w14:paraId="263F4668" w14:textId="77777777" w:rsidR="00E032D8" w:rsidRPr="00377514" w:rsidRDefault="5B22F2D0" w:rsidP="00E032D8">
      <w:pPr>
        <w:spacing w:line="240" w:lineRule="auto"/>
        <w:ind w:firstLine="0"/>
        <w:rPr>
          <w:rFonts w:ascii="Courier" w:hAnsi="Courier" w:cs="Courier New"/>
          <w:sz w:val="20"/>
          <w:szCs w:val="20"/>
          <w:rPrChange w:id="908" w:author="Wayne Kunze" w:date="2018-05-09T12:36:00Z">
            <w:rPr>
              <w:rFonts w:ascii="Courier New" w:hAnsi="Courier New" w:cs="Courier New"/>
            </w:rPr>
          </w:rPrChange>
        </w:rPr>
      </w:pPr>
      <w:proofErr w:type="gramStart"/>
      <w:r w:rsidRPr="00377514">
        <w:rPr>
          <w:rFonts w:ascii="Courier" w:hAnsi="Courier" w:cs="Courier New"/>
          <w:sz w:val="20"/>
          <w:szCs w:val="20"/>
          <w:rPrChange w:id="909" w:author="Wayne Kunze" w:date="2018-05-09T12:36:00Z">
            <w:rPr>
              <w:rFonts w:ascii="Courier New" w:hAnsi="Courier New" w:cs="Courier New"/>
            </w:rPr>
          </w:rPrChange>
        </w:rPr>
        <w:t>plot(</w:t>
      </w:r>
      <w:proofErr w:type="gramEnd"/>
      <w:r w:rsidRPr="00377514">
        <w:rPr>
          <w:rFonts w:ascii="Courier" w:hAnsi="Courier" w:cs="Courier New"/>
          <w:sz w:val="20"/>
          <w:szCs w:val="20"/>
          <w:rPrChange w:id="910" w:author="Wayne Kunze" w:date="2018-05-09T12:36:00Z">
            <w:rPr>
              <w:rFonts w:ascii="Courier New" w:hAnsi="Courier New" w:cs="Courier New"/>
            </w:rPr>
          </w:rPrChange>
        </w:rPr>
        <w:t>coefs100.lasso)</w:t>
      </w:r>
    </w:p>
    <w:p w14:paraId="647CD1B4" w14:textId="77777777" w:rsidR="00E032D8" w:rsidRPr="00377514" w:rsidRDefault="00E032D8" w:rsidP="00E032D8">
      <w:pPr>
        <w:spacing w:line="240" w:lineRule="auto"/>
        <w:ind w:firstLine="0"/>
        <w:rPr>
          <w:rFonts w:ascii="Courier" w:hAnsi="Courier" w:cs="Courier New"/>
          <w:sz w:val="20"/>
          <w:szCs w:val="20"/>
          <w:rPrChange w:id="911" w:author="Wayne Kunze" w:date="2018-05-09T12:36:00Z">
            <w:rPr>
              <w:rFonts w:ascii="Courier New" w:hAnsi="Courier New" w:cs="Courier New"/>
            </w:rPr>
          </w:rPrChange>
        </w:rPr>
      </w:pPr>
    </w:p>
    <w:p w14:paraId="2385E300" w14:textId="77777777" w:rsidR="00E032D8" w:rsidRPr="00377514" w:rsidRDefault="5B22F2D0" w:rsidP="00E032D8">
      <w:pPr>
        <w:spacing w:line="240" w:lineRule="auto"/>
        <w:ind w:firstLine="0"/>
        <w:rPr>
          <w:rFonts w:ascii="Courier" w:hAnsi="Courier" w:cs="Courier New"/>
          <w:sz w:val="20"/>
          <w:szCs w:val="20"/>
          <w:rPrChange w:id="912" w:author="Wayne Kunze" w:date="2018-05-09T12:36:00Z">
            <w:rPr>
              <w:rFonts w:ascii="Courier New" w:hAnsi="Courier New" w:cs="Courier New"/>
            </w:rPr>
          </w:rPrChange>
        </w:rPr>
      </w:pPr>
      <w:r w:rsidRPr="00377514">
        <w:rPr>
          <w:rFonts w:ascii="Courier" w:hAnsi="Courier" w:cs="Courier New"/>
          <w:sz w:val="20"/>
          <w:szCs w:val="20"/>
          <w:rPrChange w:id="913" w:author="Wayne Kunze" w:date="2018-05-09T12:36:00Z">
            <w:rPr>
              <w:rFonts w:ascii="Courier New" w:hAnsi="Courier New" w:cs="Courier New"/>
            </w:rPr>
          </w:rPrChange>
        </w:rPr>
        <w:t>which(</w:t>
      </w:r>
      <w:proofErr w:type="spellStart"/>
      <w:r w:rsidRPr="00377514">
        <w:rPr>
          <w:rFonts w:ascii="Courier" w:hAnsi="Courier" w:cs="Courier New"/>
          <w:sz w:val="20"/>
          <w:szCs w:val="20"/>
          <w:rPrChange w:id="914" w:author="Wayne Kunze" w:date="2018-05-09T12:36:00Z">
            <w:rPr>
              <w:rFonts w:ascii="Courier New" w:hAnsi="Courier New" w:cs="Courier New"/>
            </w:rPr>
          </w:rPrChange>
        </w:rPr>
        <w:t>coef</w:t>
      </w:r>
      <w:proofErr w:type="spellEnd"/>
      <w:r w:rsidRPr="00377514">
        <w:rPr>
          <w:rFonts w:ascii="Courier" w:hAnsi="Courier" w:cs="Courier New"/>
          <w:sz w:val="20"/>
          <w:szCs w:val="20"/>
          <w:rPrChange w:id="915"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16"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17" w:author="Wayne Kunze" w:date="2018-05-09T12:36:00Z">
            <w:rPr>
              <w:rFonts w:ascii="Courier New" w:hAnsi="Courier New" w:cs="Courier New"/>
            </w:rPr>
          </w:rPrChange>
        </w:rPr>
        <w:t>)[</w:t>
      </w:r>
      <w:proofErr w:type="gramEnd"/>
      <w:r w:rsidRPr="00377514">
        <w:rPr>
          <w:rFonts w:ascii="Courier" w:hAnsi="Courier" w:cs="Courier New"/>
          <w:sz w:val="20"/>
          <w:szCs w:val="20"/>
          <w:rPrChange w:id="918" w:author="Wayne Kunze" w:date="2018-05-09T12:36:00Z">
            <w:rPr>
              <w:rFonts w:ascii="Courier New" w:hAnsi="Courier New" w:cs="Courier New"/>
            </w:rPr>
          </w:rPrChange>
        </w:rPr>
        <w:t>,50] != 0)</w:t>
      </w:r>
    </w:p>
    <w:p w14:paraId="62622D19" w14:textId="77777777" w:rsidR="00E032D8" w:rsidRPr="00377514" w:rsidRDefault="5B22F2D0" w:rsidP="00E032D8">
      <w:pPr>
        <w:spacing w:line="240" w:lineRule="auto"/>
        <w:ind w:firstLine="0"/>
        <w:rPr>
          <w:rFonts w:ascii="Courier" w:hAnsi="Courier" w:cs="Courier New"/>
          <w:sz w:val="20"/>
          <w:szCs w:val="20"/>
          <w:rPrChange w:id="919" w:author="Wayne Kunze" w:date="2018-05-09T12:36:00Z">
            <w:rPr>
              <w:rFonts w:ascii="Courier New" w:hAnsi="Courier New" w:cs="Courier New"/>
            </w:rPr>
          </w:rPrChange>
        </w:rPr>
      </w:pPr>
      <w:r w:rsidRPr="00377514">
        <w:rPr>
          <w:rFonts w:ascii="Courier" w:hAnsi="Courier" w:cs="Courier New"/>
          <w:sz w:val="20"/>
          <w:szCs w:val="20"/>
          <w:rPrChange w:id="920" w:author="Wayne Kunze" w:date="2018-05-09T12:36:00Z">
            <w:rPr>
              <w:rFonts w:ascii="Courier New" w:hAnsi="Courier New" w:cs="Courier New"/>
            </w:rPr>
          </w:rPrChange>
        </w:rPr>
        <w:t>ind50 = which(</w:t>
      </w:r>
      <w:proofErr w:type="spellStart"/>
      <w:r w:rsidRPr="00377514">
        <w:rPr>
          <w:rFonts w:ascii="Courier" w:hAnsi="Courier" w:cs="Courier New"/>
          <w:sz w:val="20"/>
          <w:szCs w:val="20"/>
          <w:rPrChange w:id="921" w:author="Wayne Kunze" w:date="2018-05-09T12:36:00Z">
            <w:rPr>
              <w:rFonts w:ascii="Courier New" w:hAnsi="Courier New" w:cs="Courier New"/>
            </w:rPr>
          </w:rPrChange>
        </w:rPr>
        <w:t>coef</w:t>
      </w:r>
      <w:proofErr w:type="spellEnd"/>
      <w:r w:rsidRPr="00377514">
        <w:rPr>
          <w:rFonts w:ascii="Courier" w:hAnsi="Courier" w:cs="Courier New"/>
          <w:sz w:val="20"/>
          <w:szCs w:val="20"/>
          <w:rPrChange w:id="922"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23"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24" w:author="Wayne Kunze" w:date="2018-05-09T12:36:00Z">
            <w:rPr>
              <w:rFonts w:ascii="Courier New" w:hAnsi="Courier New" w:cs="Courier New"/>
            </w:rPr>
          </w:rPrChange>
        </w:rPr>
        <w:t>)[</w:t>
      </w:r>
      <w:proofErr w:type="gramEnd"/>
      <w:r w:rsidRPr="00377514">
        <w:rPr>
          <w:rFonts w:ascii="Courier" w:hAnsi="Courier" w:cs="Courier New"/>
          <w:sz w:val="20"/>
          <w:szCs w:val="20"/>
          <w:rPrChange w:id="925" w:author="Wayne Kunze" w:date="2018-05-09T12:36:00Z">
            <w:rPr>
              <w:rFonts w:ascii="Courier New" w:hAnsi="Courier New" w:cs="Courier New"/>
            </w:rPr>
          </w:rPrChange>
        </w:rPr>
        <w:t>,50] != 0)</w:t>
      </w:r>
    </w:p>
    <w:p w14:paraId="6B68F777" w14:textId="77777777" w:rsidR="00E032D8" w:rsidRPr="00377514" w:rsidRDefault="5B22F2D0" w:rsidP="00E032D8">
      <w:pPr>
        <w:spacing w:line="240" w:lineRule="auto"/>
        <w:ind w:firstLine="0"/>
        <w:rPr>
          <w:rFonts w:ascii="Courier" w:hAnsi="Courier" w:cs="Courier New"/>
          <w:sz w:val="20"/>
          <w:szCs w:val="20"/>
          <w:rPrChange w:id="926" w:author="Wayne Kunze" w:date="2018-05-09T12:36:00Z">
            <w:rPr>
              <w:rFonts w:ascii="Courier New" w:hAnsi="Courier New" w:cs="Courier New"/>
            </w:rPr>
          </w:rPrChange>
        </w:rPr>
      </w:pPr>
      <w:r w:rsidRPr="00377514">
        <w:rPr>
          <w:rFonts w:ascii="Courier" w:hAnsi="Courier" w:cs="Courier New"/>
          <w:sz w:val="20"/>
          <w:szCs w:val="20"/>
          <w:rPrChange w:id="927" w:author="Wayne Kunze" w:date="2018-05-09T12:36:00Z">
            <w:rPr>
              <w:rFonts w:ascii="Courier New" w:hAnsi="Courier New" w:cs="Courier New"/>
            </w:rPr>
          </w:rPrChange>
        </w:rPr>
        <w:t xml:space="preserve">coefs50.lasso = </w:t>
      </w:r>
      <w:proofErr w:type="spellStart"/>
      <w:r w:rsidRPr="00377514">
        <w:rPr>
          <w:rFonts w:ascii="Courier" w:hAnsi="Courier" w:cs="Courier New"/>
          <w:sz w:val="20"/>
          <w:szCs w:val="20"/>
          <w:rPrChange w:id="928" w:author="Wayne Kunze" w:date="2018-05-09T12:36:00Z">
            <w:rPr>
              <w:rFonts w:ascii="Courier New" w:hAnsi="Courier New" w:cs="Courier New"/>
            </w:rPr>
          </w:rPrChange>
        </w:rPr>
        <w:t>coef</w:t>
      </w:r>
      <w:proofErr w:type="spellEnd"/>
      <w:r w:rsidRPr="00377514">
        <w:rPr>
          <w:rFonts w:ascii="Courier" w:hAnsi="Courier" w:cs="Courier New"/>
          <w:sz w:val="20"/>
          <w:szCs w:val="20"/>
          <w:rPrChange w:id="929"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30" w:author="Wayne Kunze" w:date="2018-05-09T12:36:00Z">
            <w:rPr>
              <w:rFonts w:ascii="Courier New" w:hAnsi="Courier New" w:cs="Courier New"/>
            </w:rPr>
          </w:rPrChange>
        </w:rPr>
        <w:t>lasso.geo</w:t>
      </w:r>
      <w:proofErr w:type="spellEnd"/>
      <w:r w:rsidRPr="00377514">
        <w:rPr>
          <w:rFonts w:ascii="Courier" w:hAnsi="Courier" w:cs="Courier New"/>
          <w:sz w:val="20"/>
          <w:szCs w:val="20"/>
          <w:rPrChange w:id="931" w:author="Wayne Kunze" w:date="2018-05-09T12:36:00Z">
            <w:rPr>
              <w:rFonts w:ascii="Courier New" w:hAnsi="Courier New" w:cs="Courier New"/>
            </w:rPr>
          </w:rPrChange>
        </w:rPr>
        <w:t>)[</w:t>
      </w:r>
      <w:proofErr w:type="gramEnd"/>
      <w:r w:rsidRPr="00377514">
        <w:rPr>
          <w:rFonts w:ascii="Courier" w:hAnsi="Courier" w:cs="Courier New"/>
          <w:sz w:val="20"/>
          <w:szCs w:val="20"/>
          <w:rPrChange w:id="932" w:author="Wayne Kunze" w:date="2018-05-09T12:36:00Z">
            <w:rPr>
              <w:rFonts w:ascii="Courier New" w:hAnsi="Courier New" w:cs="Courier New"/>
            </w:rPr>
          </w:rPrChange>
        </w:rPr>
        <w:t>ind50[-1],50]</w:t>
      </w:r>
    </w:p>
    <w:p w14:paraId="34EA72D6" w14:textId="77777777" w:rsidR="00E032D8" w:rsidRPr="00377514" w:rsidRDefault="5B22F2D0" w:rsidP="00E032D8">
      <w:pPr>
        <w:spacing w:line="240" w:lineRule="auto"/>
        <w:ind w:firstLine="0"/>
        <w:rPr>
          <w:rFonts w:ascii="Courier" w:hAnsi="Courier" w:cs="Courier New"/>
          <w:sz w:val="20"/>
          <w:szCs w:val="20"/>
          <w:rPrChange w:id="933" w:author="Wayne Kunze" w:date="2018-05-09T12:36:00Z">
            <w:rPr>
              <w:rFonts w:ascii="Courier New" w:hAnsi="Courier New" w:cs="Courier New"/>
            </w:rPr>
          </w:rPrChange>
        </w:rPr>
      </w:pPr>
      <w:proofErr w:type="gramStart"/>
      <w:r w:rsidRPr="00377514">
        <w:rPr>
          <w:rFonts w:ascii="Courier" w:hAnsi="Courier" w:cs="Courier New"/>
          <w:sz w:val="20"/>
          <w:szCs w:val="20"/>
          <w:rPrChange w:id="934" w:author="Wayne Kunze" w:date="2018-05-09T12:36:00Z">
            <w:rPr>
              <w:rFonts w:ascii="Courier New" w:hAnsi="Courier New" w:cs="Courier New"/>
            </w:rPr>
          </w:rPrChange>
        </w:rPr>
        <w:t>plot(</w:t>
      </w:r>
      <w:proofErr w:type="gramEnd"/>
      <w:r w:rsidRPr="00377514">
        <w:rPr>
          <w:rFonts w:ascii="Courier" w:hAnsi="Courier" w:cs="Courier New"/>
          <w:sz w:val="20"/>
          <w:szCs w:val="20"/>
          <w:rPrChange w:id="935" w:author="Wayne Kunze" w:date="2018-05-09T12:36:00Z">
            <w:rPr>
              <w:rFonts w:ascii="Courier New" w:hAnsi="Courier New" w:cs="Courier New"/>
            </w:rPr>
          </w:rPrChange>
        </w:rPr>
        <w:t>coefs50.lasso)</w:t>
      </w:r>
    </w:p>
    <w:p w14:paraId="21445715" w14:textId="77777777" w:rsidR="00E032D8" w:rsidRPr="00377514" w:rsidRDefault="00E032D8" w:rsidP="00E032D8">
      <w:pPr>
        <w:spacing w:line="240" w:lineRule="auto"/>
        <w:ind w:firstLine="0"/>
        <w:rPr>
          <w:rFonts w:ascii="Courier" w:hAnsi="Courier" w:cs="Courier New"/>
          <w:sz w:val="20"/>
          <w:szCs w:val="20"/>
          <w:rPrChange w:id="936" w:author="Wayne Kunze" w:date="2018-05-09T12:36:00Z">
            <w:rPr>
              <w:rFonts w:ascii="Courier New" w:hAnsi="Courier New" w:cs="Courier New"/>
            </w:rPr>
          </w:rPrChange>
        </w:rPr>
      </w:pPr>
    </w:p>
    <w:p w14:paraId="55CD8437" w14:textId="77777777" w:rsidR="00E032D8" w:rsidRPr="00377514" w:rsidRDefault="00E032D8" w:rsidP="00E032D8">
      <w:pPr>
        <w:spacing w:line="240" w:lineRule="auto"/>
        <w:ind w:firstLine="0"/>
        <w:rPr>
          <w:rFonts w:ascii="Courier" w:hAnsi="Courier" w:cs="Courier New"/>
          <w:sz w:val="20"/>
          <w:szCs w:val="20"/>
          <w:rPrChange w:id="937" w:author="Wayne Kunze" w:date="2018-05-09T12:36:00Z">
            <w:rPr>
              <w:rFonts w:ascii="Courier New" w:hAnsi="Courier New" w:cs="Courier New"/>
            </w:rPr>
          </w:rPrChange>
        </w:rPr>
      </w:pPr>
    </w:p>
    <w:p w14:paraId="485605AD" w14:textId="77777777" w:rsidR="00E032D8" w:rsidRPr="00377514" w:rsidRDefault="5B22F2D0" w:rsidP="00E032D8">
      <w:pPr>
        <w:spacing w:line="240" w:lineRule="auto"/>
        <w:ind w:firstLine="0"/>
        <w:rPr>
          <w:rFonts w:ascii="Courier" w:hAnsi="Courier" w:cs="Courier New"/>
          <w:sz w:val="20"/>
          <w:szCs w:val="20"/>
          <w:rPrChange w:id="938" w:author="Wayne Kunze" w:date="2018-05-09T12:36:00Z">
            <w:rPr>
              <w:rFonts w:ascii="Courier New" w:hAnsi="Courier New" w:cs="Courier New"/>
            </w:rPr>
          </w:rPrChange>
        </w:rPr>
      </w:pPr>
      <w:proofErr w:type="spellStart"/>
      <w:r w:rsidRPr="00377514">
        <w:rPr>
          <w:rFonts w:ascii="Courier" w:hAnsi="Courier" w:cs="Courier New"/>
          <w:sz w:val="20"/>
          <w:szCs w:val="20"/>
          <w:rPrChange w:id="939"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40" w:author="Wayne Kunze" w:date="2018-05-09T12:36:00Z">
            <w:rPr>
              <w:rFonts w:ascii="Courier New" w:hAnsi="Courier New" w:cs="Courier New"/>
            </w:rPr>
          </w:rPrChange>
        </w:rPr>
        <w:t xml:space="preserve"> = </w:t>
      </w:r>
      <w:proofErr w:type="spellStart"/>
      <w:r w:rsidRPr="00377514">
        <w:rPr>
          <w:rFonts w:ascii="Courier" w:hAnsi="Courier" w:cs="Courier New"/>
          <w:sz w:val="20"/>
          <w:szCs w:val="20"/>
          <w:rPrChange w:id="941" w:author="Wayne Kunze" w:date="2018-05-09T12:36:00Z">
            <w:rPr>
              <w:rFonts w:ascii="Courier New" w:hAnsi="Courier New" w:cs="Courier New"/>
            </w:rPr>
          </w:rPrChange>
        </w:rPr>
        <w:t>glmnet</w:t>
      </w:r>
      <w:proofErr w:type="spellEnd"/>
      <w:r w:rsidRPr="00377514">
        <w:rPr>
          <w:rFonts w:ascii="Courier" w:hAnsi="Courier" w:cs="Courier New"/>
          <w:sz w:val="20"/>
          <w:szCs w:val="20"/>
          <w:rPrChange w:id="942" w:author="Wayne Kunze" w:date="2018-05-09T12:36:00Z">
            <w:rPr>
              <w:rFonts w:ascii="Courier New" w:hAnsi="Courier New" w:cs="Courier New"/>
            </w:rPr>
          </w:rPrChange>
        </w:rPr>
        <w:t>(</w:t>
      </w:r>
      <w:proofErr w:type="spellStart"/>
      <w:proofErr w:type="gramStart"/>
      <w:r w:rsidRPr="00377514">
        <w:rPr>
          <w:rFonts w:ascii="Courier" w:hAnsi="Courier" w:cs="Courier New"/>
          <w:sz w:val="20"/>
          <w:szCs w:val="20"/>
          <w:rPrChange w:id="943" w:author="Wayne Kunze" w:date="2018-05-09T12:36:00Z">
            <w:rPr>
              <w:rFonts w:ascii="Courier New" w:hAnsi="Courier New" w:cs="Courier New"/>
            </w:rPr>
          </w:rPrChange>
        </w:rPr>
        <w:t>as.matrix</w:t>
      </w:r>
      <w:proofErr w:type="spellEnd"/>
      <w:proofErr w:type="gramEnd"/>
      <w:r w:rsidRPr="00377514">
        <w:rPr>
          <w:rFonts w:ascii="Courier" w:hAnsi="Courier" w:cs="Courier New"/>
          <w:sz w:val="20"/>
          <w:szCs w:val="20"/>
          <w:rPrChange w:id="944" w:author="Wayne Kunze" w:date="2018-05-09T12:36:00Z">
            <w:rPr>
              <w:rFonts w:ascii="Courier New" w:hAnsi="Courier New" w:cs="Courier New"/>
            </w:rPr>
          </w:rPrChange>
        </w:rPr>
        <w:t>(</w:t>
      </w:r>
      <w:proofErr w:type="spellStart"/>
      <w:r w:rsidRPr="00377514">
        <w:rPr>
          <w:rFonts w:ascii="Courier" w:hAnsi="Courier" w:cs="Courier New"/>
          <w:sz w:val="20"/>
          <w:szCs w:val="20"/>
          <w:rPrChange w:id="945" w:author="Wayne Kunze" w:date="2018-05-09T12:36:00Z">
            <w:rPr>
              <w:rFonts w:ascii="Courier New" w:hAnsi="Courier New" w:cs="Courier New"/>
            </w:rPr>
          </w:rPrChange>
        </w:rPr>
        <w:t>eset</w:t>
      </w:r>
      <w:proofErr w:type="spellEnd"/>
      <w:r w:rsidRPr="00377514">
        <w:rPr>
          <w:rFonts w:ascii="Courier" w:hAnsi="Courier" w:cs="Courier New"/>
          <w:sz w:val="20"/>
          <w:szCs w:val="20"/>
          <w:rPrChange w:id="946" w:author="Wayne Kunze" w:date="2018-05-09T12:36:00Z">
            <w:rPr>
              <w:rFonts w:ascii="Courier New" w:hAnsi="Courier New" w:cs="Courier New"/>
            </w:rPr>
          </w:rPrChange>
        </w:rPr>
        <w:t>), y, alpha=0, family="binomial", lambda=grid, standardize = TRUE)</w:t>
      </w:r>
    </w:p>
    <w:p w14:paraId="69D52C64" w14:textId="737FBCCD" w:rsidR="00E032D8" w:rsidRPr="00377514" w:rsidRDefault="5B22F2D0" w:rsidP="00E032D8">
      <w:pPr>
        <w:spacing w:line="240" w:lineRule="auto"/>
        <w:ind w:firstLine="0"/>
        <w:rPr>
          <w:rFonts w:ascii="Courier" w:hAnsi="Courier" w:cs="Courier New"/>
          <w:sz w:val="20"/>
          <w:szCs w:val="20"/>
          <w:rPrChange w:id="947" w:author="Wayne Kunze" w:date="2018-05-09T12:36:00Z">
            <w:rPr>
              <w:rFonts w:ascii="Courier New" w:hAnsi="Courier New" w:cs="Courier New"/>
            </w:rPr>
          </w:rPrChange>
        </w:rPr>
      </w:pPr>
      <w:proofErr w:type="gramStart"/>
      <w:r w:rsidRPr="00377514">
        <w:rPr>
          <w:rFonts w:ascii="Courier" w:hAnsi="Courier" w:cs="Courier New"/>
          <w:sz w:val="20"/>
          <w:szCs w:val="20"/>
          <w:rPrChange w:id="948" w:author="Wayne Kunze" w:date="2018-05-09T12:36:00Z">
            <w:rPr>
              <w:rFonts w:ascii="Courier New" w:hAnsi="Courier New" w:cs="Courier New"/>
            </w:rPr>
          </w:rPrChange>
        </w:rPr>
        <w:t>plot(</w:t>
      </w:r>
      <w:proofErr w:type="spellStart"/>
      <w:proofErr w:type="gramEnd"/>
      <w:r w:rsidRPr="00377514">
        <w:rPr>
          <w:rFonts w:ascii="Courier" w:hAnsi="Courier" w:cs="Courier New"/>
          <w:sz w:val="20"/>
          <w:szCs w:val="20"/>
          <w:rPrChange w:id="949" w:author="Wayne Kunze" w:date="2018-05-09T12:36:00Z">
            <w:rPr>
              <w:rFonts w:ascii="Courier New" w:hAnsi="Courier New" w:cs="Courier New"/>
            </w:rPr>
          </w:rPrChange>
        </w:rPr>
        <w:t>ridge.geo</w:t>
      </w:r>
      <w:proofErr w:type="spellEnd"/>
      <w:r w:rsidRPr="00377514">
        <w:rPr>
          <w:rFonts w:ascii="Courier" w:hAnsi="Courier" w:cs="Courier New"/>
          <w:sz w:val="20"/>
          <w:szCs w:val="20"/>
          <w:rPrChange w:id="950" w:author="Wayne Kunze" w:date="2018-05-09T12:36:00Z">
            <w:rPr>
              <w:rFonts w:ascii="Courier New" w:hAnsi="Courier New" w:cs="Courier New"/>
            </w:rPr>
          </w:rPrChange>
        </w:rPr>
        <w:t xml:space="preserve">, </w:t>
      </w:r>
      <w:proofErr w:type="spellStart"/>
      <w:r w:rsidRPr="00377514">
        <w:rPr>
          <w:rFonts w:ascii="Courier" w:hAnsi="Courier" w:cs="Courier New"/>
          <w:sz w:val="20"/>
          <w:szCs w:val="20"/>
          <w:rPrChange w:id="951" w:author="Wayne Kunze" w:date="2018-05-09T12:36:00Z">
            <w:rPr>
              <w:rFonts w:ascii="Courier New" w:hAnsi="Courier New" w:cs="Courier New"/>
            </w:rPr>
          </w:rPrChange>
        </w:rPr>
        <w:t>xvar</w:t>
      </w:r>
      <w:proofErr w:type="spellEnd"/>
      <w:r w:rsidRPr="00377514">
        <w:rPr>
          <w:rFonts w:ascii="Courier" w:hAnsi="Courier" w:cs="Courier New"/>
          <w:sz w:val="20"/>
          <w:szCs w:val="20"/>
          <w:rPrChange w:id="952" w:author="Wayne Kunze" w:date="2018-05-09T12:36:00Z">
            <w:rPr>
              <w:rFonts w:ascii="Courier New" w:hAnsi="Courier New" w:cs="Courier New"/>
            </w:rPr>
          </w:rPrChange>
        </w:rPr>
        <w:t xml:space="preserve"> = 'lambda')</w:t>
      </w:r>
    </w:p>
    <w:p w14:paraId="51A375BA" w14:textId="77777777" w:rsidR="00377514" w:rsidRDefault="00377514">
      <w:pPr>
        <w:suppressAutoHyphens w:val="0"/>
        <w:rPr>
          <w:ins w:id="953" w:author="Wayne Kunze" w:date="2018-05-09T12:37:00Z"/>
          <w:rFonts w:ascii="Courier New" w:hAnsi="Courier New" w:cs="Courier New"/>
        </w:rPr>
      </w:pPr>
      <w:ins w:id="954" w:author="Wayne Kunze" w:date="2018-05-09T12:37:00Z">
        <w:r>
          <w:rPr>
            <w:rFonts w:ascii="Courier New" w:hAnsi="Courier New" w:cs="Courier New"/>
          </w:rPr>
          <w:br w:type="page"/>
        </w:r>
      </w:ins>
    </w:p>
    <w:p w14:paraId="067AFD7C" w14:textId="71908DF9" w:rsidR="00A43594" w:rsidDel="00377514" w:rsidRDefault="00A43594">
      <w:pPr>
        <w:pStyle w:val="Heading2"/>
        <w:rPr>
          <w:del w:id="955" w:author="Wayne Kunze" w:date="2018-05-09T12:37:00Z"/>
        </w:rPr>
        <w:pPrChange w:id="956" w:author="Wayne Kunze" w:date="2018-05-09T12:37:00Z">
          <w:pPr>
            <w:suppressAutoHyphens w:val="0"/>
          </w:pPr>
        </w:pPrChange>
      </w:pPr>
      <w:del w:id="957" w:author="Wayne Kunze" w:date="2018-05-09T12:37:00Z">
        <w:r w:rsidDel="00377514">
          <w:lastRenderedPageBreak/>
          <w:br w:type="page"/>
        </w:r>
      </w:del>
    </w:p>
    <w:p w14:paraId="4B72B3D0" w14:textId="77777777" w:rsidR="00A43594" w:rsidDel="00377514" w:rsidRDefault="00A43594">
      <w:pPr>
        <w:pStyle w:val="Heading2"/>
        <w:rPr>
          <w:del w:id="958" w:author="Wayne Kunze" w:date="2018-05-09T12:37:00Z"/>
        </w:rPr>
        <w:pPrChange w:id="959" w:author="Wayne Kunze" w:date="2018-05-09T12:37:00Z">
          <w:pPr>
            <w:spacing w:line="240" w:lineRule="auto"/>
            <w:ind w:firstLine="0"/>
          </w:pPr>
        </w:pPrChange>
      </w:pPr>
    </w:p>
    <w:p w14:paraId="428D1C13" w14:textId="0A6913F9" w:rsidR="00A43594" w:rsidDel="00377514" w:rsidRDefault="5B22F2D0">
      <w:pPr>
        <w:pStyle w:val="Heading2"/>
        <w:rPr>
          <w:del w:id="960" w:author="Wayne Kunze" w:date="2018-05-09T12:37:00Z"/>
        </w:rPr>
        <w:pPrChange w:id="961" w:author="Wayne Kunze" w:date="2018-05-09T12:37:00Z">
          <w:pPr>
            <w:pStyle w:val="Subtitle"/>
          </w:pPr>
        </w:pPrChange>
      </w:pPr>
      <w:r>
        <w:t>PCA.R</w:t>
      </w:r>
    </w:p>
    <w:p w14:paraId="7C2FF006" w14:textId="56181BB3" w:rsidR="00A43594" w:rsidRDefault="00A43594">
      <w:pPr>
        <w:pStyle w:val="Heading2"/>
        <w:pPrChange w:id="962" w:author="Wayne Kunze" w:date="2018-05-09T12:37:00Z">
          <w:pPr>
            <w:spacing w:line="240" w:lineRule="auto"/>
            <w:ind w:firstLine="0"/>
          </w:pPr>
        </w:pPrChange>
      </w:pPr>
    </w:p>
    <w:p w14:paraId="1B95A3E7" w14:textId="77777777" w:rsidR="00300869" w:rsidRPr="00377514" w:rsidRDefault="00300869" w:rsidP="00300869">
      <w:pPr>
        <w:spacing w:line="240" w:lineRule="auto"/>
        <w:ind w:firstLine="0"/>
        <w:rPr>
          <w:ins w:id="963" w:author="Wayne Kunze" w:date="2018-05-09T12:32:00Z"/>
          <w:rFonts w:ascii="Courier" w:hAnsi="Courier" w:cs="Courier New"/>
          <w:sz w:val="20"/>
          <w:szCs w:val="20"/>
          <w:rPrChange w:id="964" w:author="Wayne Kunze" w:date="2018-05-09T12:37:00Z">
            <w:rPr>
              <w:ins w:id="965" w:author="Wayne Kunze" w:date="2018-05-09T12:32:00Z"/>
              <w:rFonts w:ascii="Courier New" w:hAnsi="Courier New" w:cs="Courier New"/>
            </w:rPr>
          </w:rPrChange>
        </w:rPr>
      </w:pPr>
      <w:ins w:id="966" w:author="Wayne Kunze" w:date="2018-05-09T12:32:00Z">
        <w:r w:rsidRPr="00377514">
          <w:rPr>
            <w:rFonts w:ascii="Courier" w:hAnsi="Courier" w:cs="Courier New"/>
            <w:sz w:val="20"/>
            <w:szCs w:val="20"/>
            <w:rPrChange w:id="967"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68" w:author="Wayne Kunze" w:date="2018-05-09T12:37:00Z">
              <w:rPr>
                <w:rFonts w:ascii="Courier New" w:hAnsi="Courier New" w:cs="Courier New"/>
              </w:rPr>
            </w:rPrChange>
          </w:rPr>
          <w:t>GEOquery</w:t>
        </w:r>
        <w:proofErr w:type="spellEnd"/>
        <w:r w:rsidRPr="00377514">
          <w:rPr>
            <w:rFonts w:ascii="Courier" w:hAnsi="Courier" w:cs="Courier New"/>
            <w:sz w:val="20"/>
            <w:szCs w:val="20"/>
            <w:rPrChange w:id="969" w:author="Wayne Kunze" w:date="2018-05-09T12:37:00Z">
              <w:rPr>
                <w:rFonts w:ascii="Courier New" w:hAnsi="Courier New" w:cs="Courier New"/>
              </w:rPr>
            </w:rPrChange>
          </w:rPr>
          <w:t>)</w:t>
        </w:r>
      </w:ins>
    </w:p>
    <w:p w14:paraId="56BD8938" w14:textId="77777777" w:rsidR="00300869" w:rsidRPr="00377514" w:rsidRDefault="00300869" w:rsidP="00300869">
      <w:pPr>
        <w:spacing w:line="240" w:lineRule="auto"/>
        <w:ind w:firstLine="0"/>
        <w:rPr>
          <w:ins w:id="970" w:author="Wayne Kunze" w:date="2018-05-09T12:32:00Z"/>
          <w:rFonts w:ascii="Courier" w:hAnsi="Courier" w:cs="Courier New"/>
          <w:sz w:val="20"/>
          <w:szCs w:val="20"/>
          <w:rPrChange w:id="971" w:author="Wayne Kunze" w:date="2018-05-09T12:37:00Z">
            <w:rPr>
              <w:ins w:id="972" w:author="Wayne Kunze" w:date="2018-05-09T12:32:00Z"/>
              <w:rFonts w:ascii="Courier New" w:hAnsi="Courier New" w:cs="Courier New"/>
            </w:rPr>
          </w:rPrChange>
        </w:rPr>
      </w:pPr>
      <w:ins w:id="973" w:author="Wayne Kunze" w:date="2018-05-09T12:32:00Z">
        <w:r w:rsidRPr="00377514">
          <w:rPr>
            <w:rFonts w:ascii="Courier" w:hAnsi="Courier" w:cs="Courier New"/>
            <w:sz w:val="20"/>
            <w:szCs w:val="20"/>
            <w:rPrChange w:id="974"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75" w:author="Wayne Kunze" w:date="2018-05-09T12:37:00Z">
              <w:rPr>
                <w:rFonts w:ascii="Courier New" w:hAnsi="Courier New" w:cs="Courier New"/>
              </w:rPr>
            </w:rPrChange>
          </w:rPr>
          <w:t>glmnet</w:t>
        </w:r>
        <w:proofErr w:type="spellEnd"/>
        <w:r w:rsidRPr="00377514">
          <w:rPr>
            <w:rFonts w:ascii="Courier" w:hAnsi="Courier" w:cs="Courier New"/>
            <w:sz w:val="20"/>
            <w:szCs w:val="20"/>
            <w:rPrChange w:id="976" w:author="Wayne Kunze" w:date="2018-05-09T12:37:00Z">
              <w:rPr>
                <w:rFonts w:ascii="Courier New" w:hAnsi="Courier New" w:cs="Courier New"/>
              </w:rPr>
            </w:rPrChange>
          </w:rPr>
          <w:t>)</w:t>
        </w:r>
      </w:ins>
    </w:p>
    <w:p w14:paraId="4045FAF1" w14:textId="77777777" w:rsidR="00300869" w:rsidRPr="00377514" w:rsidRDefault="00300869" w:rsidP="00300869">
      <w:pPr>
        <w:spacing w:line="240" w:lineRule="auto"/>
        <w:ind w:firstLine="0"/>
        <w:rPr>
          <w:ins w:id="977" w:author="Wayne Kunze" w:date="2018-05-09T12:32:00Z"/>
          <w:rFonts w:ascii="Courier" w:hAnsi="Courier" w:cs="Courier New"/>
          <w:sz w:val="20"/>
          <w:szCs w:val="20"/>
          <w:rPrChange w:id="978" w:author="Wayne Kunze" w:date="2018-05-09T12:37:00Z">
            <w:rPr>
              <w:ins w:id="979" w:author="Wayne Kunze" w:date="2018-05-09T12:32:00Z"/>
              <w:rFonts w:ascii="Courier New" w:hAnsi="Courier New" w:cs="Courier New"/>
            </w:rPr>
          </w:rPrChange>
        </w:rPr>
      </w:pPr>
      <w:proofErr w:type="gramStart"/>
      <w:ins w:id="980" w:author="Wayne Kunze" w:date="2018-05-09T12:32:00Z">
        <w:r w:rsidRPr="00377514">
          <w:rPr>
            <w:rFonts w:ascii="Courier" w:hAnsi="Courier" w:cs="Courier New"/>
            <w:sz w:val="20"/>
            <w:szCs w:val="20"/>
            <w:rPrChange w:id="981" w:author="Wayne Kunze" w:date="2018-05-09T12:37:00Z">
              <w:rPr>
                <w:rFonts w:ascii="Courier New" w:hAnsi="Courier New" w:cs="Courier New"/>
              </w:rPr>
            </w:rPrChange>
          </w:rPr>
          <w:t>library(</w:t>
        </w:r>
        <w:proofErr w:type="gramEnd"/>
        <w:r w:rsidRPr="00377514">
          <w:rPr>
            <w:rFonts w:ascii="Courier" w:hAnsi="Courier" w:cs="Courier New"/>
            <w:sz w:val="20"/>
            <w:szCs w:val="20"/>
            <w:rPrChange w:id="982" w:author="Wayne Kunze" w:date="2018-05-09T12:37:00Z">
              <w:rPr>
                <w:rFonts w:ascii="Courier New" w:hAnsi="Courier New" w:cs="Courier New"/>
              </w:rPr>
            </w:rPrChange>
          </w:rPr>
          <w:t>illuminaHumanv4.db)</w:t>
        </w:r>
      </w:ins>
    </w:p>
    <w:p w14:paraId="57B8C1F9" w14:textId="77777777" w:rsidR="00300869" w:rsidRPr="00377514" w:rsidRDefault="00300869" w:rsidP="00300869">
      <w:pPr>
        <w:spacing w:line="240" w:lineRule="auto"/>
        <w:ind w:firstLine="0"/>
        <w:rPr>
          <w:ins w:id="983" w:author="Wayne Kunze" w:date="2018-05-09T12:32:00Z"/>
          <w:rFonts w:ascii="Courier" w:hAnsi="Courier" w:cs="Courier New"/>
          <w:sz w:val="20"/>
          <w:szCs w:val="20"/>
          <w:rPrChange w:id="984" w:author="Wayne Kunze" w:date="2018-05-09T12:37:00Z">
            <w:rPr>
              <w:ins w:id="985" w:author="Wayne Kunze" w:date="2018-05-09T12:32:00Z"/>
              <w:rFonts w:ascii="Courier New" w:hAnsi="Courier New" w:cs="Courier New"/>
            </w:rPr>
          </w:rPrChange>
        </w:rPr>
      </w:pPr>
      <w:ins w:id="986" w:author="Wayne Kunze" w:date="2018-05-09T12:32:00Z">
        <w:r w:rsidRPr="00377514">
          <w:rPr>
            <w:rFonts w:ascii="Courier" w:hAnsi="Courier" w:cs="Courier New"/>
            <w:sz w:val="20"/>
            <w:szCs w:val="20"/>
            <w:rPrChange w:id="987" w:author="Wayne Kunze" w:date="2018-05-09T12:37:00Z">
              <w:rPr>
                <w:rFonts w:ascii="Courier New" w:hAnsi="Courier New" w:cs="Courier New"/>
              </w:rPr>
            </w:rPrChange>
          </w:rPr>
          <w:t>library(</w:t>
        </w:r>
        <w:proofErr w:type="spellStart"/>
        <w:r w:rsidRPr="00377514">
          <w:rPr>
            <w:rFonts w:ascii="Courier" w:hAnsi="Courier" w:cs="Courier New"/>
            <w:sz w:val="20"/>
            <w:szCs w:val="20"/>
            <w:rPrChange w:id="988" w:author="Wayne Kunze" w:date="2018-05-09T12:37:00Z">
              <w:rPr>
                <w:rFonts w:ascii="Courier New" w:hAnsi="Courier New" w:cs="Courier New"/>
              </w:rPr>
            </w:rPrChange>
          </w:rPr>
          <w:t>matrixStats</w:t>
        </w:r>
        <w:proofErr w:type="spellEnd"/>
        <w:r w:rsidRPr="00377514">
          <w:rPr>
            <w:rFonts w:ascii="Courier" w:hAnsi="Courier" w:cs="Courier New"/>
            <w:sz w:val="20"/>
            <w:szCs w:val="20"/>
            <w:rPrChange w:id="989" w:author="Wayne Kunze" w:date="2018-05-09T12:37:00Z">
              <w:rPr>
                <w:rFonts w:ascii="Courier New" w:hAnsi="Courier New" w:cs="Courier New"/>
              </w:rPr>
            </w:rPrChange>
          </w:rPr>
          <w:t>)</w:t>
        </w:r>
      </w:ins>
    </w:p>
    <w:p w14:paraId="65F63FCD" w14:textId="77777777" w:rsidR="00300869" w:rsidRPr="00377514" w:rsidRDefault="00300869" w:rsidP="00300869">
      <w:pPr>
        <w:spacing w:line="240" w:lineRule="auto"/>
        <w:ind w:firstLine="0"/>
        <w:rPr>
          <w:ins w:id="990" w:author="Wayne Kunze" w:date="2018-05-09T12:32:00Z"/>
          <w:rFonts w:ascii="Courier" w:hAnsi="Courier" w:cs="Courier New"/>
          <w:sz w:val="20"/>
          <w:szCs w:val="20"/>
          <w:rPrChange w:id="991" w:author="Wayne Kunze" w:date="2018-05-09T12:37:00Z">
            <w:rPr>
              <w:ins w:id="992" w:author="Wayne Kunze" w:date="2018-05-09T12:32:00Z"/>
              <w:rFonts w:ascii="Courier New" w:hAnsi="Courier New" w:cs="Courier New"/>
            </w:rPr>
          </w:rPrChange>
        </w:rPr>
      </w:pPr>
      <w:ins w:id="993" w:author="Wayne Kunze" w:date="2018-05-09T12:32:00Z">
        <w:r w:rsidRPr="00377514">
          <w:rPr>
            <w:rFonts w:ascii="Courier" w:hAnsi="Courier" w:cs="Courier New"/>
            <w:sz w:val="20"/>
            <w:szCs w:val="20"/>
            <w:rPrChange w:id="994" w:author="Wayne Kunze" w:date="2018-05-09T12:37:00Z">
              <w:rPr>
                <w:rFonts w:ascii="Courier New" w:hAnsi="Courier New" w:cs="Courier New"/>
              </w:rPr>
            </w:rPrChange>
          </w:rPr>
          <w:t>library(graphics)</w:t>
        </w:r>
      </w:ins>
    </w:p>
    <w:p w14:paraId="32FA8D37" w14:textId="77777777" w:rsidR="00300869" w:rsidRPr="00377514" w:rsidRDefault="00300869" w:rsidP="00300869">
      <w:pPr>
        <w:spacing w:line="240" w:lineRule="auto"/>
        <w:ind w:firstLine="0"/>
        <w:rPr>
          <w:ins w:id="995" w:author="Wayne Kunze" w:date="2018-05-09T12:32:00Z"/>
          <w:rFonts w:ascii="Courier" w:hAnsi="Courier" w:cs="Courier New"/>
          <w:sz w:val="20"/>
          <w:szCs w:val="20"/>
          <w:rPrChange w:id="996" w:author="Wayne Kunze" w:date="2018-05-09T12:37:00Z">
            <w:rPr>
              <w:ins w:id="997" w:author="Wayne Kunze" w:date="2018-05-09T12:32:00Z"/>
              <w:rFonts w:ascii="Courier New" w:hAnsi="Courier New" w:cs="Courier New"/>
            </w:rPr>
          </w:rPrChange>
        </w:rPr>
      </w:pPr>
      <w:ins w:id="998" w:author="Wayne Kunze" w:date="2018-05-09T12:32:00Z">
        <w:r w:rsidRPr="00377514">
          <w:rPr>
            <w:rFonts w:ascii="Courier" w:hAnsi="Courier" w:cs="Courier New"/>
            <w:sz w:val="20"/>
            <w:szCs w:val="20"/>
            <w:rPrChange w:id="999" w:author="Wayne Kunze" w:date="2018-05-09T12:37:00Z">
              <w:rPr>
                <w:rFonts w:ascii="Courier New" w:hAnsi="Courier New" w:cs="Courier New"/>
              </w:rPr>
            </w:rPrChange>
          </w:rPr>
          <w:t>library(boot)</w:t>
        </w:r>
      </w:ins>
    </w:p>
    <w:p w14:paraId="5108467B" w14:textId="77777777" w:rsidR="00300869" w:rsidRPr="00377514" w:rsidRDefault="00300869" w:rsidP="00300869">
      <w:pPr>
        <w:spacing w:line="240" w:lineRule="auto"/>
        <w:ind w:firstLine="0"/>
        <w:rPr>
          <w:ins w:id="1000" w:author="Wayne Kunze" w:date="2018-05-09T12:32:00Z"/>
          <w:rFonts w:ascii="Courier" w:hAnsi="Courier" w:cs="Courier New"/>
          <w:sz w:val="20"/>
          <w:szCs w:val="20"/>
          <w:rPrChange w:id="1001" w:author="Wayne Kunze" w:date="2018-05-09T12:37:00Z">
            <w:rPr>
              <w:ins w:id="1002" w:author="Wayne Kunze" w:date="2018-05-09T12:32:00Z"/>
              <w:rFonts w:ascii="Courier New" w:hAnsi="Courier New" w:cs="Courier New"/>
            </w:rPr>
          </w:rPrChange>
        </w:rPr>
      </w:pPr>
    </w:p>
    <w:p w14:paraId="4584ABCF" w14:textId="77777777" w:rsidR="00300869" w:rsidRPr="00377514" w:rsidRDefault="00300869" w:rsidP="00300869">
      <w:pPr>
        <w:spacing w:line="240" w:lineRule="auto"/>
        <w:ind w:firstLine="0"/>
        <w:rPr>
          <w:ins w:id="1003" w:author="Wayne Kunze" w:date="2018-05-09T12:32:00Z"/>
          <w:rFonts w:ascii="Courier" w:hAnsi="Courier" w:cs="Courier New"/>
          <w:sz w:val="20"/>
          <w:szCs w:val="20"/>
          <w:rPrChange w:id="1004" w:author="Wayne Kunze" w:date="2018-05-09T12:37:00Z">
            <w:rPr>
              <w:ins w:id="1005" w:author="Wayne Kunze" w:date="2018-05-09T12:32:00Z"/>
              <w:rFonts w:ascii="Courier New" w:hAnsi="Courier New" w:cs="Courier New"/>
            </w:rPr>
          </w:rPrChange>
        </w:rPr>
      </w:pPr>
    </w:p>
    <w:p w14:paraId="0DBFF6D9" w14:textId="77777777" w:rsidR="00300869" w:rsidRPr="00377514" w:rsidRDefault="00300869" w:rsidP="00300869">
      <w:pPr>
        <w:spacing w:line="240" w:lineRule="auto"/>
        <w:ind w:firstLine="0"/>
        <w:rPr>
          <w:ins w:id="1006" w:author="Wayne Kunze" w:date="2018-05-09T12:32:00Z"/>
          <w:rFonts w:ascii="Courier" w:hAnsi="Courier" w:cs="Courier New"/>
          <w:sz w:val="20"/>
          <w:szCs w:val="20"/>
          <w:rPrChange w:id="1007" w:author="Wayne Kunze" w:date="2018-05-09T12:37:00Z">
            <w:rPr>
              <w:ins w:id="1008" w:author="Wayne Kunze" w:date="2018-05-09T12:32:00Z"/>
              <w:rFonts w:ascii="Courier New" w:hAnsi="Courier New" w:cs="Courier New"/>
            </w:rPr>
          </w:rPrChange>
        </w:rPr>
      </w:pPr>
      <w:ins w:id="1009" w:author="Wayne Kunze" w:date="2018-05-09T12:32:00Z">
        <w:r w:rsidRPr="00377514">
          <w:rPr>
            <w:rFonts w:ascii="Courier" w:hAnsi="Courier" w:cs="Courier New"/>
            <w:sz w:val="20"/>
            <w:szCs w:val="20"/>
            <w:rPrChange w:id="1010" w:author="Wayne Kunze" w:date="2018-05-09T12:37:00Z">
              <w:rPr>
                <w:rFonts w:ascii="Courier New" w:hAnsi="Courier New" w:cs="Courier New"/>
              </w:rPr>
            </w:rPrChange>
          </w:rPr>
          <w:t>rm(list=</w:t>
        </w:r>
        <w:proofErr w:type="gramStart"/>
        <w:r w:rsidRPr="00377514">
          <w:rPr>
            <w:rFonts w:ascii="Courier" w:hAnsi="Courier" w:cs="Courier New"/>
            <w:sz w:val="20"/>
            <w:szCs w:val="20"/>
            <w:rPrChange w:id="1011" w:author="Wayne Kunze" w:date="2018-05-09T12:37:00Z">
              <w:rPr>
                <w:rFonts w:ascii="Courier New" w:hAnsi="Courier New" w:cs="Courier New"/>
              </w:rPr>
            </w:rPrChange>
          </w:rPr>
          <w:t>ls(</w:t>
        </w:r>
        <w:proofErr w:type="gramEnd"/>
        <w:r w:rsidRPr="00377514">
          <w:rPr>
            <w:rFonts w:ascii="Courier" w:hAnsi="Courier" w:cs="Courier New"/>
            <w:sz w:val="20"/>
            <w:szCs w:val="20"/>
            <w:rPrChange w:id="1012" w:author="Wayne Kunze" w:date="2018-05-09T12:37:00Z">
              <w:rPr>
                <w:rFonts w:ascii="Courier New" w:hAnsi="Courier New" w:cs="Courier New"/>
              </w:rPr>
            </w:rPrChange>
          </w:rPr>
          <w:t>))</w:t>
        </w:r>
      </w:ins>
    </w:p>
    <w:p w14:paraId="186DA3B9" w14:textId="77777777" w:rsidR="00300869" w:rsidRPr="00377514" w:rsidRDefault="00300869" w:rsidP="00300869">
      <w:pPr>
        <w:spacing w:line="240" w:lineRule="auto"/>
        <w:ind w:firstLine="0"/>
        <w:rPr>
          <w:ins w:id="1013" w:author="Wayne Kunze" w:date="2018-05-09T12:32:00Z"/>
          <w:rFonts w:ascii="Courier" w:hAnsi="Courier" w:cs="Courier New"/>
          <w:sz w:val="20"/>
          <w:szCs w:val="20"/>
          <w:rPrChange w:id="1014" w:author="Wayne Kunze" w:date="2018-05-09T12:37:00Z">
            <w:rPr>
              <w:ins w:id="1015" w:author="Wayne Kunze" w:date="2018-05-09T12:32:00Z"/>
              <w:rFonts w:ascii="Courier New" w:hAnsi="Courier New" w:cs="Courier New"/>
            </w:rPr>
          </w:rPrChange>
        </w:rPr>
      </w:pPr>
      <w:proofErr w:type="gramStart"/>
      <w:ins w:id="1016" w:author="Wayne Kunze" w:date="2018-05-09T12:32:00Z">
        <w:r w:rsidRPr="00377514">
          <w:rPr>
            <w:rFonts w:ascii="Courier" w:hAnsi="Courier" w:cs="Courier New"/>
            <w:sz w:val="20"/>
            <w:szCs w:val="20"/>
            <w:rPrChange w:id="1017" w:author="Wayne Kunze" w:date="2018-05-09T12:37:00Z">
              <w:rPr>
                <w:rFonts w:ascii="Courier New" w:hAnsi="Courier New" w:cs="Courier New"/>
              </w:rPr>
            </w:rPrChange>
          </w:rPr>
          <w:t>cat(</w:t>
        </w:r>
        <w:proofErr w:type="gramEnd"/>
        <w:r w:rsidRPr="00377514">
          <w:rPr>
            <w:rFonts w:ascii="Courier" w:hAnsi="Courier" w:cs="Courier New"/>
            <w:sz w:val="20"/>
            <w:szCs w:val="20"/>
            <w:rPrChange w:id="1018" w:author="Wayne Kunze" w:date="2018-05-09T12:37:00Z">
              <w:rPr>
                <w:rFonts w:ascii="Courier New" w:hAnsi="Courier New" w:cs="Courier New"/>
              </w:rPr>
            </w:rPrChange>
          </w:rPr>
          <w:t>"\014")</w:t>
        </w:r>
      </w:ins>
    </w:p>
    <w:p w14:paraId="412EAF39" w14:textId="77777777" w:rsidR="00300869" w:rsidRPr="00377514" w:rsidRDefault="00300869" w:rsidP="00300869">
      <w:pPr>
        <w:spacing w:line="240" w:lineRule="auto"/>
        <w:ind w:firstLine="0"/>
        <w:rPr>
          <w:ins w:id="1019" w:author="Wayne Kunze" w:date="2018-05-09T12:32:00Z"/>
          <w:rFonts w:ascii="Courier" w:hAnsi="Courier" w:cs="Courier New"/>
          <w:sz w:val="20"/>
          <w:szCs w:val="20"/>
          <w:rPrChange w:id="1020" w:author="Wayne Kunze" w:date="2018-05-09T12:37:00Z">
            <w:rPr>
              <w:ins w:id="1021" w:author="Wayne Kunze" w:date="2018-05-09T12:32:00Z"/>
              <w:rFonts w:ascii="Courier New" w:hAnsi="Courier New" w:cs="Courier New"/>
            </w:rPr>
          </w:rPrChange>
        </w:rPr>
      </w:pPr>
    </w:p>
    <w:p w14:paraId="3704EE55" w14:textId="77777777" w:rsidR="00300869" w:rsidRPr="00377514" w:rsidRDefault="00300869" w:rsidP="00300869">
      <w:pPr>
        <w:spacing w:line="240" w:lineRule="auto"/>
        <w:ind w:firstLine="0"/>
        <w:rPr>
          <w:ins w:id="1022" w:author="Wayne Kunze" w:date="2018-05-09T12:32:00Z"/>
          <w:rFonts w:ascii="Courier" w:hAnsi="Courier" w:cs="Courier New"/>
          <w:sz w:val="20"/>
          <w:szCs w:val="20"/>
          <w:rPrChange w:id="1023" w:author="Wayne Kunze" w:date="2018-05-09T12:37:00Z">
            <w:rPr>
              <w:ins w:id="1024" w:author="Wayne Kunze" w:date="2018-05-09T12:32:00Z"/>
              <w:rFonts w:ascii="Courier New" w:hAnsi="Courier New" w:cs="Courier New"/>
            </w:rPr>
          </w:rPrChange>
        </w:rPr>
      </w:pPr>
      <w:ins w:id="1025" w:author="Wayne Kunze" w:date="2018-05-09T12:32:00Z">
        <w:r w:rsidRPr="00377514">
          <w:rPr>
            <w:rFonts w:ascii="Courier" w:hAnsi="Courier" w:cs="Courier New"/>
            <w:sz w:val="20"/>
            <w:szCs w:val="20"/>
            <w:rPrChange w:id="1026" w:author="Wayne Kunze" w:date="2018-05-09T12:37:00Z">
              <w:rPr>
                <w:rFonts w:ascii="Courier New" w:hAnsi="Courier New" w:cs="Courier New"/>
              </w:rPr>
            </w:rPrChange>
          </w:rPr>
          <w:t>#following the R script generated by GEO2R on the GSE47598 page</w:t>
        </w:r>
      </w:ins>
    </w:p>
    <w:p w14:paraId="5337F770" w14:textId="77777777" w:rsidR="00300869" w:rsidRPr="00377514" w:rsidRDefault="00300869" w:rsidP="00300869">
      <w:pPr>
        <w:spacing w:line="240" w:lineRule="auto"/>
        <w:ind w:firstLine="0"/>
        <w:rPr>
          <w:ins w:id="1027" w:author="Wayne Kunze" w:date="2018-05-09T12:32:00Z"/>
          <w:rFonts w:ascii="Courier" w:hAnsi="Courier" w:cs="Courier New"/>
          <w:sz w:val="20"/>
          <w:szCs w:val="20"/>
          <w:rPrChange w:id="1028" w:author="Wayne Kunze" w:date="2018-05-09T12:37:00Z">
            <w:rPr>
              <w:ins w:id="1029" w:author="Wayne Kunze" w:date="2018-05-09T12:32:00Z"/>
              <w:rFonts w:ascii="Courier New" w:hAnsi="Courier New" w:cs="Courier New"/>
            </w:rPr>
          </w:rPrChange>
        </w:rPr>
      </w:pPr>
      <w:ins w:id="1030" w:author="Wayne Kunze" w:date="2018-05-09T12:32:00Z">
        <w:r w:rsidRPr="00377514">
          <w:rPr>
            <w:rFonts w:ascii="Courier" w:hAnsi="Courier" w:cs="Courier New"/>
            <w:sz w:val="20"/>
            <w:szCs w:val="20"/>
            <w:rPrChange w:id="1031" w:author="Wayne Kunze" w:date="2018-05-09T12:37:00Z">
              <w:rPr>
                <w:rFonts w:ascii="Courier New" w:hAnsi="Courier New" w:cs="Courier New"/>
              </w:rPr>
            </w:rPrChange>
          </w:rPr>
          <w:t>#fetch the data matrix from GEO.  This contains a bunch of stuff including the expression for each gene/individual.</w:t>
        </w:r>
      </w:ins>
    </w:p>
    <w:p w14:paraId="251C653F" w14:textId="77777777" w:rsidR="00300869" w:rsidRPr="00377514" w:rsidRDefault="00300869" w:rsidP="00300869">
      <w:pPr>
        <w:spacing w:line="240" w:lineRule="auto"/>
        <w:ind w:firstLine="0"/>
        <w:rPr>
          <w:ins w:id="1032" w:author="Wayne Kunze" w:date="2018-05-09T12:32:00Z"/>
          <w:rFonts w:ascii="Courier" w:hAnsi="Courier" w:cs="Courier New"/>
          <w:sz w:val="20"/>
          <w:szCs w:val="20"/>
          <w:rPrChange w:id="1033" w:author="Wayne Kunze" w:date="2018-05-09T12:37:00Z">
            <w:rPr>
              <w:ins w:id="1034" w:author="Wayne Kunze" w:date="2018-05-09T12:32:00Z"/>
              <w:rFonts w:ascii="Courier New" w:hAnsi="Courier New" w:cs="Courier New"/>
            </w:rPr>
          </w:rPrChange>
        </w:rPr>
      </w:pPr>
      <w:proofErr w:type="spellStart"/>
      <w:ins w:id="1035" w:author="Wayne Kunze" w:date="2018-05-09T12:32:00Z">
        <w:r w:rsidRPr="00377514">
          <w:rPr>
            <w:rFonts w:ascii="Courier" w:hAnsi="Courier" w:cs="Courier New"/>
            <w:sz w:val="20"/>
            <w:szCs w:val="20"/>
            <w:rPrChange w:id="1036" w:author="Wayne Kunze" w:date="2018-05-09T12:37:00Z">
              <w:rPr>
                <w:rFonts w:ascii="Courier New" w:hAnsi="Courier New" w:cs="Courier New"/>
              </w:rPr>
            </w:rPrChange>
          </w:rPr>
          <w:t>gse</w:t>
        </w:r>
        <w:proofErr w:type="spellEnd"/>
        <w:r w:rsidRPr="00377514">
          <w:rPr>
            <w:rFonts w:ascii="Courier" w:hAnsi="Courier" w:cs="Courier New"/>
            <w:sz w:val="20"/>
            <w:szCs w:val="20"/>
            <w:rPrChange w:id="1037"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038" w:author="Wayne Kunze" w:date="2018-05-09T12:37:00Z">
              <w:rPr>
                <w:rFonts w:ascii="Courier New" w:hAnsi="Courier New" w:cs="Courier New"/>
              </w:rPr>
            </w:rPrChange>
          </w:rPr>
          <w:t>getGEO</w:t>
        </w:r>
        <w:proofErr w:type="spellEnd"/>
        <w:r w:rsidRPr="00377514">
          <w:rPr>
            <w:rFonts w:ascii="Courier" w:hAnsi="Courier" w:cs="Courier New"/>
            <w:sz w:val="20"/>
            <w:szCs w:val="20"/>
            <w:rPrChange w:id="1039" w:author="Wayne Kunze" w:date="2018-05-09T12:37:00Z">
              <w:rPr>
                <w:rFonts w:ascii="Courier New" w:hAnsi="Courier New" w:cs="Courier New"/>
              </w:rPr>
            </w:rPrChange>
          </w:rPr>
          <w:t>(</w:t>
        </w:r>
        <w:proofErr w:type="gramEnd"/>
        <w:r w:rsidRPr="00377514">
          <w:rPr>
            <w:rFonts w:ascii="Courier" w:hAnsi="Courier" w:cs="Courier New"/>
            <w:sz w:val="20"/>
            <w:szCs w:val="20"/>
            <w:rPrChange w:id="1040" w:author="Wayne Kunze" w:date="2018-05-09T12:37:00Z">
              <w:rPr>
                <w:rFonts w:ascii="Courier New" w:hAnsi="Courier New" w:cs="Courier New"/>
              </w:rPr>
            </w:rPrChange>
          </w:rPr>
          <w:t xml:space="preserve">"GSE47598", </w:t>
        </w:r>
        <w:proofErr w:type="spellStart"/>
        <w:r w:rsidRPr="00377514">
          <w:rPr>
            <w:rFonts w:ascii="Courier" w:hAnsi="Courier" w:cs="Courier New"/>
            <w:sz w:val="20"/>
            <w:szCs w:val="20"/>
            <w:rPrChange w:id="1041" w:author="Wayne Kunze" w:date="2018-05-09T12:37:00Z">
              <w:rPr>
                <w:rFonts w:ascii="Courier New" w:hAnsi="Courier New" w:cs="Courier New"/>
              </w:rPr>
            </w:rPrChange>
          </w:rPr>
          <w:t>GSEMatrix</w:t>
        </w:r>
        <w:proofErr w:type="spellEnd"/>
        <w:r w:rsidRPr="00377514">
          <w:rPr>
            <w:rFonts w:ascii="Courier" w:hAnsi="Courier" w:cs="Courier New"/>
            <w:sz w:val="20"/>
            <w:szCs w:val="20"/>
            <w:rPrChange w:id="1042" w:author="Wayne Kunze" w:date="2018-05-09T12:37:00Z">
              <w:rPr>
                <w:rFonts w:ascii="Courier New" w:hAnsi="Courier New" w:cs="Courier New"/>
              </w:rPr>
            </w:rPrChange>
          </w:rPr>
          <w:t xml:space="preserve"> = TRUE) </w:t>
        </w:r>
      </w:ins>
    </w:p>
    <w:p w14:paraId="4D64E865" w14:textId="77777777" w:rsidR="00300869" w:rsidRPr="00377514" w:rsidRDefault="00300869" w:rsidP="00300869">
      <w:pPr>
        <w:spacing w:line="240" w:lineRule="auto"/>
        <w:ind w:firstLine="0"/>
        <w:rPr>
          <w:ins w:id="1043" w:author="Wayne Kunze" w:date="2018-05-09T12:32:00Z"/>
          <w:rFonts w:ascii="Courier" w:hAnsi="Courier" w:cs="Courier New"/>
          <w:sz w:val="20"/>
          <w:szCs w:val="20"/>
          <w:rPrChange w:id="1044" w:author="Wayne Kunze" w:date="2018-05-09T12:37:00Z">
            <w:rPr>
              <w:ins w:id="1045" w:author="Wayne Kunze" w:date="2018-05-09T12:32:00Z"/>
              <w:rFonts w:ascii="Courier New" w:hAnsi="Courier New" w:cs="Courier New"/>
            </w:rPr>
          </w:rPrChange>
        </w:rPr>
      </w:pPr>
    </w:p>
    <w:p w14:paraId="3334419C" w14:textId="77777777" w:rsidR="00300869" w:rsidRPr="00377514" w:rsidRDefault="00300869" w:rsidP="00300869">
      <w:pPr>
        <w:spacing w:line="240" w:lineRule="auto"/>
        <w:ind w:firstLine="0"/>
        <w:rPr>
          <w:ins w:id="1046" w:author="Wayne Kunze" w:date="2018-05-09T12:32:00Z"/>
          <w:rFonts w:ascii="Courier" w:hAnsi="Courier" w:cs="Courier New"/>
          <w:sz w:val="20"/>
          <w:szCs w:val="20"/>
          <w:rPrChange w:id="1047" w:author="Wayne Kunze" w:date="2018-05-09T12:37:00Z">
            <w:rPr>
              <w:ins w:id="1048" w:author="Wayne Kunze" w:date="2018-05-09T12:32:00Z"/>
              <w:rFonts w:ascii="Courier New" w:hAnsi="Courier New" w:cs="Courier New"/>
            </w:rPr>
          </w:rPrChange>
        </w:rPr>
      </w:pPr>
      <w:ins w:id="1049" w:author="Wayne Kunze" w:date="2018-05-09T12:32:00Z">
        <w:r w:rsidRPr="00377514">
          <w:rPr>
            <w:rFonts w:ascii="Courier" w:hAnsi="Courier" w:cs="Courier New"/>
            <w:sz w:val="20"/>
            <w:szCs w:val="20"/>
            <w:rPrChange w:id="1050" w:author="Wayne Kunze" w:date="2018-05-09T12:37: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1051" w:author="Wayne Kunze" w:date="2018-05-09T12:37:00Z">
              <w:rPr>
                <w:rFonts w:ascii="Courier New" w:hAnsi="Courier New" w:cs="Courier New"/>
              </w:rPr>
            </w:rPrChange>
          </w:rPr>
          <w:t>gse</w:t>
        </w:r>
        <w:proofErr w:type="spellEnd"/>
        <w:r w:rsidRPr="00377514">
          <w:rPr>
            <w:rFonts w:ascii="Courier" w:hAnsi="Courier" w:cs="Courier New"/>
            <w:sz w:val="20"/>
            <w:szCs w:val="20"/>
            <w:rPrChange w:id="1052" w:author="Wayne Kunze" w:date="2018-05-09T12:37: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1053"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54" w:author="Wayne Kunze" w:date="2018-05-09T12:37:00Z">
              <w:rPr>
                <w:rFonts w:ascii="Courier New" w:hAnsi="Courier New" w:cs="Courier New"/>
              </w:rPr>
            </w:rPrChange>
          </w:rPr>
          <w:t xml:space="preserve"> function</w:t>
        </w:r>
      </w:ins>
    </w:p>
    <w:p w14:paraId="76C5CC1E" w14:textId="77777777" w:rsidR="00300869" w:rsidRPr="00377514" w:rsidRDefault="00300869" w:rsidP="00300869">
      <w:pPr>
        <w:spacing w:line="240" w:lineRule="auto"/>
        <w:ind w:firstLine="0"/>
        <w:rPr>
          <w:ins w:id="1055" w:author="Wayne Kunze" w:date="2018-05-09T12:32:00Z"/>
          <w:rFonts w:ascii="Courier" w:hAnsi="Courier" w:cs="Courier New"/>
          <w:sz w:val="20"/>
          <w:szCs w:val="20"/>
          <w:rPrChange w:id="1056" w:author="Wayne Kunze" w:date="2018-05-09T12:37:00Z">
            <w:rPr>
              <w:ins w:id="1057" w:author="Wayne Kunze" w:date="2018-05-09T12:32:00Z"/>
              <w:rFonts w:ascii="Courier New" w:hAnsi="Courier New" w:cs="Courier New"/>
            </w:rPr>
          </w:rPrChange>
        </w:rPr>
      </w:pPr>
      <w:ins w:id="1058" w:author="Wayne Kunze" w:date="2018-05-09T12:32:00Z">
        <w:r w:rsidRPr="00377514">
          <w:rPr>
            <w:rFonts w:ascii="Courier" w:hAnsi="Courier" w:cs="Courier New"/>
            <w:sz w:val="20"/>
            <w:szCs w:val="20"/>
            <w:rPrChange w:id="1059" w:author="Wayne Kunze" w:date="2018-05-09T12:37:00Z">
              <w:rPr>
                <w:rFonts w:ascii="Courier New" w:hAnsi="Courier New" w:cs="Courier New"/>
              </w:rPr>
            </w:rPrChange>
          </w:rPr>
          <w:t>if (length(</w:t>
        </w:r>
        <w:proofErr w:type="spellStart"/>
        <w:r w:rsidRPr="00377514">
          <w:rPr>
            <w:rFonts w:ascii="Courier" w:hAnsi="Courier" w:cs="Courier New"/>
            <w:sz w:val="20"/>
            <w:szCs w:val="20"/>
            <w:rPrChange w:id="1060" w:author="Wayne Kunze" w:date="2018-05-09T12:37:00Z">
              <w:rPr>
                <w:rFonts w:ascii="Courier New" w:hAnsi="Courier New" w:cs="Courier New"/>
              </w:rPr>
            </w:rPrChange>
          </w:rPr>
          <w:t>gse</w:t>
        </w:r>
        <w:proofErr w:type="spellEnd"/>
        <w:r w:rsidRPr="00377514">
          <w:rPr>
            <w:rFonts w:ascii="Courier" w:hAnsi="Courier" w:cs="Courier New"/>
            <w:sz w:val="20"/>
            <w:szCs w:val="20"/>
            <w:rPrChange w:id="1061" w:author="Wayne Kunze" w:date="2018-05-09T12:37:00Z">
              <w:rPr>
                <w:rFonts w:ascii="Courier New" w:hAnsi="Courier New" w:cs="Courier New"/>
              </w:rPr>
            </w:rPrChange>
          </w:rPr>
          <w:t xml:space="preserve">) &gt; 1) </w:t>
        </w:r>
        <w:proofErr w:type="spellStart"/>
        <w:r w:rsidRPr="00377514">
          <w:rPr>
            <w:rFonts w:ascii="Courier" w:hAnsi="Courier" w:cs="Courier New"/>
            <w:sz w:val="20"/>
            <w:szCs w:val="20"/>
            <w:rPrChange w:id="1062" w:author="Wayne Kunze" w:date="2018-05-09T12:37:00Z">
              <w:rPr>
                <w:rFonts w:ascii="Courier New" w:hAnsi="Courier New" w:cs="Courier New"/>
              </w:rPr>
            </w:rPrChange>
          </w:rPr>
          <w:t>idx</w:t>
        </w:r>
        <w:proofErr w:type="spellEnd"/>
        <w:r w:rsidRPr="00377514">
          <w:rPr>
            <w:rFonts w:ascii="Courier" w:hAnsi="Courier" w:cs="Courier New"/>
            <w:sz w:val="20"/>
            <w:szCs w:val="20"/>
            <w:rPrChange w:id="1063"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064" w:author="Wayne Kunze" w:date="2018-05-09T12:37:00Z">
              <w:rPr>
                <w:rFonts w:ascii="Courier New" w:hAnsi="Courier New" w:cs="Courier New"/>
              </w:rPr>
            </w:rPrChange>
          </w:rPr>
          <w:t>grep(</w:t>
        </w:r>
        <w:proofErr w:type="gramEnd"/>
        <w:r w:rsidRPr="00377514">
          <w:rPr>
            <w:rFonts w:ascii="Courier" w:hAnsi="Courier" w:cs="Courier New"/>
            <w:sz w:val="20"/>
            <w:szCs w:val="20"/>
            <w:rPrChange w:id="1065" w:author="Wayne Kunze" w:date="2018-05-09T12:37:00Z">
              <w:rPr>
                <w:rFonts w:ascii="Courier New" w:hAnsi="Courier New" w:cs="Courier New"/>
              </w:rPr>
            </w:rPrChange>
          </w:rPr>
          <w:t xml:space="preserve">"GPL10558", </w:t>
        </w:r>
        <w:proofErr w:type="spellStart"/>
        <w:r w:rsidRPr="00377514">
          <w:rPr>
            <w:rFonts w:ascii="Courier" w:hAnsi="Courier" w:cs="Courier New"/>
            <w:sz w:val="20"/>
            <w:szCs w:val="20"/>
            <w:rPrChange w:id="1066" w:author="Wayne Kunze" w:date="2018-05-09T12:37:00Z">
              <w:rPr>
                <w:rFonts w:ascii="Courier New" w:hAnsi="Courier New" w:cs="Courier New"/>
              </w:rPr>
            </w:rPrChange>
          </w:rPr>
          <w:t>attr</w:t>
        </w:r>
        <w:proofErr w:type="spellEnd"/>
        <w:r w:rsidRPr="00377514">
          <w:rPr>
            <w:rFonts w:ascii="Courier" w:hAnsi="Courier" w:cs="Courier New"/>
            <w:sz w:val="20"/>
            <w:szCs w:val="20"/>
            <w:rPrChange w:id="1067" w:author="Wayne Kunze" w:date="2018-05-09T12:37:00Z">
              <w:rPr>
                <w:rFonts w:ascii="Courier New" w:hAnsi="Courier New" w:cs="Courier New"/>
              </w:rPr>
            </w:rPrChange>
          </w:rPr>
          <w:t>(</w:t>
        </w:r>
        <w:proofErr w:type="spellStart"/>
        <w:r w:rsidRPr="00377514">
          <w:rPr>
            <w:rFonts w:ascii="Courier" w:hAnsi="Courier" w:cs="Courier New"/>
            <w:sz w:val="20"/>
            <w:szCs w:val="20"/>
            <w:rPrChange w:id="1068" w:author="Wayne Kunze" w:date="2018-05-09T12:37:00Z">
              <w:rPr>
                <w:rFonts w:ascii="Courier New" w:hAnsi="Courier New" w:cs="Courier New"/>
              </w:rPr>
            </w:rPrChange>
          </w:rPr>
          <w:t>gse</w:t>
        </w:r>
        <w:proofErr w:type="spellEnd"/>
        <w:r w:rsidRPr="00377514">
          <w:rPr>
            <w:rFonts w:ascii="Courier" w:hAnsi="Courier" w:cs="Courier New"/>
            <w:sz w:val="20"/>
            <w:szCs w:val="20"/>
            <w:rPrChange w:id="1069" w:author="Wayne Kunze" w:date="2018-05-09T12:37:00Z">
              <w:rPr>
                <w:rFonts w:ascii="Courier New" w:hAnsi="Courier New" w:cs="Courier New"/>
              </w:rPr>
            </w:rPrChange>
          </w:rPr>
          <w:t xml:space="preserve">, "names")) else </w:t>
        </w:r>
        <w:proofErr w:type="spellStart"/>
        <w:r w:rsidRPr="00377514">
          <w:rPr>
            <w:rFonts w:ascii="Courier" w:hAnsi="Courier" w:cs="Courier New"/>
            <w:sz w:val="20"/>
            <w:szCs w:val="20"/>
            <w:rPrChange w:id="1070" w:author="Wayne Kunze" w:date="2018-05-09T12:37:00Z">
              <w:rPr>
                <w:rFonts w:ascii="Courier New" w:hAnsi="Courier New" w:cs="Courier New"/>
              </w:rPr>
            </w:rPrChange>
          </w:rPr>
          <w:t>idx</w:t>
        </w:r>
        <w:proofErr w:type="spellEnd"/>
        <w:r w:rsidRPr="00377514">
          <w:rPr>
            <w:rFonts w:ascii="Courier" w:hAnsi="Courier" w:cs="Courier New"/>
            <w:sz w:val="20"/>
            <w:szCs w:val="20"/>
            <w:rPrChange w:id="1071" w:author="Wayne Kunze" w:date="2018-05-09T12:37:00Z">
              <w:rPr>
                <w:rFonts w:ascii="Courier New" w:hAnsi="Courier New" w:cs="Courier New"/>
              </w:rPr>
            </w:rPrChange>
          </w:rPr>
          <w:t xml:space="preserve"> &lt;- 1</w:t>
        </w:r>
      </w:ins>
    </w:p>
    <w:p w14:paraId="1D34A1EC" w14:textId="77777777" w:rsidR="00300869" w:rsidRPr="00377514" w:rsidRDefault="00300869" w:rsidP="00300869">
      <w:pPr>
        <w:spacing w:line="240" w:lineRule="auto"/>
        <w:ind w:firstLine="0"/>
        <w:rPr>
          <w:ins w:id="1072" w:author="Wayne Kunze" w:date="2018-05-09T12:32:00Z"/>
          <w:rFonts w:ascii="Courier" w:hAnsi="Courier" w:cs="Courier New"/>
          <w:sz w:val="20"/>
          <w:szCs w:val="20"/>
          <w:rPrChange w:id="1073" w:author="Wayne Kunze" w:date="2018-05-09T12:37:00Z">
            <w:rPr>
              <w:ins w:id="1074" w:author="Wayne Kunze" w:date="2018-05-09T12:32:00Z"/>
              <w:rFonts w:ascii="Courier New" w:hAnsi="Courier New" w:cs="Courier New"/>
            </w:rPr>
          </w:rPrChange>
        </w:rPr>
      </w:pPr>
      <w:proofErr w:type="spellStart"/>
      <w:ins w:id="1075" w:author="Wayne Kunze" w:date="2018-05-09T12:32:00Z">
        <w:r w:rsidRPr="00377514">
          <w:rPr>
            <w:rFonts w:ascii="Courier" w:hAnsi="Courier" w:cs="Courier New"/>
            <w:sz w:val="20"/>
            <w:szCs w:val="20"/>
            <w:rPrChange w:id="1076" w:author="Wayne Kunze" w:date="2018-05-09T12:37:00Z">
              <w:rPr>
                <w:rFonts w:ascii="Courier New" w:hAnsi="Courier New" w:cs="Courier New"/>
              </w:rPr>
            </w:rPrChange>
          </w:rPr>
          <w:t>gse</w:t>
        </w:r>
        <w:proofErr w:type="spellEnd"/>
        <w:r w:rsidRPr="00377514">
          <w:rPr>
            <w:rFonts w:ascii="Courier" w:hAnsi="Courier" w:cs="Courier New"/>
            <w:sz w:val="20"/>
            <w:szCs w:val="20"/>
            <w:rPrChange w:id="1077"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078" w:author="Wayne Kunze" w:date="2018-05-09T12:37:00Z">
              <w:rPr>
                <w:rFonts w:ascii="Courier New" w:hAnsi="Courier New" w:cs="Courier New"/>
              </w:rPr>
            </w:rPrChange>
          </w:rPr>
          <w:t>gse</w:t>
        </w:r>
        <w:proofErr w:type="spellEnd"/>
        <w:r w:rsidRPr="00377514">
          <w:rPr>
            <w:rFonts w:ascii="Courier" w:hAnsi="Courier" w:cs="Courier New"/>
            <w:sz w:val="20"/>
            <w:szCs w:val="20"/>
            <w:rPrChange w:id="1079" w:author="Wayne Kunze" w:date="2018-05-09T12:37:00Z">
              <w:rPr>
                <w:rFonts w:ascii="Courier New" w:hAnsi="Courier New" w:cs="Courier New"/>
              </w:rPr>
            </w:rPrChange>
          </w:rPr>
          <w:t>[[</w:t>
        </w:r>
        <w:proofErr w:type="spellStart"/>
        <w:r w:rsidRPr="00377514">
          <w:rPr>
            <w:rFonts w:ascii="Courier" w:hAnsi="Courier" w:cs="Courier New"/>
            <w:sz w:val="20"/>
            <w:szCs w:val="20"/>
            <w:rPrChange w:id="1080" w:author="Wayne Kunze" w:date="2018-05-09T12:37:00Z">
              <w:rPr>
                <w:rFonts w:ascii="Courier New" w:hAnsi="Courier New" w:cs="Courier New"/>
              </w:rPr>
            </w:rPrChange>
          </w:rPr>
          <w:t>idx</w:t>
        </w:r>
        <w:proofErr w:type="spellEnd"/>
        <w:r w:rsidRPr="00377514">
          <w:rPr>
            <w:rFonts w:ascii="Courier" w:hAnsi="Courier" w:cs="Courier New"/>
            <w:sz w:val="20"/>
            <w:szCs w:val="20"/>
            <w:rPrChange w:id="1081" w:author="Wayne Kunze" w:date="2018-05-09T12:37:00Z">
              <w:rPr>
                <w:rFonts w:ascii="Courier New" w:hAnsi="Courier New" w:cs="Courier New"/>
              </w:rPr>
            </w:rPrChange>
          </w:rPr>
          <w:t>]]</w:t>
        </w:r>
      </w:ins>
    </w:p>
    <w:p w14:paraId="07349A5A" w14:textId="77777777" w:rsidR="00300869" w:rsidRPr="00377514" w:rsidRDefault="00300869" w:rsidP="00300869">
      <w:pPr>
        <w:spacing w:line="240" w:lineRule="auto"/>
        <w:ind w:firstLine="0"/>
        <w:rPr>
          <w:ins w:id="1082" w:author="Wayne Kunze" w:date="2018-05-09T12:32:00Z"/>
          <w:rFonts w:ascii="Courier" w:hAnsi="Courier" w:cs="Courier New"/>
          <w:sz w:val="20"/>
          <w:szCs w:val="20"/>
          <w:rPrChange w:id="1083" w:author="Wayne Kunze" w:date="2018-05-09T12:37:00Z">
            <w:rPr>
              <w:ins w:id="1084" w:author="Wayne Kunze" w:date="2018-05-09T12:32:00Z"/>
              <w:rFonts w:ascii="Courier New" w:hAnsi="Courier New" w:cs="Courier New"/>
            </w:rPr>
          </w:rPrChange>
        </w:rPr>
      </w:pPr>
    </w:p>
    <w:p w14:paraId="08122A58" w14:textId="77777777" w:rsidR="00300869" w:rsidRPr="00377514" w:rsidRDefault="00300869" w:rsidP="00300869">
      <w:pPr>
        <w:spacing w:line="240" w:lineRule="auto"/>
        <w:ind w:firstLine="0"/>
        <w:rPr>
          <w:ins w:id="1085" w:author="Wayne Kunze" w:date="2018-05-09T12:32:00Z"/>
          <w:rFonts w:ascii="Courier" w:hAnsi="Courier" w:cs="Courier New"/>
          <w:sz w:val="20"/>
          <w:szCs w:val="20"/>
          <w:rPrChange w:id="1086" w:author="Wayne Kunze" w:date="2018-05-09T12:37:00Z">
            <w:rPr>
              <w:ins w:id="1087" w:author="Wayne Kunze" w:date="2018-05-09T12:32:00Z"/>
              <w:rFonts w:ascii="Courier New" w:hAnsi="Courier New" w:cs="Courier New"/>
            </w:rPr>
          </w:rPrChange>
        </w:rPr>
      </w:pPr>
      <w:ins w:id="1088" w:author="Wayne Kunze" w:date="2018-05-09T12:32:00Z">
        <w:r w:rsidRPr="00377514">
          <w:rPr>
            <w:rFonts w:ascii="Courier" w:hAnsi="Courier" w:cs="Courier New"/>
            <w:sz w:val="20"/>
            <w:szCs w:val="20"/>
            <w:rPrChange w:id="1089" w:author="Wayne Kunze" w:date="2018-05-09T12:37: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1090" w:author="Wayne Kunze" w:date="2018-05-09T12:37:00Z">
              <w:rPr>
                <w:rFonts w:ascii="Courier New" w:hAnsi="Courier New" w:cs="Courier New"/>
              </w:rPr>
            </w:rPrChange>
          </w:rPr>
          <w:t>traspose</w:t>
        </w:r>
        <w:proofErr w:type="spellEnd"/>
        <w:r w:rsidRPr="00377514">
          <w:rPr>
            <w:rFonts w:ascii="Courier" w:hAnsi="Courier" w:cs="Courier New"/>
            <w:sz w:val="20"/>
            <w:szCs w:val="20"/>
            <w:rPrChange w:id="1091" w:author="Wayne Kunze" w:date="2018-05-09T12:37:00Z">
              <w:rPr>
                <w:rFonts w:ascii="Courier New" w:hAnsi="Courier New" w:cs="Courier New"/>
              </w:rPr>
            </w:rPrChange>
          </w:rPr>
          <w:t xml:space="preserve"> so rows are individuals (sample) and columns are genes (features).</w:t>
        </w:r>
      </w:ins>
    </w:p>
    <w:p w14:paraId="3BEF158F" w14:textId="77777777" w:rsidR="00300869" w:rsidRPr="00377514" w:rsidRDefault="00300869" w:rsidP="00300869">
      <w:pPr>
        <w:spacing w:line="240" w:lineRule="auto"/>
        <w:ind w:firstLine="0"/>
        <w:rPr>
          <w:ins w:id="1092" w:author="Wayne Kunze" w:date="2018-05-09T12:32:00Z"/>
          <w:rFonts w:ascii="Courier" w:hAnsi="Courier" w:cs="Courier New"/>
          <w:sz w:val="20"/>
          <w:szCs w:val="20"/>
          <w:rPrChange w:id="1093" w:author="Wayne Kunze" w:date="2018-05-09T12:37:00Z">
            <w:rPr>
              <w:ins w:id="1094" w:author="Wayne Kunze" w:date="2018-05-09T12:32:00Z"/>
              <w:rFonts w:ascii="Courier New" w:hAnsi="Courier New" w:cs="Courier New"/>
            </w:rPr>
          </w:rPrChange>
        </w:rPr>
      </w:pPr>
      <w:proofErr w:type="spellStart"/>
      <w:ins w:id="1095" w:author="Wayne Kunze" w:date="2018-05-09T12:32:00Z">
        <w:r w:rsidRPr="00377514">
          <w:rPr>
            <w:rFonts w:ascii="Courier" w:hAnsi="Courier" w:cs="Courier New"/>
            <w:sz w:val="20"/>
            <w:szCs w:val="20"/>
            <w:rPrChange w:id="1096" w:author="Wayne Kunze" w:date="2018-05-09T12:37:00Z">
              <w:rPr>
                <w:rFonts w:ascii="Courier New" w:hAnsi="Courier New" w:cs="Courier New"/>
              </w:rPr>
            </w:rPrChange>
          </w:rPr>
          <w:t>eset</w:t>
        </w:r>
        <w:proofErr w:type="spellEnd"/>
        <w:r w:rsidRPr="00377514">
          <w:rPr>
            <w:rFonts w:ascii="Courier" w:hAnsi="Courier" w:cs="Courier New"/>
            <w:sz w:val="20"/>
            <w:szCs w:val="20"/>
            <w:rPrChange w:id="1097" w:author="Wayne Kunze" w:date="2018-05-09T12:37:00Z">
              <w:rPr>
                <w:rFonts w:ascii="Courier New" w:hAnsi="Courier New" w:cs="Courier New"/>
              </w:rPr>
            </w:rPrChange>
          </w:rPr>
          <w:t xml:space="preserve"> &lt;- t(</w:t>
        </w:r>
        <w:proofErr w:type="spellStart"/>
        <w:r w:rsidRPr="00377514">
          <w:rPr>
            <w:rFonts w:ascii="Courier" w:hAnsi="Courier" w:cs="Courier New"/>
            <w:sz w:val="20"/>
            <w:szCs w:val="20"/>
            <w:rPrChange w:id="1098" w:author="Wayne Kunze" w:date="2018-05-09T12:37:00Z">
              <w:rPr>
                <w:rFonts w:ascii="Courier New" w:hAnsi="Courier New" w:cs="Courier New"/>
              </w:rPr>
            </w:rPrChange>
          </w:rPr>
          <w:t>exprs</w:t>
        </w:r>
        <w:proofErr w:type="spellEnd"/>
        <w:r w:rsidRPr="00377514">
          <w:rPr>
            <w:rFonts w:ascii="Courier" w:hAnsi="Courier" w:cs="Courier New"/>
            <w:sz w:val="20"/>
            <w:szCs w:val="20"/>
            <w:rPrChange w:id="1099" w:author="Wayne Kunze" w:date="2018-05-09T12:37:00Z">
              <w:rPr>
                <w:rFonts w:ascii="Courier New" w:hAnsi="Courier New" w:cs="Courier New"/>
              </w:rPr>
            </w:rPrChange>
          </w:rPr>
          <w:t>(</w:t>
        </w:r>
        <w:proofErr w:type="spellStart"/>
        <w:r w:rsidRPr="00377514">
          <w:rPr>
            <w:rFonts w:ascii="Courier" w:hAnsi="Courier" w:cs="Courier New"/>
            <w:sz w:val="20"/>
            <w:szCs w:val="20"/>
            <w:rPrChange w:id="1100" w:author="Wayne Kunze" w:date="2018-05-09T12:37:00Z">
              <w:rPr>
                <w:rFonts w:ascii="Courier New" w:hAnsi="Courier New" w:cs="Courier New"/>
              </w:rPr>
            </w:rPrChange>
          </w:rPr>
          <w:t>gse</w:t>
        </w:r>
        <w:proofErr w:type="spellEnd"/>
        <w:r w:rsidRPr="00377514">
          <w:rPr>
            <w:rFonts w:ascii="Courier" w:hAnsi="Courier" w:cs="Courier New"/>
            <w:sz w:val="20"/>
            <w:szCs w:val="20"/>
            <w:rPrChange w:id="1101" w:author="Wayne Kunze" w:date="2018-05-09T12:37:00Z">
              <w:rPr>
                <w:rFonts w:ascii="Courier New" w:hAnsi="Courier New" w:cs="Courier New"/>
              </w:rPr>
            </w:rPrChange>
          </w:rPr>
          <w:t>))</w:t>
        </w:r>
      </w:ins>
    </w:p>
    <w:p w14:paraId="5E1AF380" w14:textId="77777777" w:rsidR="00300869" w:rsidRPr="00377514" w:rsidRDefault="00300869" w:rsidP="00300869">
      <w:pPr>
        <w:spacing w:line="240" w:lineRule="auto"/>
        <w:ind w:firstLine="0"/>
        <w:rPr>
          <w:ins w:id="1102" w:author="Wayne Kunze" w:date="2018-05-09T12:32:00Z"/>
          <w:rFonts w:ascii="Courier" w:hAnsi="Courier" w:cs="Courier New"/>
          <w:sz w:val="20"/>
          <w:szCs w:val="20"/>
          <w:rPrChange w:id="1103" w:author="Wayne Kunze" w:date="2018-05-09T12:37:00Z">
            <w:rPr>
              <w:ins w:id="1104" w:author="Wayne Kunze" w:date="2018-05-09T12:32:00Z"/>
              <w:rFonts w:ascii="Courier New" w:hAnsi="Courier New" w:cs="Courier New"/>
            </w:rPr>
          </w:rPrChange>
        </w:rPr>
      </w:pPr>
    </w:p>
    <w:p w14:paraId="4AFC6C90" w14:textId="77777777" w:rsidR="00300869" w:rsidRPr="00377514" w:rsidRDefault="00300869" w:rsidP="00300869">
      <w:pPr>
        <w:spacing w:line="240" w:lineRule="auto"/>
        <w:ind w:firstLine="0"/>
        <w:rPr>
          <w:ins w:id="1105" w:author="Wayne Kunze" w:date="2018-05-09T12:32:00Z"/>
          <w:rFonts w:ascii="Courier" w:hAnsi="Courier" w:cs="Courier New"/>
          <w:sz w:val="20"/>
          <w:szCs w:val="20"/>
          <w:rPrChange w:id="1106" w:author="Wayne Kunze" w:date="2018-05-09T12:37:00Z">
            <w:rPr>
              <w:ins w:id="1107" w:author="Wayne Kunze" w:date="2018-05-09T12:32:00Z"/>
              <w:rFonts w:ascii="Courier New" w:hAnsi="Courier New" w:cs="Courier New"/>
            </w:rPr>
          </w:rPrChange>
        </w:rPr>
      </w:pPr>
      <w:ins w:id="1108" w:author="Wayne Kunze" w:date="2018-05-09T12:32:00Z">
        <w:r w:rsidRPr="00377514">
          <w:rPr>
            <w:rFonts w:ascii="Courier" w:hAnsi="Courier" w:cs="Courier New"/>
            <w:sz w:val="20"/>
            <w:szCs w:val="20"/>
            <w:rPrChange w:id="1109" w:author="Wayne Kunze" w:date="2018-05-09T12:37:00Z">
              <w:rPr>
                <w:rFonts w:ascii="Courier New" w:hAnsi="Courier New" w:cs="Courier New"/>
              </w:rPr>
            </w:rPrChange>
          </w:rPr>
          <w:t>rm(</w:t>
        </w:r>
        <w:proofErr w:type="spellStart"/>
        <w:r w:rsidRPr="00377514">
          <w:rPr>
            <w:rFonts w:ascii="Courier" w:hAnsi="Courier" w:cs="Courier New"/>
            <w:sz w:val="20"/>
            <w:szCs w:val="20"/>
            <w:rPrChange w:id="1110" w:author="Wayne Kunze" w:date="2018-05-09T12:37:00Z">
              <w:rPr>
                <w:rFonts w:ascii="Courier New" w:hAnsi="Courier New" w:cs="Courier New"/>
              </w:rPr>
            </w:rPrChange>
          </w:rPr>
          <w:t>gse</w:t>
        </w:r>
        <w:proofErr w:type="spellEnd"/>
        <w:r w:rsidRPr="00377514">
          <w:rPr>
            <w:rFonts w:ascii="Courier" w:hAnsi="Courier" w:cs="Courier New"/>
            <w:sz w:val="20"/>
            <w:szCs w:val="20"/>
            <w:rPrChange w:id="1111" w:author="Wayne Kunze" w:date="2018-05-09T12:37:00Z">
              <w:rPr>
                <w:rFonts w:ascii="Courier New" w:hAnsi="Courier New" w:cs="Courier New"/>
              </w:rPr>
            </w:rPrChange>
          </w:rPr>
          <w:t>)</w:t>
        </w:r>
      </w:ins>
    </w:p>
    <w:p w14:paraId="50DD9BD7" w14:textId="77777777" w:rsidR="00300869" w:rsidRPr="00377514" w:rsidRDefault="00300869" w:rsidP="00300869">
      <w:pPr>
        <w:spacing w:line="240" w:lineRule="auto"/>
        <w:ind w:firstLine="0"/>
        <w:rPr>
          <w:ins w:id="1112" w:author="Wayne Kunze" w:date="2018-05-09T12:32:00Z"/>
          <w:rFonts w:ascii="Courier" w:hAnsi="Courier" w:cs="Courier New"/>
          <w:sz w:val="20"/>
          <w:szCs w:val="20"/>
          <w:rPrChange w:id="1113" w:author="Wayne Kunze" w:date="2018-05-09T12:37:00Z">
            <w:rPr>
              <w:ins w:id="1114" w:author="Wayne Kunze" w:date="2018-05-09T12:32:00Z"/>
              <w:rFonts w:ascii="Courier New" w:hAnsi="Courier New" w:cs="Courier New"/>
            </w:rPr>
          </w:rPrChange>
        </w:rPr>
      </w:pPr>
    </w:p>
    <w:p w14:paraId="60B0648A" w14:textId="77777777" w:rsidR="00300869" w:rsidRPr="00377514" w:rsidRDefault="00300869" w:rsidP="00300869">
      <w:pPr>
        <w:spacing w:line="240" w:lineRule="auto"/>
        <w:ind w:firstLine="0"/>
        <w:rPr>
          <w:ins w:id="1115" w:author="Wayne Kunze" w:date="2018-05-09T12:32:00Z"/>
          <w:rFonts w:ascii="Courier" w:hAnsi="Courier" w:cs="Courier New"/>
          <w:sz w:val="20"/>
          <w:szCs w:val="20"/>
          <w:rPrChange w:id="1116" w:author="Wayne Kunze" w:date="2018-05-09T12:37:00Z">
            <w:rPr>
              <w:ins w:id="1117" w:author="Wayne Kunze" w:date="2018-05-09T12:32:00Z"/>
              <w:rFonts w:ascii="Courier New" w:hAnsi="Courier New" w:cs="Courier New"/>
            </w:rPr>
          </w:rPrChange>
        </w:rPr>
      </w:pPr>
      <w:ins w:id="1118" w:author="Wayne Kunze" w:date="2018-05-09T12:32:00Z">
        <w:r w:rsidRPr="00377514">
          <w:rPr>
            <w:rFonts w:ascii="Courier" w:hAnsi="Courier" w:cs="Courier New"/>
            <w:sz w:val="20"/>
            <w:szCs w:val="20"/>
            <w:rPrChange w:id="1119" w:author="Wayne Kunze" w:date="2018-05-09T12:37:00Z">
              <w:rPr>
                <w:rFonts w:ascii="Courier New" w:hAnsi="Courier New" w:cs="Courier New"/>
              </w:rPr>
            </w:rPrChange>
          </w:rPr>
          <w:t>#spats2l is 6963</w:t>
        </w:r>
      </w:ins>
    </w:p>
    <w:p w14:paraId="6A0DEF60" w14:textId="77777777" w:rsidR="00300869" w:rsidRPr="00377514" w:rsidRDefault="00300869" w:rsidP="00300869">
      <w:pPr>
        <w:spacing w:line="240" w:lineRule="auto"/>
        <w:ind w:firstLine="0"/>
        <w:rPr>
          <w:ins w:id="1120" w:author="Wayne Kunze" w:date="2018-05-09T12:32:00Z"/>
          <w:rFonts w:ascii="Courier" w:hAnsi="Courier" w:cs="Courier New"/>
          <w:sz w:val="20"/>
          <w:szCs w:val="20"/>
          <w:rPrChange w:id="1121" w:author="Wayne Kunze" w:date="2018-05-09T12:37:00Z">
            <w:rPr>
              <w:ins w:id="1122" w:author="Wayne Kunze" w:date="2018-05-09T12:32:00Z"/>
              <w:rFonts w:ascii="Courier New" w:hAnsi="Courier New" w:cs="Courier New"/>
            </w:rPr>
          </w:rPrChange>
        </w:rPr>
      </w:pPr>
    </w:p>
    <w:p w14:paraId="33A52FA2" w14:textId="77777777" w:rsidR="00300869" w:rsidRPr="00377514" w:rsidRDefault="00300869" w:rsidP="00300869">
      <w:pPr>
        <w:spacing w:line="240" w:lineRule="auto"/>
        <w:ind w:firstLine="0"/>
        <w:rPr>
          <w:ins w:id="1123" w:author="Wayne Kunze" w:date="2018-05-09T12:32:00Z"/>
          <w:rFonts w:ascii="Courier" w:hAnsi="Courier" w:cs="Courier New"/>
          <w:sz w:val="20"/>
          <w:szCs w:val="20"/>
          <w:rPrChange w:id="1124" w:author="Wayne Kunze" w:date="2018-05-09T12:37:00Z">
            <w:rPr>
              <w:ins w:id="1125" w:author="Wayne Kunze" w:date="2018-05-09T12:32:00Z"/>
              <w:rFonts w:ascii="Courier New" w:hAnsi="Courier New" w:cs="Courier New"/>
            </w:rPr>
          </w:rPrChange>
        </w:rPr>
      </w:pPr>
      <w:ins w:id="1126" w:author="Wayne Kunze" w:date="2018-05-09T12:32:00Z">
        <w:r w:rsidRPr="00377514">
          <w:rPr>
            <w:rFonts w:ascii="Courier" w:hAnsi="Courier" w:cs="Courier New"/>
            <w:sz w:val="20"/>
            <w:szCs w:val="20"/>
            <w:rPrChange w:id="1127" w:author="Wayne Kunze" w:date="2018-05-09T12:37:00Z">
              <w:rPr>
                <w:rFonts w:ascii="Courier New" w:hAnsi="Courier New" w:cs="Courier New"/>
              </w:rPr>
            </w:rPrChange>
          </w:rPr>
          <w:t>#This is the classification vector (0 means patient, 1 is control)</w:t>
        </w:r>
      </w:ins>
    </w:p>
    <w:p w14:paraId="63213A0F" w14:textId="77777777" w:rsidR="00300869" w:rsidRPr="00377514" w:rsidRDefault="00300869" w:rsidP="00300869">
      <w:pPr>
        <w:spacing w:line="240" w:lineRule="auto"/>
        <w:ind w:firstLine="0"/>
        <w:rPr>
          <w:ins w:id="1128" w:author="Wayne Kunze" w:date="2018-05-09T12:32:00Z"/>
          <w:rFonts w:ascii="Courier" w:hAnsi="Courier" w:cs="Courier New"/>
          <w:sz w:val="20"/>
          <w:szCs w:val="20"/>
          <w:rPrChange w:id="1129" w:author="Wayne Kunze" w:date="2018-05-09T12:37:00Z">
            <w:rPr>
              <w:ins w:id="1130" w:author="Wayne Kunze" w:date="2018-05-09T12:32:00Z"/>
              <w:rFonts w:ascii="Courier New" w:hAnsi="Courier New" w:cs="Courier New"/>
            </w:rPr>
          </w:rPrChange>
        </w:rPr>
      </w:pPr>
      <w:ins w:id="1131" w:author="Wayne Kunze" w:date="2018-05-09T12:32:00Z">
        <w:r w:rsidRPr="00377514">
          <w:rPr>
            <w:rFonts w:ascii="Courier" w:hAnsi="Courier" w:cs="Courier New"/>
            <w:sz w:val="20"/>
            <w:szCs w:val="20"/>
            <w:rPrChange w:id="1132" w:author="Wayne Kunze" w:date="2018-05-09T12:37:00Z">
              <w:rPr>
                <w:rFonts w:ascii="Courier New" w:hAnsi="Courier New" w:cs="Courier New"/>
              </w:rPr>
            </w:rPrChange>
          </w:rPr>
          <w:t xml:space="preserve">y =     </w:t>
        </w:r>
        <w:proofErr w:type="gramStart"/>
        <w:r w:rsidRPr="00377514">
          <w:rPr>
            <w:rFonts w:ascii="Courier" w:hAnsi="Courier" w:cs="Courier New"/>
            <w:sz w:val="20"/>
            <w:szCs w:val="20"/>
            <w:rPrChange w:id="1133" w:author="Wayne Kunze" w:date="2018-05-09T12:37:00Z">
              <w:rPr>
                <w:rFonts w:ascii="Courier New" w:hAnsi="Courier New" w:cs="Courier New"/>
              </w:rPr>
            </w:rPrChange>
          </w:rPr>
          <w:t>c(</w:t>
        </w:r>
        <w:proofErr w:type="gramEnd"/>
        <w:r w:rsidRPr="00377514">
          <w:rPr>
            <w:rFonts w:ascii="Courier" w:hAnsi="Courier" w:cs="Courier New"/>
            <w:sz w:val="20"/>
            <w:szCs w:val="20"/>
            <w:rPrChange w:id="1134" w:author="Wayne Kunze" w:date="2018-05-09T12:37:00Z">
              <w:rPr>
                <w:rFonts w:ascii="Courier New" w:hAnsi="Courier New" w:cs="Courier New"/>
              </w:rPr>
            </w:rPrChange>
          </w:rPr>
          <w:t>0,0,0,0,0,0,0,0,0,0,0,0,0,1,0,1,0,1,0,1,0,1,1,1)</w:t>
        </w:r>
      </w:ins>
    </w:p>
    <w:p w14:paraId="0CBD33FC" w14:textId="77777777" w:rsidR="00300869" w:rsidRPr="00377514" w:rsidRDefault="00300869" w:rsidP="00300869">
      <w:pPr>
        <w:spacing w:line="240" w:lineRule="auto"/>
        <w:ind w:firstLine="0"/>
        <w:rPr>
          <w:ins w:id="1135" w:author="Wayne Kunze" w:date="2018-05-09T12:32:00Z"/>
          <w:rFonts w:ascii="Courier" w:hAnsi="Courier" w:cs="Courier New"/>
          <w:sz w:val="20"/>
          <w:szCs w:val="20"/>
          <w:rPrChange w:id="1136" w:author="Wayne Kunze" w:date="2018-05-09T12:37:00Z">
            <w:rPr>
              <w:ins w:id="1137" w:author="Wayne Kunze" w:date="2018-05-09T12:32:00Z"/>
              <w:rFonts w:ascii="Courier New" w:hAnsi="Courier New" w:cs="Courier New"/>
            </w:rPr>
          </w:rPrChange>
        </w:rPr>
      </w:pPr>
    </w:p>
    <w:p w14:paraId="517FF88D" w14:textId="77777777" w:rsidR="00300869" w:rsidRPr="00377514" w:rsidRDefault="00300869" w:rsidP="00300869">
      <w:pPr>
        <w:spacing w:line="240" w:lineRule="auto"/>
        <w:ind w:firstLine="0"/>
        <w:rPr>
          <w:ins w:id="1138" w:author="Wayne Kunze" w:date="2018-05-09T12:32:00Z"/>
          <w:rFonts w:ascii="Courier" w:hAnsi="Courier" w:cs="Courier New"/>
          <w:sz w:val="20"/>
          <w:szCs w:val="20"/>
          <w:rPrChange w:id="1139" w:author="Wayne Kunze" w:date="2018-05-09T12:37:00Z">
            <w:rPr>
              <w:ins w:id="1140" w:author="Wayne Kunze" w:date="2018-05-09T12:32:00Z"/>
              <w:rFonts w:ascii="Courier New" w:hAnsi="Courier New" w:cs="Courier New"/>
            </w:rPr>
          </w:rPrChange>
        </w:rPr>
      </w:pPr>
      <w:ins w:id="1141" w:author="Wayne Kunze" w:date="2018-05-09T12:32:00Z">
        <w:r w:rsidRPr="00377514">
          <w:rPr>
            <w:rFonts w:ascii="Courier" w:hAnsi="Courier" w:cs="Courier New"/>
            <w:sz w:val="20"/>
            <w:szCs w:val="20"/>
            <w:rPrChange w:id="1142" w:author="Wayne Kunze" w:date="2018-05-09T12:37:00Z">
              <w:rPr>
                <w:rFonts w:ascii="Courier New" w:hAnsi="Courier New" w:cs="Courier New"/>
              </w:rPr>
            </w:rPrChange>
          </w:rPr>
          <w:t>eset.log &lt;- log(</w:t>
        </w:r>
        <w:proofErr w:type="spellStart"/>
        <w:r w:rsidRPr="00377514">
          <w:rPr>
            <w:rFonts w:ascii="Courier" w:hAnsi="Courier" w:cs="Courier New"/>
            <w:sz w:val="20"/>
            <w:szCs w:val="20"/>
            <w:rPrChange w:id="1143" w:author="Wayne Kunze" w:date="2018-05-09T12:37:00Z">
              <w:rPr>
                <w:rFonts w:ascii="Courier New" w:hAnsi="Courier New" w:cs="Courier New"/>
              </w:rPr>
            </w:rPrChange>
          </w:rPr>
          <w:t>eset</w:t>
        </w:r>
        <w:proofErr w:type="spellEnd"/>
        <w:r w:rsidRPr="00377514">
          <w:rPr>
            <w:rFonts w:ascii="Courier" w:hAnsi="Courier" w:cs="Courier New"/>
            <w:sz w:val="20"/>
            <w:szCs w:val="20"/>
            <w:rPrChange w:id="1144" w:author="Wayne Kunze" w:date="2018-05-09T12:37:00Z">
              <w:rPr>
                <w:rFonts w:ascii="Courier New" w:hAnsi="Courier New" w:cs="Courier New"/>
              </w:rPr>
            </w:rPrChange>
          </w:rPr>
          <w:t>)</w:t>
        </w:r>
      </w:ins>
    </w:p>
    <w:p w14:paraId="356F274B" w14:textId="77777777" w:rsidR="00300869" w:rsidRPr="00377514" w:rsidRDefault="00300869" w:rsidP="00300869">
      <w:pPr>
        <w:spacing w:line="240" w:lineRule="auto"/>
        <w:ind w:firstLine="0"/>
        <w:rPr>
          <w:ins w:id="1145" w:author="Wayne Kunze" w:date="2018-05-09T12:32:00Z"/>
          <w:rFonts w:ascii="Courier" w:hAnsi="Courier" w:cs="Courier New"/>
          <w:sz w:val="20"/>
          <w:szCs w:val="20"/>
          <w:rPrChange w:id="1146" w:author="Wayne Kunze" w:date="2018-05-09T12:37:00Z">
            <w:rPr>
              <w:ins w:id="1147" w:author="Wayne Kunze" w:date="2018-05-09T12:32:00Z"/>
              <w:rFonts w:ascii="Courier New" w:hAnsi="Courier New" w:cs="Courier New"/>
            </w:rPr>
          </w:rPrChange>
        </w:rPr>
      </w:pPr>
    </w:p>
    <w:p w14:paraId="04433B92" w14:textId="77777777" w:rsidR="00300869" w:rsidRPr="00377514" w:rsidRDefault="00300869" w:rsidP="00300869">
      <w:pPr>
        <w:spacing w:line="240" w:lineRule="auto"/>
        <w:ind w:firstLine="0"/>
        <w:rPr>
          <w:ins w:id="1148" w:author="Wayne Kunze" w:date="2018-05-09T12:32:00Z"/>
          <w:rFonts w:ascii="Courier" w:hAnsi="Courier" w:cs="Courier New"/>
          <w:sz w:val="20"/>
          <w:szCs w:val="20"/>
          <w:rPrChange w:id="1149" w:author="Wayne Kunze" w:date="2018-05-09T12:37:00Z">
            <w:rPr>
              <w:ins w:id="1150" w:author="Wayne Kunze" w:date="2018-05-09T12:32:00Z"/>
              <w:rFonts w:ascii="Courier New" w:hAnsi="Courier New" w:cs="Courier New"/>
            </w:rPr>
          </w:rPrChange>
        </w:rPr>
      </w:pPr>
      <w:proofErr w:type="spellStart"/>
      <w:ins w:id="1151" w:author="Wayne Kunze" w:date="2018-05-09T12:32:00Z">
        <w:r w:rsidRPr="00377514">
          <w:rPr>
            <w:rFonts w:ascii="Courier" w:hAnsi="Courier" w:cs="Courier New"/>
            <w:sz w:val="20"/>
            <w:szCs w:val="20"/>
            <w:rPrChange w:id="1152"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53" w:author="Wayne Kunze" w:date="2018-05-09T12:37: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1154" w:author="Wayne Kunze" w:date="2018-05-09T12:37:00Z">
              <w:rPr>
                <w:rFonts w:ascii="Courier New" w:hAnsi="Courier New" w:cs="Courier New"/>
              </w:rPr>
            </w:rPrChange>
          </w:rPr>
          <w:t>prcomp</w:t>
        </w:r>
        <w:proofErr w:type="spellEnd"/>
        <w:r w:rsidRPr="00377514">
          <w:rPr>
            <w:rFonts w:ascii="Courier" w:hAnsi="Courier" w:cs="Courier New"/>
            <w:sz w:val="20"/>
            <w:szCs w:val="20"/>
            <w:rPrChange w:id="1155" w:author="Wayne Kunze" w:date="2018-05-09T12:37:00Z">
              <w:rPr>
                <w:rFonts w:ascii="Courier New" w:hAnsi="Courier New" w:cs="Courier New"/>
              </w:rPr>
            </w:rPrChange>
          </w:rPr>
          <w:t>(</w:t>
        </w:r>
        <w:proofErr w:type="gramEnd"/>
        <w:r w:rsidRPr="00377514">
          <w:rPr>
            <w:rFonts w:ascii="Courier" w:hAnsi="Courier" w:cs="Courier New"/>
            <w:sz w:val="20"/>
            <w:szCs w:val="20"/>
            <w:rPrChange w:id="1156" w:author="Wayne Kunze" w:date="2018-05-09T12:37:00Z">
              <w:rPr>
                <w:rFonts w:ascii="Courier New" w:hAnsi="Courier New" w:cs="Courier New"/>
              </w:rPr>
            </w:rPrChange>
          </w:rPr>
          <w:t>eset.log, scale. = TRUE)</w:t>
        </w:r>
      </w:ins>
    </w:p>
    <w:p w14:paraId="225102EB" w14:textId="77777777" w:rsidR="00300869" w:rsidRPr="00377514" w:rsidRDefault="00300869" w:rsidP="00300869">
      <w:pPr>
        <w:spacing w:line="240" w:lineRule="auto"/>
        <w:ind w:firstLine="0"/>
        <w:rPr>
          <w:ins w:id="1157" w:author="Wayne Kunze" w:date="2018-05-09T12:32:00Z"/>
          <w:rFonts w:ascii="Courier" w:hAnsi="Courier" w:cs="Courier New"/>
          <w:sz w:val="20"/>
          <w:szCs w:val="20"/>
          <w:rPrChange w:id="1158" w:author="Wayne Kunze" w:date="2018-05-09T12:37:00Z">
            <w:rPr>
              <w:ins w:id="1159" w:author="Wayne Kunze" w:date="2018-05-09T12:32:00Z"/>
              <w:rFonts w:ascii="Courier New" w:hAnsi="Courier New" w:cs="Courier New"/>
            </w:rPr>
          </w:rPrChange>
        </w:rPr>
      </w:pPr>
    </w:p>
    <w:p w14:paraId="18E9B1AA" w14:textId="77777777" w:rsidR="00300869" w:rsidRPr="00377514" w:rsidRDefault="00300869" w:rsidP="00300869">
      <w:pPr>
        <w:spacing w:line="240" w:lineRule="auto"/>
        <w:ind w:firstLine="0"/>
        <w:rPr>
          <w:ins w:id="1160" w:author="Wayne Kunze" w:date="2018-05-09T12:32:00Z"/>
          <w:rFonts w:ascii="Courier" w:hAnsi="Courier" w:cs="Courier New"/>
          <w:sz w:val="20"/>
          <w:szCs w:val="20"/>
          <w:rPrChange w:id="1161" w:author="Wayne Kunze" w:date="2018-05-09T12:37:00Z">
            <w:rPr>
              <w:ins w:id="1162" w:author="Wayne Kunze" w:date="2018-05-09T12:32:00Z"/>
              <w:rFonts w:ascii="Courier New" w:hAnsi="Courier New" w:cs="Courier New"/>
            </w:rPr>
          </w:rPrChange>
        </w:rPr>
      </w:pPr>
      <w:ins w:id="1163" w:author="Wayne Kunze" w:date="2018-05-09T12:32:00Z">
        <w:r w:rsidRPr="00377514">
          <w:rPr>
            <w:rFonts w:ascii="Courier" w:hAnsi="Courier" w:cs="Courier New"/>
            <w:sz w:val="20"/>
            <w:szCs w:val="20"/>
            <w:rPrChange w:id="1164" w:author="Wayne Kunze" w:date="2018-05-09T12:37:00Z">
              <w:rPr>
                <w:rFonts w:ascii="Courier New" w:hAnsi="Courier New" w:cs="Courier New"/>
              </w:rPr>
            </w:rPrChange>
          </w:rPr>
          <w:t>summary(</w:t>
        </w:r>
        <w:proofErr w:type="spellStart"/>
        <w:r w:rsidRPr="00377514">
          <w:rPr>
            <w:rFonts w:ascii="Courier" w:hAnsi="Courier" w:cs="Courier New"/>
            <w:sz w:val="20"/>
            <w:szCs w:val="20"/>
            <w:rPrChange w:id="1165" w:author="Wayne Kunze" w:date="2018-05-09T12:37:00Z">
              <w:rPr>
                <w:rFonts w:ascii="Courier New" w:hAnsi="Courier New" w:cs="Courier New"/>
              </w:rPr>
            </w:rPrChange>
          </w:rPr>
          <w:t>pr.out</w:t>
        </w:r>
        <w:proofErr w:type="spellEnd"/>
        <w:r w:rsidRPr="00377514">
          <w:rPr>
            <w:rFonts w:ascii="Courier" w:hAnsi="Courier" w:cs="Courier New"/>
            <w:sz w:val="20"/>
            <w:szCs w:val="20"/>
            <w:rPrChange w:id="1166" w:author="Wayne Kunze" w:date="2018-05-09T12:37:00Z">
              <w:rPr>
                <w:rFonts w:ascii="Courier New" w:hAnsi="Courier New" w:cs="Courier New"/>
              </w:rPr>
            </w:rPrChange>
          </w:rPr>
          <w:t>)</w:t>
        </w:r>
      </w:ins>
    </w:p>
    <w:p w14:paraId="58517463" w14:textId="77777777" w:rsidR="00300869" w:rsidRPr="00377514" w:rsidRDefault="00300869" w:rsidP="00300869">
      <w:pPr>
        <w:spacing w:line="240" w:lineRule="auto"/>
        <w:ind w:firstLine="0"/>
        <w:rPr>
          <w:ins w:id="1167" w:author="Wayne Kunze" w:date="2018-05-09T12:32:00Z"/>
          <w:rFonts w:ascii="Courier" w:hAnsi="Courier" w:cs="Courier New"/>
          <w:sz w:val="20"/>
          <w:szCs w:val="20"/>
          <w:rPrChange w:id="1168" w:author="Wayne Kunze" w:date="2018-05-09T12:37:00Z">
            <w:rPr>
              <w:ins w:id="1169" w:author="Wayne Kunze" w:date="2018-05-09T12:32:00Z"/>
              <w:rFonts w:ascii="Courier New" w:hAnsi="Courier New" w:cs="Courier New"/>
            </w:rPr>
          </w:rPrChange>
        </w:rPr>
      </w:pPr>
    </w:p>
    <w:p w14:paraId="47EAEB8E" w14:textId="77777777" w:rsidR="00300869" w:rsidRPr="00377514" w:rsidRDefault="00300869" w:rsidP="00300869">
      <w:pPr>
        <w:spacing w:line="240" w:lineRule="auto"/>
        <w:ind w:firstLine="0"/>
        <w:rPr>
          <w:ins w:id="1170" w:author="Wayne Kunze" w:date="2018-05-09T12:32:00Z"/>
          <w:rFonts w:ascii="Courier" w:hAnsi="Courier" w:cs="Courier New"/>
          <w:sz w:val="20"/>
          <w:szCs w:val="20"/>
          <w:rPrChange w:id="1171" w:author="Wayne Kunze" w:date="2018-05-09T12:37:00Z">
            <w:rPr>
              <w:ins w:id="1172" w:author="Wayne Kunze" w:date="2018-05-09T12:32:00Z"/>
              <w:rFonts w:ascii="Courier New" w:hAnsi="Courier New" w:cs="Courier New"/>
            </w:rPr>
          </w:rPrChange>
        </w:rPr>
      </w:pPr>
      <w:ins w:id="1173" w:author="Wayne Kunze" w:date="2018-05-09T12:32:00Z">
        <w:r w:rsidRPr="00377514">
          <w:rPr>
            <w:rFonts w:ascii="Courier" w:hAnsi="Courier" w:cs="Courier New"/>
            <w:sz w:val="20"/>
            <w:szCs w:val="20"/>
            <w:rPrChange w:id="1174" w:author="Wayne Kunze" w:date="2018-05-09T12:37:00Z">
              <w:rPr>
                <w:rFonts w:ascii="Courier New" w:hAnsi="Courier New" w:cs="Courier New"/>
              </w:rPr>
            </w:rPrChange>
          </w:rPr>
          <w:t>PC1.sorted = sort(abs(</w:t>
        </w:r>
        <w:proofErr w:type="spellStart"/>
        <w:r w:rsidRPr="00377514">
          <w:rPr>
            <w:rFonts w:ascii="Courier" w:hAnsi="Courier" w:cs="Courier New"/>
            <w:sz w:val="20"/>
            <w:szCs w:val="20"/>
            <w:rPrChange w:id="1175"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76" w:author="Wayne Kunze" w:date="2018-05-09T12:37:00Z">
              <w:rPr>
                <w:rFonts w:ascii="Courier New" w:hAnsi="Courier New" w:cs="Courier New"/>
              </w:rPr>
            </w:rPrChange>
          </w:rPr>
          <w:t>[,"PC1"]</w:t>
        </w:r>
        <w:proofErr w:type="gramStart"/>
        <w:r w:rsidRPr="00377514">
          <w:rPr>
            <w:rFonts w:ascii="Courier" w:hAnsi="Courier" w:cs="Courier New"/>
            <w:sz w:val="20"/>
            <w:szCs w:val="20"/>
            <w:rPrChange w:id="1177"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178" w:author="Wayne Kunze" w:date="2018-05-09T12:37:00Z">
              <w:rPr>
                <w:rFonts w:ascii="Courier New" w:hAnsi="Courier New" w:cs="Courier New"/>
              </w:rPr>
            </w:rPrChange>
          </w:rPr>
          <w:t xml:space="preserve"> = TRUE)</w:t>
        </w:r>
      </w:ins>
    </w:p>
    <w:p w14:paraId="1A5B8E84" w14:textId="77777777" w:rsidR="00300869" w:rsidRPr="00377514" w:rsidRDefault="00300869" w:rsidP="00300869">
      <w:pPr>
        <w:spacing w:line="240" w:lineRule="auto"/>
        <w:ind w:firstLine="0"/>
        <w:rPr>
          <w:ins w:id="1179" w:author="Wayne Kunze" w:date="2018-05-09T12:32:00Z"/>
          <w:rFonts w:ascii="Courier" w:hAnsi="Courier" w:cs="Courier New"/>
          <w:sz w:val="20"/>
          <w:szCs w:val="20"/>
          <w:rPrChange w:id="1180" w:author="Wayne Kunze" w:date="2018-05-09T12:37:00Z">
            <w:rPr>
              <w:ins w:id="1181" w:author="Wayne Kunze" w:date="2018-05-09T12:32:00Z"/>
              <w:rFonts w:ascii="Courier New" w:hAnsi="Courier New" w:cs="Courier New"/>
            </w:rPr>
          </w:rPrChange>
        </w:rPr>
      </w:pPr>
      <w:ins w:id="1182" w:author="Wayne Kunze" w:date="2018-05-09T12:32:00Z">
        <w:r w:rsidRPr="00377514">
          <w:rPr>
            <w:rFonts w:ascii="Courier" w:hAnsi="Courier" w:cs="Courier New"/>
            <w:sz w:val="20"/>
            <w:szCs w:val="20"/>
            <w:rPrChange w:id="1183" w:author="Wayne Kunze" w:date="2018-05-09T12:37:00Z">
              <w:rPr>
                <w:rFonts w:ascii="Courier New" w:hAnsi="Courier New" w:cs="Courier New"/>
              </w:rPr>
            </w:rPrChange>
          </w:rPr>
          <w:t>which(</w:t>
        </w:r>
        <w:proofErr w:type="gramStart"/>
        <w:r w:rsidRPr="00377514">
          <w:rPr>
            <w:rFonts w:ascii="Courier" w:hAnsi="Courier" w:cs="Courier New"/>
            <w:sz w:val="20"/>
            <w:szCs w:val="20"/>
            <w:rPrChange w:id="1184" w:author="Wayne Kunze" w:date="2018-05-09T12:37:00Z">
              <w:rPr>
                <w:rFonts w:ascii="Courier New" w:hAnsi="Courier New" w:cs="Courier New"/>
              </w:rPr>
            </w:rPrChange>
          </w:rPr>
          <w:t>names(</w:t>
        </w:r>
        <w:proofErr w:type="gramEnd"/>
        <w:r w:rsidRPr="00377514">
          <w:rPr>
            <w:rFonts w:ascii="Courier" w:hAnsi="Courier" w:cs="Courier New"/>
            <w:sz w:val="20"/>
            <w:szCs w:val="20"/>
            <w:rPrChange w:id="1185" w:author="Wayne Kunze" w:date="2018-05-09T12:37:00Z">
              <w:rPr>
                <w:rFonts w:ascii="Courier New" w:hAnsi="Courier New" w:cs="Courier New"/>
              </w:rPr>
            </w:rPrChange>
          </w:rPr>
          <w:t>PC1.sorted) == "ILMN_1683678")</w:t>
        </w:r>
      </w:ins>
    </w:p>
    <w:p w14:paraId="45770EF5" w14:textId="77777777" w:rsidR="00300869" w:rsidRPr="00377514" w:rsidRDefault="00300869" w:rsidP="00300869">
      <w:pPr>
        <w:spacing w:line="240" w:lineRule="auto"/>
        <w:ind w:firstLine="0"/>
        <w:rPr>
          <w:ins w:id="1186" w:author="Wayne Kunze" w:date="2018-05-09T12:32:00Z"/>
          <w:rFonts w:ascii="Courier" w:hAnsi="Courier" w:cs="Courier New"/>
          <w:sz w:val="20"/>
          <w:szCs w:val="20"/>
          <w:rPrChange w:id="1187" w:author="Wayne Kunze" w:date="2018-05-09T12:37:00Z">
            <w:rPr>
              <w:ins w:id="1188" w:author="Wayne Kunze" w:date="2018-05-09T12:32:00Z"/>
              <w:rFonts w:ascii="Courier New" w:hAnsi="Courier New" w:cs="Courier New"/>
            </w:rPr>
          </w:rPrChange>
        </w:rPr>
      </w:pPr>
    </w:p>
    <w:p w14:paraId="03859EE8" w14:textId="77777777" w:rsidR="00300869" w:rsidRPr="00377514" w:rsidRDefault="00300869" w:rsidP="00300869">
      <w:pPr>
        <w:spacing w:line="240" w:lineRule="auto"/>
        <w:ind w:firstLine="0"/>
        <w:rPr>
          <w:ins w:id="1189" w:author="Wayne Kunze" w:date="2018-05-09T12:32:00Z"/>
          <w:rFonts w:ascii="Courier" w:hAnsi="Courier" w:cs="Courier New"/>
          <w:sz w:val="20"/>
          <w:szCs w:val="20"/>
          <w:rPrChange w:id="1190" w:author="Wayne Kunze" w:date="2018-05-09T12:37:00Z">
            <w:rPr>
              <w:ins w:id="1191" w:author="Wayne Kunze" w:date="2018-05-09T12:32:00Z"/>
              <w:rFonts w:ascii="Courier New" w:hAnsi="Courier New" w:cs="Courier New"/>
            </w:rPr>
          </w:rPrChange>
        </w:rPr>
      </w:pPr>
    </w:p>
    <w:p w14:paraId="382DCBDA" w14:textId="77777777" w:rsidR="00300869" w:rsidRPr="00377514" w:rsidRDefault="00300869" w:rsidP="00300869">
      <w:pPr>
        <w:spacing w:line="240" w:lineRule="auto"/>
        <w:ind w:firstLine="0"/>
        <w:rPr>
          <w:ins w:id="1192" w:author="Wayne Kunze" w:date="2018-05-09T12:32:00Z"/>
          <w:rFonts w:ascii="Courier" w:hAnsi="Courier" w:cs="Courier New"/>
          <w:sz w:val="20"/>
          <w:szCs w:val="20"/>
          <w:rPrChange w:id="1193" w:author="Wayne Kunze" w:date="2018-05-09T12:37:00Z">
            <w:rPr>
              <w:ins w:id="1194" w:author="Wayne Kunze" w:date="2018-05-09T12:32:00Z"/>
              <w:rFonts w:ascii="Courier New" w:hAnsi="Courier New" w:cs="Courier New"/>
            </w:rPr>
          </w:rPrChange>
        </w:rPr>
      </w:pPr>
      <w:ins w:id="1195" w:author="Wayne Kunze" w:date="2018-05-09T12:32:00Z">
        <w:r w:rsidRPr="00377514">
          <w:rPr>
            <w:rFonts w:ascii="Courier" w:hAnsi="Courier" w:cs="Courier New"/>
            <w:sz w:val="20"/>
            <w:szCs w:val="20"/>
            <w:rPrChange w:id="1196" w:author="Wayne Kunze" w:date="2018-05-09T12:37:00Z">
              <w:rPr>
                <w:rFonts w:ascii="Courier New" w:hAnsi="Courier New" w:cs="Courier New"/>
              </w:rPr>
            </w:rPrChange>
          </w:rPr>
          <w:t>which(names(sort(abs(</w:t>
        </w:r>
        <w:proofErr w:type="spellStart"/>
        <w:r w:rsidRPr="00377514">
          <w:rPr>
            <w:rFonts w:ascii="Courier" w:hAnsi="Courier" w:cs="Courier New"/>
            <w:sz w:val="20"/>
            <w:szCs w:val="20"/>
            <w:rPrChange w:id="1197"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198" w:author="Wayne Kunze" w:date="2018-05-09T12:37:00Z">
              <w:rPr>
                <w:rFonts w:ascii="Courier New" w:hAnsi="Courier New" w:cs="Courier New"/>
              </w:rPr>
            </w:rPrChange>
          </w:rPr>
          <w:t>[,"PC1"]</w:t>
        </w:r>
        <w:proofErr w:type="gramStart"/>
        <w:r w:rsidRPr="00377514">
          <w:rPr>
            <w:rFonts w:ascii="Courier" w:hAnsi="Courier" w:cs="Courier New"/>
            <w:sz w:val="20"/>
            <w:szCs w:val="20"/>
            <w:rPrChange w:id="1199"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00" w:author="Wayne Kunze" w:date="2018-05-09T12:37:00Z">
              <w:rPr>
                <w:rFonts w:ascii="Courier New" w:hAnsi="Courier New" w:cs="Courier New"/>
              </w:rPr>
            </w:rPrChange>
          </w:rPr>
          <w:t xml:space="preserve"> = TRUE)) == "ILMN_1683678")</w:t>
        </w:r>
      </w:ins>
    </w:p>
    <w:p w14:paraId="4FF22C0E" w14:textId="77777777" w:rsidR="00300869" w:rsidRPr="00377514" w:rsidRDefault="00300869" w:rsidP="00300869">
      <w:pPr>
        <w:spacing w:line="240" w:lineRule="auto"/>
        <w:ind w:firstLine="0"/>
        <w:rPr>
          <w:ins w:id="1201" w:author="Wayne Kunze" w:date="2018-05-09T12:32:00Z"/>
          <w:rFonts w:ascii="Courier" w:hAnsi="Courier" w:cs="Courier New"/>
          <w:sz w:val="20"/>
          <w:szCs w:val="20"/>
          <w:rPrChange w:id="1202" w:author="Wayne Kunze" w:date="2018-05-09T12:37:00Z">
            <w:rPr>
              <w:ins w:id="1203" w:author="Wayne Kunze" w:date="2018-05-09T12:32:00Z"/>
              <w:rFonts w:ascii="Courier New" w:hAnsi="Courier New" w:cs="Courier New"/>
            </w:rPr>
          </w:rPrChange>
        </w:rPr>
      </w:pPr>
    </w:p>
    <w:p w14:paraId="18910854" w14:textId="77777777" w:rsidR="00300869" w:rsidRPr="00377514" w:rsidRDefault="00300869" w:rsidP="00300869">
      <w:pPr>
        <w:spacing w:line="240" w:lineRule="auto"/>
        <w:ind w:firstLine="0"/>
        <w:rPr>
          <w:ins w:id="1204" w:author="Wayne Kunze" w:date="2018-05-09T12:32:00Z"/>
          <w:rFonts w:ascii="Courier" w:hAnsi="Courier" w:cs="Courier New"/>
          <w:sz w:val="20"/>
          <w:szCs w:val="20"/>
          <w:rPrChange w:id="1205" w:author="Wayne Kunze" w:date="2018-05-09T12:37:00Z">
            <w:rPr>
              <w:ins w:id="1206" w:author="Wayne Kunze" w:date="2018-05-09T12:32:00Z"/>
              <w:rFonts w:ascii="Courier New" w:hAnsi="Courier New" w:cs="Courier New"/>
            </w:rPr>
          </w:rPrChange>
        </w:rPr>
      </w:pPr>
      <w:ins w:id="1207" w:author="Wayne Kunze" w:date="2018-05-09T12:32:00Z">
        <w:r w:rsidRPr="00377514">
          <w:rPr>
            <w:rFonts w:ascii="Courier" w:hAnsi="Courier" w:cs="Courier New"/>
            <w:sz w:val="20"/>
            <w:szCs w:val="20"/>
            <w:rPrChange w:id="1208" w:author="Wayne Kunze" w:date="2018-05-09T12:37:00Z">
              <w:rPr>
                <w:rFonts w:ascii="Courier New" w:hAnsi="Courier New" w:cs="Courier New"/>
              </w:rPr>
            </w:rPrChange>
          </w:rPr>
          <w:t>Cols=function(</w:t>
        </w:r>
        <w:proofErr w:type="spellStart"/>
        <w:r w:rsidRPr="00377514">
          <w:rPr>
            <w:rFonts w:ascii="Courier" w:hAnsi="Courier" w:cs="Courier New"/>
            <w:sz w:val="20"/>
            <w:szCs w:val="20"/>
            <w:rPrChange w:id="1209" w:author="Wayne Kunze" w:date="2018-05-09T12:37:00Z">
              <w:rPr>
                <w:rFonts w:ascii="Courier New" w:hAnsi="Courier New" w:cs="Courier New"/>
              </w:rPr>
            </w:rPrChange>
          </w:rPr>
          <w:t>vec</w:t>
        </w:r>
        <w:proofErr w:type="spellEnd"/>
        <w:r w:rsidRPr="00377514">
          <w:rPr>
            <w:rFonts w:ascii="Courier" w:hAnsi="Courier" w:cs="Courier New"/>
            <w:sz w:val="20"/>
            <w:szCs w:val="20"/>
            <w:rPrChange w:id="1210" w:author="Wayne Kunze" w:date="2018-05-09T12:37:00Z">
              <w:rPr>
                <w:rFonts w:ascii="Courier New" w:hAnsi="Courier New" w:cs="Courier New"/>
              </w:rPr>
            </w:rPrChange>
          </w:rPr>
          <w:t>) {</w:t>
        </w:r>
      </w:ins>
    </w:p>
    <w:p w14:paraId="0EF93FEE" w14:textId="77777777" w:rsidR="00300869" w:rsidRPr="00377514" w:rsidRDefault="00300869" w:rsidP="00300869">
      <w:pPr>
        <w:spacing w:line="240" w:lineRule="auto"/>
        <w:ind w:firstLine="0"/>
        <w:rPr>
          <w:ins w:id="1211" w:author="Wayne Kunze" w:date="2018-05-09T12:32:00Z"/>
          <w:rFonts w:ascii="Courier" w:hAnsi="Courier" w:cs="Courier New"/>
          <w:sz w:val="20"/>
          <w:szCs w:val="20"/>
          <w:rPrChange w:id="1212" w:author="Wayne Kunze" w:date="2018-05-09T12:37:00Z">
            <w:rPr>
              <w:ins w:id="1213" w:author="Wayne Kunze" w:date="2018-05-09T12:32:00Z"/>
              <w:rFonts w:ascii="Courier New" w:hAnsi="Courier New" w:cs="Courier New"/>
            </w:rPr>
          </w:rPrChange>
        </w:rPr>
      </w:pPr>
      <w:ins w:id="1214" w:author="Wayne Kunze" w:date="2018-05-09T12:32:00Z">
        <w:r w:rsidRPr="00377514">
          <w:rPr>
            <w:rFonts w:ascii="Courier" w:hAnsi="Courier" w:cs="Courier New"/>
            <w:sz w:val="20"/>
            <w:szCs w:val="20"/>
            <w:rPrChange w:id="1215" w:author="Wayne Kunze" w:date="2018-05-09T12:37:00Z">
              <w:rPr>
                <w:rFonts w:ascii="Courier New" w:hAnsi="Courier New" w:cs="Courier New"/>
              </w:rPr>
            </w:rPrChange>
          </w:rPr>
          <w:t xml:space="preserve">  cols=rainbow(length(unique(</w:t>
        </w:r>
        <w:proofErr w:type="spellStart"/>
        <w:r w:rsidRPr="00377514">
          <w:rPr>
            <w:rFonts w:ascii="Courier" w:hAnsi="Courier" w:cs="Courier New"/>
            <w:sz w:val="20"/>
            <w:szCs w:val="20"/>
            <w:rPrChange w:id="1216" w:author="Wayne Kunze" w:date="2018-05-09T12:37:00Z">
              <w:rPr>
                <w:rFonts w:ascii="Courier New" w:hAnsi="Courier New" w:cs="Courier New"/>
              </w:rPr>
            </w:rPrChange>
          </w:rPr>
          <w:t>vec</w:t>
        </w:r>
        <w:proofErr w:type="spellEnd"/>
        <w:r w:rsidRPr="00377514">
          <w:rPr>
            <w:rFonts w:ascii="Courier" w:hAnsi="Courier" w:cs="Courier New"/>
            <w:sz w:val="20"/>
            <w:szCs w:val="20"/>
            <w:rPrChange w:id="1217" w:author="Wayne Kunze" w:date="2018-05-09T12:37:00Z">
              <w:rPr>
                <w:rFonts w:ascii="Courier New" w:hAnsi="Courier New" w:cs="Courier New"/>
              </w:rPr>
            </w:rPrChange>
          </w:rPr>
          <w:t>)))</w:t>
        </w:r>
      </w:ins>
    </w:p>
    <w:p w14:paraId="0B1656E5" w14:textId="77777777" w:rsidR="00300869" w:rsidRPr="00377514" w:rsidRDefault="00300869" w:rsidP="00300869">
      <w:pPr>
        <w:spacing w:line="240" w:lineRule="auto"/>
        <w:ind w:firstLine="0"/>
        <w:rPr>
          <w:ins w:id="1218" w:author="Wayne Kunze" w:date="2018-05-09T12:32:00Z"/>
          <w:rFonts w:ascii="Courier" w:hAnsi="Courier" w:cs="Courier New"/>
          <w:sz w:val="20"/>
          <w:szCs w:val="20"/>
          <w:rPrChange w:id="1219" w:author="Wayne Kunze" w:date="2018-05-09T12:37:00Z">
            <w:rPr>
              <w:ins w:id="1220" w:author="Wayne Kunze" w:date="2018-05-09T12:32:00Z"/>
              <w:rFonts w:ascii="Courier New" w:hAnsi="Courier New" w:cs="Courier New"/>
            </w:rPr>
          </w:rPrChange>
        </w:rPr>
      </w:pPr>
      <w:ins w:id="1221" w:author="Wayne Kunze" w:date="2018-05-09T12:32:00Z">
        <w:r w:rsidRPr="00377514">
          <w:rPr>
            <w:rFonts w:ascii="Courier" w:hAnsi="Courier" w:cs="Courier New"/>
            <w:sz w:val="20"/>
            <w:szCs w:val="20"/>
            <w:rPrChange w:id="1222" w:author="Wayne Kunze" w:date="2018-05-09T12:37:00Z">
              <w:rPr>
                <w:rFonts w:ascii="Courier New" w:hAnsi="Courier New" w:cs="Courier New"/>
              </w:rPr>
            </w:rPrChange>
          </w:rPr>
          <w:t xml:space="preserve">  return(cols[</w:t>
        </w:r>
        <w:proofErr w:type="spellStart"/>
        <w:proofErr w:type="gramStart"/>
        <w:r w:rsidRPr="00377514">
          <w:rPr>
            <w:rFonts w:ascii="Courier" w:hAnsi="Courier" w:cs="Courier New"/>
            <w:sz w:val="20"/>
            <w:szCs w:val="20"/>
            <w:rPrChange w:id="1223" w:author="Wayne Kunze" w:date="2018-05-09T12:37:00Z">
              <w:rPr>
                <w:rFonts w:ascii="Courier New" w:hAnsi="Courier New" w:cs="Courier New"/>
              </w:rPr>
            </w:rPrChange>
          </w:rPr>
          <w:t>as.numeric</w:t>
        </w:r>
        <w:proofErr w:type="spellEnd"/>
        <w:proofErr w:type="gramEnd"/>
        <w:r w:rsidRPr="00377514">
          <w:rPr>
            <w:rFonts w:ascii="Courier" w:hAnsi="Courier" w:cs="Courier New"/>
            <w:sz w:val="20"/>
            <w:szCs w:val="20"/>
            <w:rPrChange w:id="1224" w:author="Wayne Kunze" w:date="2018-05-09T12:37:00Z">
              <w:rPr>
                <w:rFonts w:ascii="Courier New" w:hAnsi="Courier New" w:cs="Courier New"/>
              </w:rPr>
            </w:rPrChange>
          </w:rPr>
          <w:t>(</w:t>
        </w:r>
        <w:proofErr w:type="spellStart"/>
        <w:r w:rsidRPr="00377514">
          <w:rPr>
            <w:rFonts w:ascii="Courier" w:hAnsi="Courier" w:cs="Courier New"/>
            <w:sz w:val="20"/>
            <w:szCs w:val="20"/>
            <w:rPrChange w:id="1225" w:author="Wayne Kunze" w:date="2018-05-09T12:37:00Z">
              <w:rPr>
                <w:rFonts w:ascii="Courier New" w:hAnsi="Courier New" w:cs="Courier New"/>
              </w:rPr>
            </w:rPrChange>
          </w:rPr>
          <w:t>as.factor</w:t>
        </w:r>
        <w:proofErr w:type="spellEnd"/>
        <w:r w:rsidRPr="00377514">
          <w:rPr>
            <w:rFonts w:ascii="Courier" w:hAnsi="Courier" w:cs="Courier New"/>
            <w:sz w:val="20"/>
            <w:szCs w:val="20"/>
            <w:rPrChange w:id="1226" w:author="Wayne Kunze" w:date="2018-05-09T12:37:00Z">
              <w:rPr>
                <w:rFonts w:ascii="Courier New" w:hAnsi="Courier New" w:cs="Courier New"/>
              </w:rPr>
            </w:rPrChange>
          </w:rPr>
          <w:t>((</w:t>
        </w:r>
        <w:proofErr w:type="spellStart"/>
        <w:r w:rsidRPr="00377514">
          <w:rPr>
            <w:rFonts w:ascii="Courier" w:hAnsi="Courier" w:cs="Courier New"/>
            <w:sz w:val="20"/>
            <w:szCs w:val="20"/>
            <w:rPrChange w:id="1227" w:author="Wayne Kunze" w:date="2018-05-09T12:37:00Z">
              <w:rPr>
                <w:rFonts w:ascii="Courier New" w:hAnsi="Courier New" w:cs="Courier New"/>
              </w:rPr>
            </w:rPrChange>
          </w:rPr>
          <w:t>vec</w:t>
        </w:r>
        <w:proofErr w:type="spellEnd"/>
        <w:r w:rsidRPr="00377514">
          <w:rPr>
            <w:rFonts w:ascii="Courier" w:hAnsi="Courier" w:cs="Courier New"/>
            <w:sz w:val="20"/>
            <w:szCs w:val="20"/>
            <w:rPrChange w:id="1228" w:author="Wayne Kunze" w:date="2018-05-09T12:37:00Z">
              <w:rPr>
                <w:rFonts w:ascii="Courier New" w:hAnsi="Courier New" w:cs="Courier New"/>
              </w:rPr>
            </w:rPrChange>
          </w:rPr>
          <w:t xml:space="preserve">)))]) </w:t>
        </w:r>
      </w:ins>
    </w:p>
    <w:p w14:paraId="731042F7" w14:textId="77777777" w:rsidR="00300869" w:rsidRPr="00377514" w:rsidRDefault="00300869" w:rsidP="00300869">
      <w:pPr>
        <w:spacing w:line="240" w:lineRule="auto"/>
        <w:ind w:firstLine="0"/>
        <w:rPr>
          <w:ins w:id="1229" w:author="Wayne Kunze" w:date="2018-05-09T12:32:00Z"/>
          <w:rFonts w:ascii="Courier" w:hAnsi="Courier" w:cs="Courier New"/>
          <w:sz w:val="20"/>
          <w:szCs w:val="20"/>
          <w:rPrChange w:id="1230" w:author="Wayne Kunze" w:date="2018-05-09T12:37:00Z">
            <w:rPr>
              <w:ins w:id="1231" w:author="Wayne Kunze" w:date="2018-05-09T12:32:00Z"/>
              <w:rFonts w:ascii="Courier New" w:hAnsi="Courier New" w:cs="Courier New"/>
            </w:rPr>
          </w:rPrChange>
        </w:rPr>
      </w:pPr>
      <w:ins w:id="1232" w:author="Wayne Kunze" w:date="2018-05-09T12:32:00Z">
        <w:r w:rsidRPr="00377514">
          <w:rPr>
            <w:rFonts w:ascii="Courier" w:hAnsi="Courier" w:cs="Courier New"/>
            <w:sz w:val="20"/>
            <w:szCs w:val="20"/>
            <w:rPrChange w:id="1233" w:author="Wayne Kunze" w:date="2018-05-09T12:37:00Z">
              <w:rPr>
                <w:rFonts w:ascii="Courier New" w:hAnsi="Courier New" w:cs="Courier New"/>
              </w:rPr>
            </w:rPrChange>
          </w:rPr>
          <w:lastRenderedPageBreak/>
          <w:t>}</w:t>
        </w:r>
      </w:ins>
    </w:p>
    <w:p w14:paraId="51E5EB46" w14:textId="77777777" w:rsidR="00300869" w:rsidRPr="00377514" w:rsidRDefault="00300869" w:rsidP="00300869">
      <w:pPr>
        <w:spacing w:line="240" w:lineRule="auto"/>
        <w:ind w:firstLine="0"/>
        <w:rPr>
          <w:ins w:id="1234" w:author="Wayne Kunze" w:date="2018-05-09T12:32:00Z"/>
          <w:rFonts w:ascii="Courier" w:hAnsi="Courier" w:cs="Courier New"/>
          <w:sz w:val="20"/>
          <w:szCs w:val="20"/>
          <w:rPrChange w:id="1235" w:author="Wayne Kunze" w:date="2018-05-09T12:37:00Z">
            <w:rPr>
              <w:ins w:id="1236" w:author="Wayne Kunze" w:date="2018-05-09T12:32:00Z"/>
              <w:rFonts w:ascii="Courier New" w:hAnsi="Courier New" w:cs="Courier New"/>
            </w:rPr>
          </w:rPrChange>
        </w:rPr>
      </w:pPr>
    </w:p>
    <w:p w14:paraId="7C7FCBB2" w14:textId="77777777" w:rsidR="00300869" w:rsidRPr="00377514" w:rsidRDefault="00300869" w:rsidP="00300869">
      <w:pPr>
        <w:spacing w:line="240" w:lineRule="auto"/>
        <w:ind w:firstLine="0"/>
        <w:rPr>
          <w:ins w:id="1237" w:author="Wayne Kunze" w:date="2018-05-09T12:32:00Z"/>
          <w:rFonts w:ascii="Courier" w:hAnsi="Courier" w:cs="Courier New"/>
          <w:sz w:val="20"/>
          <w:szCs w:val="20"/>
          <w:rPrChange w:id="1238" w:author="Wayne Kunze" w:date="2018-05-09T12:37:00Z">
            <w:rPr>
              <w:ins w:id="1239" w:author="Wayne Kunze" w:date="2018-05-09T12:32:00Z"/>
              <w:rFonts w:ascii="Courier New" w:hAnsi="Courier New" w:cs="Courier New"/>
            </w:rPr>
          </w:rPrChange>
        </w:rPr>
      </w:pPr>
      <w:ins w:id="1240" w:author="Wayne Kunze" w:date="2018-05-09T12:32:00Z">
        <w:r w:rsidRPr="00377514">
          <w:rPr>
            <w:rFonts w:ascii="Courier" w:hAnsi="Courier" w:cs="Courier New"/>
            <w:sz w:val="20"/>
            <w:szCs w:val="20"/>
            <w:rPrChange w:id="1241"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42"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43" w:author="Wayne Kunze" w:date="2018-05-09T12:37:00Z">
              <w:rPr>
                <w:rFonts w:ascii="Courier New" w:hAnsi="Courier New" w:cs="Courier New"/>
              </w:rPr>
            </w:rPrChange>
          </w:rPr>
          <w:t>[,"PC2"]</w:t>
        </w:r>
        <w:proofErr w:type="gramStart"/>
        <w:r w:rsidRPr="00377514">
          <w:rPr>
            <w:rFonts w:ascii="Courier" w:hAnsi="Courier" w:cs="Courier New"/>
            <w:sz w:val="20"/>
            <w:szCs w:val="20"/>
            <w:rPrChange w:id="1244"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45" w:author="Wayne Kunze" w:date="2018-05-09T12:37:00Z">
              <w:rPr>
                <w:rFonts w:ascii="Courier New" w:hAnsi="Courier New" w:cs="Courier New"/>
              </w:rPr>
            </w:rPrChange>
          </w:rPr>
          <w:t xml:space="preserve"> = TRUE)[1:50]</w:t>
        </w:r>
      </w:ins>
    </w:p>
    <w:p w14:paraId="4DB661C0" w14:textId="77777777" w:rsidR="00300869" w:rsidRPr="00377514" w:rsidRDefault="00300869" w:rsidP="00300869">
      <w:pPr>
        <w:spacing w:line="240" w:lineRule="auto"/>
        <w:ind w:firstLine="0"/>
        <w:rPr>
          <w:ins w:id="1246" w:author="Wayne Kunze" w:date="2018-05-09T12:32:00Z"/>
          <w:rFonts w:ascii="Courier" w:hAnsi="Courier" w:cs="Courier New"/>
          <w:sz w:val="20"/>
          <w:szCs w:val="20"/>
          <w:rPrChange w:id="1247" w:author="Wayne Kunze" w:date="2018-05-09T12:37:00Z">
            <w:rPr>
              <w:ins w:id="1248" w:author="Wayne Kunze" w:date="2018-05-09T12:32:00Z"/>
              <w:rFonts w:ascii="Courier New" w:hAnsi="Courier New" w:cs="Courier New"/>
            </w:rPr>
          </w:rPrChange>
        </w:rPr>
      </w:pPr>
      <w:ins w:id="1249" w:author="Wayne Kunze" w:date="2018-05-09T12:32:00Z">
        <w:r w:rsidRPr="00377514">
          <w:rPr>
            <w:rFonts w:ascii="Courier" w:hAnsi="Courier" w:cs="Courier New"/>
            <w:sz w:val="20"/>
            <w:szCs w:val="20"/>
            <w:rPrChange w:id="1250" w:author="Wayne Kunze" w:date="2018-05-09T12:37:00Z">
              <w:rPr>
                <w:rFonts w:ascii="Courier New" w:hAnsi="Courier New" w:cs="Courier New"/>
              </w:rPr>
            </w:rPrChange>
          </w:rPr>
          <w:t>#sort(abs(</w:t>
        </w:r>
        <w:proofErr w:type="spellStart"/>
        <w:r w:rsidRPr="00377514">
          <w:rPr>
            <w:rFonts w:ascii="Courier" w:hAnsi="Courier" w:cs="Courier New"/>
            <w:sz w:val="20"/>
            <w:szCs w:val="20"/>
            <w:rPrChange w:id="1251"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252" w:author="Wayne Kunze" w:date="2018-05-09T12:37:00Z">
              <w:rPr>
                <w:rFonts w:ascii="Courier New" w:hAnsi="Courier New" w:cs="Courier New"/>
              </w:rPr>
            </w:rPrChange>
          </w:rPr>
          <w:t>[,"PC3"]</w:t>
        </w:r>
        <w:proofErr w:type="gramStart"/>
        <w:r w:rsidRPr="00377514">
          <w:rPr>
            <w:rFonts w:ascii="Courier" w:hAnsi="Courier" w:cs="Courier New"/>
            <w:sz w:val="20"/>
            <w:szCs w:val="20"/>
            <w:rPrChange w:id="1253" w:author="Wayne Kunze" w:date="2018-05-09T12:37:00Z">
              <w:rPr>
                <w:rFonts w:ascii="Courier New" w:hAnsi="Courier New" w:cs="Courier New"/>
              </w:rPr>
            </w:rPrChange>
          </w:rPr>
          <w:t>),decreasing</w:t>
        </w:r>
        <w:proofErr w:type="gramEnd"/>
        <w:r w:rsidRPr="00377514">
          <w:rPr>
            <w:rFonts w:ascii="Courier" w:hAnsi="Courier" w:cs="Courier New"/>
            <w:sz w:val="20"/>
            <w:szCs w:val="20"/>
            <w:rPrChange w:id="1254" w:author="Wayne Kunze" w:date="2018-05-09T12:37:00Z">
              <w:rPr>
                <w:rFonts w:ascii="Courier New" w:hAnsi="Courier New" w:cs="Courier New"/>
              </w:rPr>
            </w:rPrChange>
          </w:rPr>
          <w:t xml:space="preserve"> = TRUE)[1:50]</w:t>
        </w:r>
      </w:ins>
    </w:p>
    <w:p w14:paraId="68D0E6C7" w14:textId="77777777" w:rsidR="00300869" w:rsidRPr="00377514" w:rsidRDefault="00300869" w:rsidP="00300869">
      <w:pPr>
        <w:spacing w:line="240" w:lineRule="auto"/>
        <w:ind w:firstLine="0"/>
        <w:rPr>
          <w:ins w:id="1255" w:author="Wayne Kunze" w:date="2018-05-09T12:32:00Z"/>
          <w:rFonts w:ascii="Courier" w:hAnsi="Courier" w:cs="Courier New"/>
          <w:sz w:val="20"/>
          <w:szCs w:val="20"/>
          <w:rPrChange w:id="1256" w:author="Wayne Kunze" w:date="2018-05-09T12:37:00Z">
            <w:rPr>
              <w:ins w:id="1257" w:author="Wayne Kunze" w:date="2018-05-09T12:32:00Z"/>
              <w:rFonts w:ascii="Courier New" w:hAnsi="Courier New" w:cs="Courier New"/>
            </w:rPr>
          </w:rPrChange>
        </w:rPr>
      </w:pPr>
    </w:p>
    <w:p w14:paraId="31324CF1" w14:textId="77777777" w:rsidR="00300869" w:rsidRPr="00377514" w:rsidRDefault="00300869" w:rsidP="00300869">
      <w:pPr>
        <w:spacing w:line="240" w:lineRule="auto"/>
        <w:ind w:firstLine="0"/>
        <w:rPr>
          <w:ins w:id="1258" w:author="Wayne Kunze" w:date="2018-05-09T12:32:00Z"/>
          <w:rFonts w:ascii="Courier" w:hAnsi="Courier" w:cs="Courier New"/>
          <w:sz w:val="20"/>
          <w:szCs w:val="20"/>
          <w:rPrChange w:id="1259" w:author="Wayne Kunze" w:date="2018-05-09T12:37:00Z">
            <w:rPr>
              <w:ins w:id="1260" w:author="Wayne Kunze" w:date="2018-05-09T12:32:00Z"/>
              <w:rFonts w:ascii="Courier New" w:hAnsi="Courier New" w:cs="Courier New"/>
            </w:rPr>
          </w:rPrChange>
        </w:rPr>
      </w:pPr>
      <w:ins w:id="1261" w:author="Wayne Kunze" w:date="2018-05-09T12:32:00Z">
        <w:r w:rsidRPr="00377514">
          <w:rPr>
            <w:rFonts w:ascii="Courier" w:hAnsi="Courier" w:cs="Courier New"/>
            <w:sz w:val="20"/>
            <w:szCs w:val="20"/>
            <w:rPrChange w:id="1262" w:author="Wayne Kunze" w:date="2018-05-09T12:37:00Z">
              <w:rPr>
                <w:rFonts w:ascii="Courier New" w:hAnsi="Courier New" w:cs="Courier New"/>
              </w:rPr>
            </w:rPrChange>
          </w:rPr>
          <w:t>sum.pr = summary(</w:t>
        </w:r>
        <w:proofErr w:type="spellStart"/>
        <w:r w:rsidRPr="00377514">
          <w:rPr>
            <w:rFonts w:ascii="Courier" w:hAnsi="Courier" w:cs="Courier New"/>
            <w:sz w:val="20"/>
            <w:szCs w:val="20"/>
            <w:rPrChange w:id="1263" w:author="Wayne Kunze" w:date="2018-05-09T12:37:00Z">
              <w:rPr>
                <w:rFonts w:ascii="Courier New" w:hAnsi="Courier New" w:cs="Courier New"/>
              </w:rPr>
            </w:rPrChange>
          </w:rPr>
          <w:t>pr.out</w:t>
        </w:r>
        <w:proofErr w:type="spellEnd"/>
        <w:r w:rsidRPr="00377514">
          <w:rPr>
            <w:rFonts w:ascii="Courier" w:hAnsi="Courier" w:cs="Courier New"/>
            <w:sz w:val="20"/>
            <w:szCs w:val="20"/>
            <w:rPrChange w:id="1264" w:author="Wayne Kunze" w:date="2018-05-09T12:37:00Z">
              <w:rPr>
                <w:rFonts w:ascii="Courier New" w:hAnsi="Courier New" w:cs="Courier New"/>
              </w:rPr>
            </w:rPrChange>
          </w:rPr>
          <w:t>)</w:t>
        </w:r>
      </w:ins>
    </w:p>
    <w:p w14:paraId="71BE7B8F" w14:textId="77777777" w:rsidR="00300869" w:rsidRPr="00377514" w:rsidRDefault="00300869" w:rsidP="00300869">
      <w:pPr>
        <w:spacing w:line="240" w:lineRule="auto"/>
        <w:ind w:firstLine="0"/>
        <w:rPr>
          <w:ins w:id="1265" w:author="Wayne Kunze" w:date="2018-05-09T12:32:00Z"/>
          <w:rFonts w:ascii="Courier" w:hAnsi="Courier" w:cs="Courier New"/>
          <w:sz w:val="20"/>
          <w:szCs w:val="20"/>
          <w:rPrChange w:id="1266" w:author="Wayne Kunze" w:date="2018-05-09T12:37:00Z">
            <w:rPr>
              <w:ins w:id="1267" w:author="Wayne Kunze" w:date="2018-05-09T12:32:00Z"/>
              <w:rFonts w:ascii="Courier New" w:hAnsi="Courier New" w:cs="Courier New"/>
            </w:rPr>
          </w:rPrChange>
        </w:rPr>
      </w:pPr>
    </w:p>
    <w:p w14:paraId="33971E20" w14:textId="77777777" w:rsidR="00300869" w:rsidRPr="00377514" w:rsidRDefault="00300869" w:rsidP="00300869">
      <w:pPr>
        <w:spacing w:line="240" w:lineRule="auto"/>
        <w:ind w:firstLine="0"/>
        <w:rPr>
          <w:ins w:id="1268" w:author="Wayne Kunze" w:date="2018-05-09T12:32:00Z"/>
          <w:rFonts w:ascii="Courier" w:hAnsi="Courier" w:cs="Courier New"/>
          <w:sz w:val="20"/>
          <w:szCs w:val="20"/>
          <w:rPrChange w:id="1269" w:author="Wayne Kunze" w:date="2018-05-09T12:37:00Z">
            <w:rPr>
              <w:ins w:id="1270" w:author="Wayne Kunze" w:date="2018-05-09T12:32:00Z"/>
              <w:rFonts w:ascii="Courier New" w:hAnsi="Courier New" w:cs="Courier New"/>
            </w:rPr>
          </w:rPrChange>
        </w:rPr>
      </w:pPr>
      <w:ins w:id="1271" w:author="Wayne Kunze" w:date="2018-05-09T12:32:00Z">
        <w:r w:rsidRPr="00377514">
          <w:rPr>
            <w:rFonts w:ascii="Courier" w:hAnsi="Courier" w:cs="Courier New"/>
            <w:sz w:val="20"/>
            <w:szCs w:val="20"/>
            <w:rPrChange w:id="127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73"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74"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75" w:author="Wayne Kunze" w:date="2018-05-09T12:37:00Z">
              <w:rPr>
                <w:rFonts w:ascii="Courier New" w:hAnsi="Courier New" w:cs="Courier New"/>
              </w:rPr>
            </w:rPrChange>
          </w:rPr>
          <w:t>[</w:t>
        </w:r>
        <w:proofErr w:type="gramEnd"/>
        <w:r w:rsidRPr="00377514">
          <w:rPr>
            <w:rFonts w:ascii="Courier" w:hAnsi="Courier" w:cs="Courier New"/>
            <w:sz w:val="20"/>
            <w:szCs w:val="20"/>
            <w:rPrChange w:id="1276" w:author="Wayne Kunze" w:date="2018-05-09T12:37:00Z">
              <w:rPr>
                <w:rFonts w:ascii="Courier New" w:hAnsi="Courier New" w:cs="Courier New"/>
              </w:rPr>
            </w:rPrChange>
          </w:rPr>
          <w:t xml:space="preserve">1,], type = 'o', </w:t>
        </w:r>
        <w:proofErr w:type="spellStart"/>
        <w:r w:rsidRPr="00377514">
          <w:rPr>
            <w:rFonts w:ascii="Courier" w:hAnsi="Courier" w:cs="Courier New"/>
            <w:sz w:val="20"/>
            <w:szCs w:val="20"/>
            <w:rPrChange w:id="1277" w:author="Wayne Kunze" w:date="2018-05-09T12:37:00Z">
              <w:rPr>
                <w:rFonts w:ascii="Courier New" w:hAnsi="Courier New" w:cs="Courier New"/>
              </w:rPr>
            </w:rPrChange>
          </w:rPr>
          <w:t>pch</w:t>
        </w:r>
        <w:proofErr w:type="spellEnd"/>
        <w:r w:rsidRPr="00377514">
          <w:rPr>
            <w:rFonts w:ascii="Courier" w:hAnsi="Courier" w:cs="Courier New"/>
            <w:sz w:val="20"/>
            <w:szCs w:val="20"/>
            <w:rPrChange w:id="1278"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79" w:author="Wayne Kunze" w:date="2018-05-09T12:37:00Z">
              <w:rPr>
                <w:rFonts w:ascii="Courier New" w:hAnsi="Courier New" w:cs="Courier New"/>
              </w:rPr>
            </w:rPrChange>
          </w:rPr>
          <w:t>xlab</w:t>
        </w:r>
        <w:proofErr w:type="spellEnd"/>
        <w:r w:rsidRPr="00377514">
          <w:rPr>
            <w:rFonts w:ascii="Courier" w:hAnsi="Courier" w:cs="Courier New"/>
            <w:sz w:val="20"/>
            <w:szCs w:val="20"/>
            <w:rPrChange w:id="1280"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81" w:author="Wayne Kunze" w:date="2018-05-09T12:37:00Z">
              <w:rPr>
                <w:rFonts w:ascii="Courier New" w:hAnsi="Courier New" w:cs="Courier New"/>
              </w:rPr>
            </w:rPrChange>
          </w:rPr>
          <w:t>ylab</w:t>
        </w:r>
        <w:proofErr w:type="spellEnd"/>
        <w:r w:rsidRPr="00377514">
          <w:rPr>
            <w:rFonts w:ascii="Courier" w:hAnsi="Courier" w:cs="Courier New"/>
            <w:sz w:val="20"/>
            <w:szCs w:val="20"/>
            <w:rPrChange w:id="1282"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283" w:author="Wayne Kunze" w:date="2018-05-09T12:37:00Z">
              <w:rPr>
                <w:rFonts w:ascii="Courier New" w:hAnsi="Courier New" w:cs="Courier New"/>
              </w:rPr>
            </w:rPrChange>
          </w:rPr>
          <w:t>Stdev</w:t>
        </w:r>
        <w:proofErr w:type="spellEnd"/>
        <w:r w:rsidRPr="00377514">
          <w:rPr>
            <w:rFonts w:ascii="Courier" w:hAnsi="Courier" w:cs="Courier New"/>
            <w:sz w:val="20"/>
            <w:szCs w:val="20"/>
            <w:rPrChange w:id="1284" w:author="Wayne Kunze" w:date="2018-05-09T12:37:00Z">
              <w:rPr>
                <w:rFonts w:ascii="Courier New" w:hAnsi="Courier New" w:cs="Courier New"/>
              </w:rPr>
            </w:rPrChange>
          </w:rPr>
          <w:t>')</w:t>
        </w:r>
      </w:ins>
    </w:p>
    <w:p w14:paraId="476B9129" w14:textId="77777777" w:rsidR="00300869" w:rsidRPr="00377514" w:rsidRDefault="00300869" w:rsidP="00300869">
      <w:pPr>
        <w:spacing w:line="240" w:lineRule="auto"/>
        <w:ind w:firstLine="0"/>
        <w:rPr>
          <w:ins w:id="1285" w:author="Wayne Kunze" w:date="2018-05-09T12:32:00Z"/>
          <w:rFonts w:ascii="Courier" w:hAnsi="Courier" w:cs="Courier New"/>
          <w:sz w:val="20"/>
          <w:szCs w:val="20"/>
          <w:rPrChange w:id="1286" w:author="Wayne Kunze" w:date="2018-05-09T12:37:00Z">
            <w:rPr>
              <w:ins w:id="1287" w:author="Wayne Kunze" w:date="2018-05-09T12:32:00Z"/>
              <w:rFonts w:ascii="Courier New" w:hAnsi="Courier New" w:cs="Courier New"/>
            </w:rPr>
          </w:rPrChange>
        </w:rPr>
      </w:pPr>
      <w:ins w:id="1288" w:author="Wayne Kunze" w:date="2018-05-09T12:32:00Z">
        <w:r w:rsidRPr="00377514">
          <w:rPr>
            <w:rFonts w:ascii="Courier" w:hAnsi="Courier" w:cs="Courier New"/>
            <w:sz w:val="20"/>
            <w:szCs w:val="20"/>
            <w:rPrChange w:id="128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290"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291"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292" w:author="Wayne Kunze" w:date="2018-05-09T12:37:00Z">
              <w:rPr>
                <w:rFonts w:ascii="Courier New" w:hAnsi="Courier New" w:cs="Courier New"/>
              </w:rPr>
            </w:rPrChange>
          </w:rPr>
          <w:t>[</w:t>
        </w:r>
        <w:proofErr w:type="gramEnd"/>
        <w:r w:rsidRPr="00377514">
          <w:rPr>
            <w:rFonts w:ascii="Courier" w:hAnsi="Courier" w:cs="Courier New"/>
            <w:sz w:val="20"/>
            <w:szCs w:val="20"/>
            <w:rPrChange w:id="1293" w:author="Wayne Kunze" w:date="2018-05-09T12:37:00Z">
              <w:rPr>
                <w:rFonts w:ascii="Courier New" w:hAnsi="Courier New" w:cs="Courier New"/>
              </w:rPr>
            </w:rPrChange>
          </w:rPr>
          <w:t xml:space="preserve">2,], type = 'o', </w:t>
        </w:r>
        <w:proofErr w:type="spellStart"/>
        <w:r w:rsidRPr="00377514">
          <w:rPr>
            <w:rFonts w:ascii="Courier" w:hAnsi="Courier" w:cs="Courier New"/>
            <w:sz w:val="20"/>
            <w:szCs w:val="20"/>
            <w:rPrChange w:id="1294" w:author="Wayne Kunze" w:date="2018-05-09T12:37:00Z">
              <w:rPr>
                <w:rFonts w:ascii="Courier New" w:hAnsi="Courier New" w:cs="Courier New"/>
              </w:rPr>
            </w:rPrChange>
          </w:rPr>
          <w:t>pch</w:t>
        </w:r>
        <w:proofErr w:type="spellEnd"/>
        <w:r w:rsidRPr="00377514">
          <w:rPr>
            <w:rFonts w:ascii="Courier" w:hAnsi="Courier" w:cs="Courier New"/>
            <w:sz w:val="20"/>
            <w:szCs w:val="20"/>
            <w:rPrChange w:id="1295"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296" w:author="Wayne Kunze" w:date="2018-05-09T12:37:00Z">
              <w:rPr>
                <w:rFonts w:ascii="Courier New" w:hAnsi="Courier New" w:cs="Courier New"/>
              </w:rPr>
            </w:rPrChange>
          </w:rPr>
          <w:t>xlab</w:t>
        </w:r>
        <w:proofErr w:type="spellEnd"/>
        <w:r w:rsidRPr="00377514">
          <w:rPr>
            <w:rFonts w:ascii="Courier" w:hAnsi="Courier" w:cs="Courier New"/>
            <w:sz w:val="20"/>
            <w:szCs w:val="20"/>
            <w:rPrChange w:id="1297"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298" w:author="Wayne Kunze" w:date="2018-05-09T12:37:00Z">
              <w:rPr>
                <w:rFonts w:ascii="Courier New" w:hAnsi="Courier New" w:cs="Courier New"/>
              </w:rPr>
            </w:rPrChange>
          </w:rPr>
          <w:t>ylab</w:t>
        </w:r>
        <w:proofErr w:type="spellEnd"/>
        <w:r w:rsidRPr="00377514">
          <w:rPr>
            <w:rFonts w:ascii="Courier" w:hAnsi="Courier" w:cs="Courier New"/>
            <w:sz w:val="20"/>
            <w:szCs w:val="20"/>
            <w:rPrChange w:id="1299" w:author="Wayne Kunze" w:date="2018-05-09T12:37:00Z">
              <w:rPr>
                <w:rFonts w:ascii="Courier New" w:hAnsi="Courier New" w:cs="Courier New"/>
              </w:rPr>
            </w:rPrChange>
          </w:rPr>
          <w:t xml:space="preserve"> = 'PVE')</w:t>
        </w:r>
      </w:ins>
    </w:p>
    <w:p w14:paraId="04AC9C14" w14:textId="77777777" w:rsidR="00300869" w:rsidRPr="00377514" w:rsidRDefault="00300869" w:rsidP="00300869">
      <w:pPr>
        <w:spacing w:line="240" w:lineRule="auto"/>
        <w:ind w:firstLine="0"/>
        <w:rPr>
          <w:ins w:id="1300" w:author="Wayne Kunze" w:date="2018-05-09T12:32:00Z"/>
          <w:rFonts w:ascii="Courier" w:hAnsi="Courier" w:cs="Courier New"/>
          <w:sz w:val="20"/>
          <w:szCs w:val="20"/>
          <w:rPrChange w:id="1301" w:author="Wayne Kunze" w:date="2018-05-09T12:37:00Z">
            <w:rPr>
              <w:ins w:id="1302" w:author="Wayne Kunze" w:date="2018-05-09T12:32:00Z"/>
              <w:rFonts w:ascii="Courier New" w:hAnsi="Courier New" w:cs="Courier New"/>
            </w:rPr>
          </w:rPrChange>
        </w:rPr>
      </w:pPr>
      <w:ins w:id="1303" w:author="Wayne Kunze" w:date="2018-05-09T12:32:00Z">
        <w:r w:rsidRPr="00377514">
          <w:rPr>
            <w:rFonts w:ascii="Courier" w:hAnsi="Courier" w:cs="Courier New"/>
            <w:sz w:val="20"/>
            <w:szCs w:val="20"/>
            <w:rPrChange w:id="130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05" w:author="Wayne Kunze" w:date="2018-05-09T12:37:00Z">
              <w:rPr>
                <w:rFonts w:ascii="Courier New" w:hAnsi="Courier New" w:cs="Courier New"/>
              </w:rPr>
            </w:rPrChange>
          </w:rPr>
          <w:t>sum.pr$</w:t>
        </w:r>
        <w:proofErr w:type="gramStart"/>
        <w:r w:rsidRPr="00377514">
          <w:rPr>
            <w:rFonts w:ascii="Courier" w:hAnsi="Courier" w:cs="Courier New"/>
            <w:sz w:val="20"/>
            <w:szCs w:val="20"/>
            <w:rPrChange w:id="1306" w:author="Wayne Kunze" w:date="2018-05-09T12:37:00Z">
              <w:rPr>
                <w:rFonts w:ascii="Courier New" w:hAnsi="Courier New" w:cs="Courier New"/>
              </w:rPr>
            </w:rPrChange>
          </w:rPr>
          <w:t>importance</w:t>
        </w:r>
        <w:proofErr w:type="spellEnd"/>
        <w:r w:rsidRPr="00377514">
          <w:rPr>
            <w:rFonts w:ascii="Courier" w:hAnsi="Courier" w:cs="Courier New"/>
            <w:sz w:val="20"/>
            <w:szCs w:val="20"/>
            <w:rPrChange w:id="1307" w:author="Wayne Kunze" w:date="2018-05-09T12:37:00Z">
              <w:rPr>
                <w:rFonts w:ascii="Courier New" w:hAnsi="Courier New" w:cs="Courier New"/>
              </w:rPr>
            </w:rPrChange>
          </w:rPr>
          <w:t>[</w:t>
        </w:r>
        <w:proofErr w:type="gramEnd"/>
        <w:r w:rsidRPr="00377514">
          <w:rPr>
            <w:rFonts w:ascii="Courier" w:hAnsi="Courier" w:cs="Courier New"/>
            <w:sz w:val="20"/>
            <w:szCs w:val="20"/>
            <w:rPrChange w:id="1308" w:author="Wayne Kunze" w:date="2018-05-09T12:37:00Z">
              <w:rPr>
                <w:rFonts w:ascii="Courier New" w:hAnsi="Courier New" w:cs="Courier New"/>
              </w:rPr>
            </w:rPrChange>
          </w:rPr>
          <w:t xml:space="preserve">3,], type = 'o', </w:t>
        </w:r>
        <w:proofErr w:type="spellStart"/>
        <w:r w:rsidRPr="00377514">
          <w:rPr>
            <w:rFonts w:ascii="Courier" w:hAnsi="Courier" w:cs="Courier New"/>
            <w:sz w:val="20"/>
            <w:szCs w:val="20"/>
            <w:rPrChange w:id="1309" w:author="Wayne Kunze" w:date="2018-05-09T12:37:00Z">
              <w:rPr>
                <w:rFonts w:ascii="Courier New" w:hAnsi="Courier New" w:cs="Courier New"/>
              </w:rPr>
            </w:rPrChange>
          </w:rPr>
          <w:t>pch</w:t>
        </w:r>
        <w:proofErr w:type="spellEnd"/>
        <w:r w:rsidRPr="00377514">
          <w:rPr>
            <w:rFonts w:ascii="Courier" w:hAnsi="Courier" w:cs="Courier New"/>
            <w:sz w:val="20"/>
            <w:szCs w:val="20"/>
            <w:rPrChange w:id="1310" w:author="Wayne Kunze" w:date="2018-05-09T12:37:00Z">
              <w:rPr>
                <w:rFonts w:ascii="Courier New" w:hAnsi="Courier New" w:cs="Courier New"/>
              </w:rPr>
            </w:rPrChange>
          </w:rPr>
          <w:t xml:space="preserve"> = 1, </w:t>
        </w:r>
        <w:proofErr w:type="spellStart"/>
        <w:r w:rsidRPr="00377514">
          <w:rPr>
            <w:rFonts w:ascii="Courier" w:hAnsi="Courier" w:cs="Courier New"/>
            <w:sz w:val="20"/>
            <w:szCs w:val="20"/>
            <w:rPrChange w:id="1311" w:author="Wayne Kunze" w:date="2018-05-09T12:37:00Z">
              <w:rPr>
                <w:rFonts w:ascii="Courier New" w:hAnsi="Courier New" w:cs="Courier New"/>
              </w:rPr>
            </w:rPrChange>
          </w:rPr>
          <w:t>xlab</w:t>
        </w:r>
        <w:proofErr w:type="spellEnd"/>
        <w:r w:rsidRPr="00377514">
          <w:rPr>
            <w:rFonts w:ascii="Courier" w:hAnsi="Courier" w:cs="Courier New"/>
            <w:sz w:val="20"/>
            <w:szCs w:val="20"/>
            <w:rPrChange w:id="1312" w:author="Wayne Kunze" w:date="2018-05-09T12:37:00Z">
              <w:rPr>
                <w:rFonts w:ascii="Courier New" w:hAnsi="Courier New" w:cs="Courier New"/>
              </w:rPr>
            </w:rPrChange>
          </w:rPr>
          <w:t xml:space="preserve"> = 'PC', </w:t>
        </w:r>
        <w:proofErr w:type="spellStart"/>
        <w:r w:rsidRPr="00377514">
          <w:rPr>
            <w:rFonts w:ascii="Courier" w:hAnsi="Courier" w:cs="Courier New"/>
            <w:sz w:val="20"/>
            <w:szCs w:val="20"/>
            <w:rPrChange w:id="1313" w:author="Wayne Kunze" w:date="2018-05-09T12:37:00Z">
              <w:rPr>
                <w:rFonts w:ascii="Courier New" w:hAnsi="Courier New" w:cs="Courier New"/>
              </w:rPr>
            </w:rPrChange>
          </w:rPr>
          <w:t>ylab</w:t>
        </w:r>
        <w:proofErr w:type="spellEnd"/>
        <w:r w:rsidRPr="00377514">
          <w:rPr>
            <w:rFonts w:ascii="Courier" w:hAnsi="Courier" w:cs="Courier New"/>
            <w:sz w:val="20"/>
            <w:szCs w:val="20"/>
            <w:rPrChange w:id="131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315" w:author="Wayne Kunze" w:date="2018-05-09T12:37:00Z">
              <w:rPr>
                <w:rFonts w:ascii="Courier New" w:hAnsi="Courier New" w:cs="Courier New"/>
              </w:rPr>
            </w:rPrChange>
          </w:rPr>
          <w:t>Cummulative</w:t>
        </w:r>
        <w:proofErr w:type="spellEnd"/>
        <w:r w:rsidRPr="00377514">
          <w:rPr>
            <w:rFonts w:ascii="Courier" w:hAnsi="Courier" w:cs="Courier New"/>
            <w:sz w:val="20"/>
            <w:szCs w:val="20"/>
            <w:rPrChange w:id="1316" w:author="Wayne Kunze" w:date="2018-05-09T12:37:00Z">
              <w:rPr>
                <w:rFonts w:ascii="Courier New" w:hAnsi="Courier New" w:cs="Courier New"/>
              </w:rPr>
            </w:rPrChange>
          </w:rPr>
          <w:t xml:space="preserve"> PVE')</w:t>
        </w:r>
      </w:ins>
    </w:p>
    <w:p w14:paraId="6CEC57FF" w14:textId="77777777" w:rsidR="00300869" w:rsidRPr="00377514" w:rsidRDefault="00300869" w:rsidP="00300869">
      <w:pPr>
        <w:spacing w:line="240" w:lineRule="auto"/>
        <w:ind w:firstLine="0"/>
        <w:rPr>
          <w:ins w:id="1317" w:author="Wayne Kunze" w:date="2018-05-09T12:32:00Z"/>
          <w:rFonts w:ascii="Courier" w:hAnsi="Courier" w:cs="Courier New"/>
          <w:sz w:val="20"/>
          <w:szCs w:val="20"/>
          <w:rPrChange w:id="1318" w:author="Wayne Kunze" w:date="2018-05-09T12:37:00Z">
            <w:rPr>
              <w:ins w:id="1319" w:author="Wayne Kunze" w:date="2018-05-09T12:32:00Z"/>
              <w:rFonts w:ascii="Courier New" w:hAnsi="Courier New" w:cs="Courier New"/>
            </w:rPr>
          </w:rPrChange>
        </w:rPr>
      </w:pPr>
    </w:p>
    <w:p w14:paraId="41F8BC56" w14:textId="77777777" w:rsidR="00300869" w:rsidRPr="00377514" w:rsidRDefault="00300869" w:rsidP="00300869">
      <w:pPr>
        <w:spacing w:line="240" w:lineRule="auto"/>
        <w:ind w:firstLine="0"/>
        <w:rPr>
          <w:ins w:id="1320" w:author="Wayne Kunze" w:date="2018-05-09T12:32:00Z"/>
          <w:rFonts w:ascii="Courier" w:hAnsi="Courier" w:cs="Courier New"/>
          <w:sz w:val="20"/>
          <w:szCs w:val="20"/>
          <w:rPrChange w:id="1321" w:author="Wayne Kunze" w:date="2018-05-09T12:37:00Z">
            <w:rPr>
              <w:ins w:id="1322" w:author="Wayne Kunze" w:date="2018-05-09T12:32:00Z"/>
              <w:rFonts w:ascii="Courier New" w:hAnsi="Courier New" w:cs="Courier New"/>
            </w:rPr>
          </w:rPrChange>
        </w:rPr>
      </w:pPr>
      <w:ins w:id="1323" w:author="Wayne Kunze" w:date="2018-05-09T12:32:00Z">
        <w:r w:rsidRPr="00377514">
          <w:rPr>
            <w:rFonts w:ascii="Courier" w:hAnsi="Courier" w:cs="Courier New"/>
            <w:sz w:val="20"/>
            <w:szCs w:val="20"/>
            <w:rPrChange w:id="1324"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25"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26" w:author="Wayne Kunze" w:date="2018-05-09T12:37:00Z">
              <w:rPr>
                <w:rFonts w:ascii="Courier New" w:hAnsi="Courier New" w:cs="Courier New"/>
              </w:rPr>
            </w:rPrChange>
          </w:rPr>
          <w:t>[,c</w:t>
        </w:r>
        <w:proofErr w:type="gramEnd"/>
        <w:r w:rsidRPr="00377514">
          <w:rPr>
            <w:rFonts w:ascii="Courier" w:hAnsi="Courier" w:cs="Courier New"/>
            <w:sz w:val="20"/>
            <w:szCs w:val="20"/>
            <w:rPrChange w:id="1327" w:author="Wayne Kunze" w:date="2018-05-09T12:37:00Z">
              <w:rPr>
                <w:rFonts w:ascii="Courier New" w:hAnsi="Courier New" w:cs="Courier New"/>
              </w:rPr>
            </w:rPrChange>
          </w:rPr>
          <w:t>(1,2)],</w:t>
        </w:r>
        <w:proofErr w:type="spellStart"/>
        <w:r w:rsidRPr="00377514">
          <w:rPr>
            <w:rFonts w:ascii="Courier" w:hAnsi="Courier" w:cs="Courier New"/>
            <w:sz w:val="20"/>
            <w:szCs w:val="20"/>
            <w:rPrChange w:id="1328" w:author="Wayne Kunze" w:date="2018-05-09T12:37:00Z">
              <w:rPr>
                <w:rFonts w:ascii="Courier New" w:hAnsi="Courier New" w:cs="Courier New"/>
              </w:rPr>
            </w:rPrChange>
          </w:rPr>
          <w:t>pch</w:t>
        </w:r>
        <w:proofErr w:type="spellEnd"/>
        <w:r w:rsidRPr="00377514">
          <w:rPr>
            <w:rFonts w:ascii="Courier" w:hAnsi="Courier" w:cs="Courier New"/>
            <w:sz w:val="20"/>
            <w:szCs w:val="20"/>
            <w:rPrChange w:id="1329" w:author="Wayne Kunze" w:date="2018-05-09T12:37:00Z">
              <w:rPr>
                <w:rFonts w:ascii="Courier New" w:hAnsi="Courier New" w:cs="Courier New"/>
              </w:rPr>
            </w:rPrChange>
          </w:rPr>
          <w:t xml:space="preserve"> = 19, col=Cols(y))</w:t>
        </w:r>
      </w:ins>
    </w:p>
    <w:p w14:paraId="7E5DFBE4" w14:textId="77777777" w:rsidR="00300869" w:rsidRPr="00377514" w:rsidRDefault="00300869" w:rsidP="00300869">
      <w:pPr>
        <w:spacing w:line="240" w:lineRule="auto"/>
        <w:ind w:firstLine="0"/>
        <w:rPr>
          <w:ins w:id="1330" w:author="Wayne Kunze" w:date="2018-05-09T12:32:00Z"/>
          <w:rFonts w:ascii="Courier" w:hAnsi="Courier" w:cs="Courier New"/>
          <w:sz w:val="20"/>
          <w:szCs w:val="20"/>
          <w:rPrChange w:id="1331" w:author="Wayne Kunze" w:date="2018-05-09T12:37:00Z">
            <w:rPr>
              <w:ins w:id="1332" w:author="Wayne Kunze" w:date="2018-05-09T12:32:00Z"/>
              <w:rFonts w:ascii="Courier New" w:hAnsi="Courier New" w:cs="Courier New"/>
            </w:rPr>
          </w:rPrChange>
        </w:rPr>
      </w:pPr>
    </w:p>
    <w:p w14:paraId="7695530F" w14:textId="77777777" w:rsidR="00300869" w:rsidRPr="00377514" w:rsidRDefault="00300869" w:rsidP="00300869">
      <w:pPr>
        <w:spacing w:line="240" w:lineRule="auto"/>
        <w:ind w:firstLine="0"/>
        <w:rPr>
          <w:ins w:id="1333" w:author="Wayne Kunze" w:date="2018-05-09T12:32:00Z"/>
          <w:rFonts w:ascii="Courier" w:hAnsi="Courier" w:cs="Courier New"/>
          <w:sz w:val="20"/>
          <w:szCs w:val="20"/>
          <w:rPrChange w:id="1334" w:author="Wayne Kunze" w:date="2018-05-09T12:37:00Z">
            <w:rPr>
              <w:ins w:id="1335" w:author="Wayne Kunze" w:date="2018-05-09T12:32:00Z"/>
              <w:rFonts w:ascii="Courier New" w:hAnsi="Courier New" w:cs="Courier New"/>
            </w:rPr>
          </w:rPrChange>
        </w:rPr>
      </w:pPr>
      <w:ins w:id="1336" w:author="Wayne Kunze" w:date="2018-05-09T12:32:00Z">
        <w:r w:rsidRPr="00377514">
          <w:rPr>
            <w:rFonts w:ascii="Courier" w:hAnsi="Courier" w:cs="Courier New"/>
            <w:sz w:val="20"/>
            <w:szCs w:val="20"/>
            <w:rPrChange w:id="133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3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39" w:author="Wayne Kunze" w:date="2018-05-09T12:37:00Z">
              <w:rPr>
                <w:rFonts w:ascii="Courier New" w:hAnsi="Courier New" w:cs="Courier New"/>
              </w:rPr>
            </w:rPrChange>
          </w:rPr>
          <w:t>[,c</w:t>
        </w:r>
        <w:proofErr w:type="gramEnd"/>
        <w:r w:rsidRPr="00377514">
          <w:rPr>
            <w:rFonts w:ascii="Courier" w:hAnsi="Courier" w:cs="Courier New"/>
            <w:sz w:val="20"/>
            <w:szCs w:val="20"/>
            <w:rPrChange w:id="1340" w:author="Wayne Kunze" w:date="2018-05-09T12:37:00Z">
              <w:rPr>
                <w:rFonts w:ascii="Courier New" w:hAnsi="Courier New" w:cs="Courier New"/>
              </w:rPr>
            </w:rPrChange>
          </w:rPr>
          <w:t>(1,3)],</w:t>
        </w:r>
        <w:proofErr w:type="spellStart"/>
        <w:r w:rsidRPr="00377514">
          <w:rPr>
            <w:rFonts w:ascii="Courier" w:hAnsi="Courier" w:cs="Courier New"/>
            <w:sz w:val="20"/>
            <w:szCs w:val="20"/>
            <w:rPrChange w:id="1341" w:author="Wayne Kunze" w:date="2018-05-09T12:37:00Z">
              <w:rPr>
                <w:rFonts w:ascii="Courier New" w:hAnsi="Courier New" w:cs="Courier New"/>
              </w:rPr>
            </w:rPrChange>
          </w:rPr>
          <w:t>pch</w:t>
        </w:r>
        <w:proofErr w:type="spellEnd"/>
        <w:r w:rsidRPr="00377514">
          <w:rPr>
            <w:rFonts w:ascii="Courier" w:hAnsi="Courier" w:cs="Courier New"/>
            <w:sz w:val="20"/>
            <w:szCs w:val="20"/>
            <w:rPrChange w:id="1342" w:author="Wayne Kunze" w:date="2018-05-09T12:37:00Z">
              <w:rPr>
                <w:rFonts w:ascii="Courier New" w:hAnsi="Courier New" w:cs="Courier New"/>
              </w:rPr>
            </w:rPrChange>
          </w:rPr>
          <w:t xml:space="preserve"> = 19, col=Cols(y))</w:t>
        </w:r>
      </w:ins>
    </w:p>
    <w:p w14:paraId="59A0629B" w14:textId="77777777" w:rsidR="00300869" w:rsidRPr="00377514" w:rsidRDefault="00300869" w:rsidP="00300869">
      <w:pPr>
        <w:spacing w:line="240" w:lineRule="auto"/>
        <w:ind w:firstLine="0"/>
        <w:rPr>
          <w:ins w:id="1343" w:author="Wayne Kunze" w:date="2018-05-09T12:32:00Z"/>
          <w:rFonts w:ascii="Courier" w:hAnsi="Courier" w:cs="Courier New"/>
          <w:sz w:val="20"/>
          <w:szCs w:val="20"/>
          <w:rPrChange w:id="1344" w:author="Wayne Kunze" w:date="2018-05-09T12:37:00Z">
            <w:rPr>
              <w:ins w:id="1345" w:author="Wayne Kunze" w:date="2018-05-09T12:32:00Z"/>
              <w:rFonts w:ascii="Courier New" w:hAnsi="Courier New" w:cs="Courier New"/>
            </w:rPr>
          </w:rPrChange>
        </w:rPr>
      </w:pPr>
      <w:ins w:id="1346" w:author="Wayne Kunze" w:date="2018-05-09T12:32:00Z">
        <w:r w:rsidRPr="00377514">
          <w:rPr>
            <w:rFonts w:ascii="Courier" w:hAnsi="Courier" w:cs="Courier New"/>
            <w:sz w:val="20"/>
            <w:szCs w:val="20"/>
            <w:rPrChange w:id="134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4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49" w:author="Wayne Kunze" w:date="2018-05-09T12:37:00Z">
              <w:rPr>
                <w:rFonts w:ascii="Courier New" w:hAnsi="Courier New" w:cs="Courier New"/>
              </w:rPr>
            </w:rPrChange>
          </w:rPr>
          <w:t>[,c</w:t>
        </w:r>
        <w:proofErr w:type="gramEnd"/>
        <w:r w:rsidRPr="00377514">
          <w:rPr>
            <w:rFonts w:ascii="Courier" w:hAnsi="Courier" w:cs="Courier New"/>
            <w:sz w:val="20"/>
            <w:szCs w:val="20"/>
            <w:rPrChange w:id="1350" w:author="Wayne Kunze" w:date="2018-05-09T12:37:00Z">
              <w:rPr>
                <w:rFonts w:ascii="Courier New" w:hAnsi="Courier New" w:cs="Courier New"/>
              </w:rPr>
            </w:rPrChange>
          </w:rPr>
          <w:t>(1,4)],</w:t>
        </w:r>
        <w:proofErr w:type="spellStart"/>
        <w:r w:rsidRPr="00377514">
          <w:rPr>
            <w:rFonts w:ascii="Courier" w:hAnsi="Courier" w:cs="Courier New"/>
            <w:sz w:val="20"/>
            <w:szCs w:val="20"/>
            <w:rPrChange w:id="1351" w:author="Wayne Kunze" w:date="2018-05-09T12:37:00Z">
              <w:rPr>
                <w:rFonts w:ascii="Courier New" w:hAnsi="Courier New" w:cs="Courier New"/>
              </w:rPr>
            </w:rPrChange>
          </w:rPr>
          <w:t>pch</w:t>
        </w:r>
        <w:proofErr w:type="spellEnd"/>
        <w:r w:rsidRPr="00377514">
          <w:rPr>
            <w:rFonts w:ascii="Courier" w:hAnsi="Courier" w:cs="Courier New"/>
            <w:sz w:val="20"/>
            <w:szCs w:val="20"/>
            <w:rPrChange w:id="1352" w:author="Wayne Kunze" w:date="2018-05-09T12:37:00Z">
              <w:rPr>
                <w:rFonts w:ascii="Courier New" w:hAnsi="Courier New" w:cs="Courier New"/>
              </w:rPr>
            </w:rPrChange>
          </w:rPr>
          <w:t xml:space="preserve"> = 19, col=Cols(y))</w:t>
        </w:r>
      </w:ins>
    </w:p>
    <w:p w14:paraId="78F3AD65" w14:textId="77777777" w:rsidR="00300869" w:rsidRPr="00377514" w:rsidRDefault="00300869" w:rsidP="00300869">
      <w:pPr>
        <w:spacing w:line="240" w:lineRule="auto"/>
        <w:ind w:firstLine="0"/>
        <w:rPr>
          <w:ins w:id="1353" w:author="Wayne Kunze" w:date="2018-05-09T12:32:00Z"/>
          <w:rFonts w:ascii="Courier" w:hAnsi="Courier" w:cs="Courier New"/>
          <w:sz w:val="20"/>
          <w:szCs w:val="20"/>
          <w:rPrChange w:id="1354" w:author="Wayne Kunze" w:date="2018-05-09T12:37:00Z">
            <w:rPr>
              <w:ins w:id="1355" w:author="Wayne Kunze" w:date="2018-05-09T12:32:00Z"/>
              <w:rFonts w:ascii="Courier New" w:hAnsi="Courier New" w:cs="Courier New"/>
            </w:rPr>
          </w:rPrChange>
        </w:rPr>
      </w:pPr>
      <w:ins w:id="1356" w:author="Wayne Kunze" w:date="2018-05-09T12:32:00Z">
        <w:r w:rsidRPr="00377514">
          <w:rPr>
            <w:rFonts w:ascii="Courier" w:hAnsi="Courier" w:cs="Courier New"/>
            <w:sz w:val="20"/>
            <w:szCs w:val="20"/>
            <w:rPrChange w:id="135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5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59" w:author="Wayne Kunze" w:date="2018-05-09T12:37:00Z">
              <w:rPr>
                <w:rFonts w:ascii="Courier New" w:hAnsi="Courier New" w:cs="Courier New"/>
              </w:rPr>
            </w:rPrChange>
          </w:rPr>
          <w:t>[,c</w:t>
        </w:r>
        <w:proofErr w:type="gramEnd"/>
        <w:r w:rsidRPr="00377514">
          <w:rPr>
            <w:rFonts w:ascii="Courier" w:hAnsi="Courier" w:cs="Courier New"/>
            <w:sz w:val="20"/>
            <w:szCs w:val="20"/>
            <w:rPrChange w:id="1360" w:author="Wayne Kunze" w:date="2018-05-09T12:37:00Z">
              <w:rPr>
                <w:rFonts w:ascii="Courier New" w:hAnsi="Courier New" w:cs="Courier New"/>
              </w:rPr>
            </w:rPrChange>
          </w:rPr>
          <w:t>(1,5)],</w:t>
        </w:r>
        <w:proofErr w:type="spellStart"/>
        <w:r w:rsidRPr="00377514">
          <w:rPr>
            <w:rFonts w:ascii="Courier" w:hAnsi="Courier" w:cs="Courier New"/>
            <w:sz w:val="20"/>
            <w:szCs w:val="20"/>
            <w:rPrChange w:id="1361" w:author="Wayne Kunze" w:date="2018-05-09T12:37:00Z">
              <w:rPr>
                <w:rFonts w:ascii="Courier New" w:hAnsi="Courier New" w:cs="Courier New"/>
              </w:rPr>
            </w:rPrChange>
          </w:rPr>
          <w:t>pch</w:t>
        </w:r>
        <w:proofErr w:type="spellEnd"/>
        <w:r w:rsidRPr="00377514">
          <w:rPr>
            <w:rFonts w:ascii="Courier" w:hAnsi="Courier" w:cs="Courier New"/>
            <w:sz w:val="20"/>
            <w:szCs w:val="20"/>
            <w:rPrChange w:id="1362" w:author="Wayne Kunze" w:date="2018-05-09T12:37:00Z">
              <w:rPr>
                <w:rFonts w:ascii="Courier New" w:hAnsi="Courier New" w:cs="Courier New"/>
              </w:rPr>
            </w:rPrChange>
          </w:rPr>
          <w:t xml:space="preserve"> = 19, col=Cols(y))</w:t>
        </w:r>
      </w:ins>
    </w:p>
    <w:p w14:paraId="374FFAC5" w14:textId="77777777" w:rsidR="00300869" w:rsidRPr="00377514" w:rsidRDefault="00300869" w:rsidP="00300869">
      <w:pPr>
        <w:spacing w:line="240" w:lineRule="auto"/>
        <w:ind w:firstLine="0"/>
        <w:rPr>
          <w:ins w:id="1363" w:author="Wayne Kunze" w:date="2018-05-09T12:32:00Z"/>
          <w:rFonts w:ascii="Courier" w:hAnsi="Courier" w:cs="Courier New"/>
          <w:sz w:val="20"/>
          <w:szCs w:val="20"/>
          <w:rPrChange w:id="1364" w:author="Wayne Kunze" w:date="2018-05-09T12:37:00Z">
            <w:rPr>
              <w:ins w:id="1365" w:author="Wayne Kunze" w:date="2018-05-09T12:32:00Z"/>
              <w:rFonts w:ascii="Courier New" w:hAnsi="Courier New" w:cs="Courier New"/>
            </w:rPr>
          </w:rPrChange>
        </w:rPr>
      </w:pPr>
      <w:ins w:id="1366" w:author="Wayne Kunze" w:date="2018-05-09T12:32:00Z">
        <w:r w:rsidRPr="00377514">
          <w:rPr>
            <w:rFonts w:ascii="Courier" w:hAnsi="Courier" w:cs="Courier New"/>
            <w:sz w:val="20"/>
            <w:szCs w:val="20"/>
            <w:rPrChange w:id="136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6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69" w:author="Wayne Kunze" w:date="2018-05-09T12:37:00Z">
              <w:rPr>
                <w:rFonts w:ascii="Courier New" w:hAnsi="Courier New" w:cs="Courier New"/>
              </w:rPr>
            </w:rPrChange>
          </w:rPr>
          <w:t>[,c</w:t>
        </w:r>
        <w:proofErr w:type="gramEnd"/>
        <w:r w:rsidRPr="00377514">
          <w:rPr>
            <w:rFonts w:ascii="Courier" w:hAnsi="Courier" w:cs="Courier New"/>
            <w:sz w:val="20"/>
            <w:szCs w:val="20"/>
            <w:rPrChange w:id="1370" w:author="Wayne Kunze" w:date="2018-05-09T12:37:00Z">
              <w:rPr>
                <w:rFonts w:ascii="Courier New" w:hAnsi="Courier New" w:cs="Courier New"/>
              </w:rPr>
            </w:rPrChange>
          </w:rPr>
          <w:t>(1,6)],</w:t>
        </w:r>
        <w:proofErr w:type="spellStart"/>
        <w:r w:rsidRPr="00377514">
          <w:rPr>
            <w:rFonts w:ascii="Courier" w:hAnsi="Courier" w:cs="Courier New"/>
            <w:sz w:val="20"/>
            <w:szCs w:val="20"/>
            <w:rPrChange w:id="1371" w:author="Wayne Kunze" w:date="2018-05-09T12:37:00Z">
              <w:rPr>
                <w:rFonts w:ascii="Courier New" w:hAnsi="Courier New" w:cs="Courier New"/>
              </w:rPr>
            </w:rPrChange>
          </w:rPr>
          <w:t>pch</w:t>
        </w:r>
        <w:proofErr w:type="spellEnd"/>
        <w:r w:rsidRPr="00377514">
          <w:rPr>
            <w:rFonts w:ascii="Courier" w:hAnsi="Courier" w:cs="Courier New"/>
            <w:sz w:val="20"/>
            <w:szCs w:val="20"/>
            <w:rPrChange w:id="1372" w:author="Wayne Kunze" w:date="2018-05-09T12:37:00Z">
              <w:rPr>
                <w:rFonts w:ascii="Courier New" w:hAnsi="Courier New" w:cs="Courier New"/>
              </w:rPr>
            </w:rPrChange>
          </w:rPr>
          <w:t xml:space="preserve"> = 19, col=Cols(y))</w:t>
        </w:r>
      </w:ins>
    </w:p>
    <w:p w14:paraId="125433CE" w14:textId="77777777" w:rsidR="00300869" w:rsidRPr="00377514" w:rsidRDefault="00300869" w:rsidP="00300869">
      <w:pPr>
        <w:spacing w:line="240" w:lineRule="auto"/>
        <w:ind w:firstLine="0"/>
        <w:rPr>
          <w:ins w:id="1373" w:author="Wayne Kunze" w:date="2018-05-09T12:32:00Z"/>
          <w:rFonts w:ascii="Courier" w:hAnsi="Courier" w:cs="Courier New"/>
          <w:sz w:val="20"/>
          <w:szCs w:val="20"/>
          <w:rPrChange w:id="1374" w:author="Wayne Kunze" w:date="2018-05-09T12:37:00Z">
            <w:rPr>
              <w:ins w:id="1375" w:author="Wayne Kunze" w:date="2018-05-09T12:32:00Z"/>
              <w:rFonts w:ascii="Courier New" w:hAnsi="Courier New" w:cs="Courier New"/>
            </w:rPr>
          </w:rPrChange>
        </w:rPr>
      </w:pPr>
      <w:ins w:id="1376" w:author="Wayne Kunze" w:date="2018-05-09T12:32:00Z">
        <w:r w:rsidRPr="00377514">
          <w:rPr>
            <w:rFonts w:ascii="Courier" w:hAnsi="Courier" w:cs="Courier New"/>
            <w:sz w:val="20"/>
            <w:szCs w:val="20"/>
            <w:rPrChange w:id="137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7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79" w:author="Wayne Kunze" w:date="2018-05-09T12:37:00Z">
              <w:rPr>
                <w:rFonts w:ascii="Courier New" w:hAnsi="Courier New" w:cs="Courier New"/>
              </w:rPr>
            </w:rPrChange>
          </w:rPr>
          <w:t>[,c</w:t>
        </w:r>
        <w:proofErr w:type="gramEnd"/>
        <w:r w:rsidRPr="00377514">
          <w:rPr>
            <w:rFonts w:ascii="Courier" w:hAnsi="Courier" w:cs="Courier New"/>
            <w:sz w:val="20"/>
            <w:szCs w:val="20"/>
            <w:rPrChange w:id="1380" w:author="Wayne Kunze" w:date="2018-05-09T12:37:00Z">
              <w:rPr>
                <w:rFonts w:ascii="Courier New" w:hAnsi="Courier New" w:cs="Courier New"/>
              </w:rPr>
            </w:rPrChange>
          </w:rPr>
          <w:t>(1,7)],</w:t>
        </w:r>
        <w:proofErr w:type="spellStart"/>
        <w:r w:rsidRPr="00377514">
          <w:rPr>
            <w:rFonts w:ascii="Courier" w:hAnsi="Courier" w:cs="Courier New"/>
            <w:sz w:val="20"/>
            <w:szCs w:val="20"/>
            <w:rPrChange w:id="1381" w:author="Wayne Kunze" w:date="2018-05-09T12:37:00Z">
              <w:rPr>
                <w:rFonts w:ascii="Courier New" w:hAnsi="Courier New" w:cs="Courier New"/>
              </w:rPr>
            </w:rPrChange>
          </w:rPr>
          <w:t>pch</w:t>
        </w:r>
        <w:proofErr w:type="spellEnd"/>
        <w:r w:rsidRPr="00377514">
          <w:rPr>
            <w:rFonts w:ascii="Courier" w:hAnsi="Courier" w:cs="Courier New"/>
            <w:sz w:val="20"/>
            <w:szCs w:val="20"/>
            <w:rPrChange w:id="1382" w:author="Wayne Kunze" w:date="2018-05-09T12:37:00Z">
              <w:rPr>
                <w:rFonts w:ascii="Courier New" w:hAnsi="Courier New" w:cs="Courier New"/>
              </w:rPr>
            </w:rPrChange>
          </w:rPr>
          <w:t xml:space="preserve"> = 19, col=Cols(y))</w:t>
        </w:r>
      </w:ins>
    </w:p>
    <w:p w14:paraId="43543051" w14:textId="77777777" w:rsidR="00300869" w:rsidRPr="00377514" w:rsidRDefault="00300869" w:rsidP="00300869">
      <w:pPr>
        <w:spacing w:line="240" w:lineRule="auto"/>
        <w:ind w:firstLine="0"/>
        <w:rPr>
          <w:ins w:id="1383" w:author="Wayne Kunze" w:date="2018-05-09T12:32:00Z"/>
          <w:rFonts w:ascii="Courier" w:hAnsi="Courier" w:cs="Courier New"/>
          <w:sz w:val="20"/>
          <w:szCs w:val="20"/>
          <w:rPrChange w:id="1384" w:author="Wayne Kunze" w:date="2018-05-09T12:37:00Z">
            <w:rPr>
              <w:ins w:id="1385" w:author="Wayne Kunze" w:date="2018-05-09T12:32:00Z"/>
              <w:rFonts w:ascii="Courier New" w:hAnsi="Courier New" w:cs="Courier New"/>
            </w:rPr>
          </w:rPrChange>
        </w:rPr>
      </w:pPr>
      <w:ins w:id="1386" w:author="Wayne Kunze" w:date="2018-05-09T12:32:00Z">
        <w:r w:rsidRPr="00377514">
          <w:rPr>
            <w:rFonts w:ascii="Courier" w:hAnsi="Courier" w:cs="Courier New"/>
            <w:sz w:val="20"/>
            <w:szCs w:val="20"/>
            <w:rPrChange w:id="138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8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89" w:author="Wayne Kunze" w:date="2018-05-09T12:37:00Z">
              <w:rPr>
                <w:rFonts w:ascii="Courier New" w:hAnsi="Courier New" w:cs="Courier New"/>
              </w:rPr>
            </w:rPrChange>
          </w:rPr>
          <w:t>[,c</w:t>
        </w:r>
        <w:proofErr w:type="gramEnd"/>
        <w:r w:rsidRPr="00377514">
          <w:rPr>
            <w:rFonts w:ascii="Courier" w:hAnsi="Courier" w:cs="Courier New"/>
            <w:sz w:val="20"/>
            <w:szCs w:val="20"/>
            <w:rPrChange w:id="1390" w:author="Wayne Kunze" w:date="2018-05-09T12:37:00Z">
              <w:rPr>
                <w:rFonts w:ascii="Courier New" w:hAnsi="Courier New" w:cs="Courier New"/>
              </w:rPr>
            </w:rPrChange>
          </w:rPr>
          <w:t>(1,8)],</w:t>
        </w:r>
        <w:proofErr w:type="spellStart"/>
        <w:r w:rsidRPr="00377514">
          <w:rPr>
            <w:rFonts w:ascii="Courier" w:hAnsi="Courier" w:cs="Courier New"/>
            <w:sz w:val="20"/>
            <w:szCs w:val="20"/>
            <w:rPrChange w:id="1391" w:author="Wayne Kunze" w:date="2018-05-09T12:37:00Z">
              <w:rPr>
                <w:rFonts w:ascii="Courier New" w:hAnsi="Courier New" w:cs="Courier New"/>
              </w:rPr>
            </w:rPrChange>
          </w:rPr>
          <w:t>pch</w:t>
        </w:r>
        <w:proofErr w:type="spellEnd"/>
        <w:r w:rsidRPr="00377514">
          <w:rPr>
            <w:rFonts w:ascii="Courier" w:hAnsi="Courier" w:cs="Courier New"/>
            <w:sz w:val="20"/>
            <w:szCs w:val="20"/>
            <w:rPrChange w:id="1392" w:author="Wayne Kunze" w:date="2018-05-09T12:37:00Z">
              <w:rPr>
                <w:rFonts w:ascii="Courier New" w:hAnsi="Courier New" w:cs="Courier New"/>
              </w:rPr>
            </w:rPrChange>
          </w:rPr>
          <w:t xml:space="preserve"> = 19, col=Cols(y))</w:t>
        </w:r>
      </w:ins>
    </w:p>
    <w:p w14:paraId="0FCE5C09" w14:textId="77777777" w:rsidR="00300869" w:rsidRPr="00377514" w:rsidRDefault="00300869" w:rsidP="00300869">
      <w:pPr>
        <w:spacing w:line="240" w:lineRule="auto"/>
        <w:ind w:firstLine="0"/>
        <w:rPr>
          <w:ins w:id="1393" w:author="Wayne Kunze" w:date="2018-05-09T12:32:00Z"/>
          <w:rFonts w:ascii="Courier" w:hAnsi="Courier" w:cs="Courier New"/>
          <w:sz w:val="20"/>
          <w:szCs w:val="20"/>
          <w:rPrChange w:id="1394" w:author="Wayne Kunze" w:date="2018-05-09T12:37:00Z">
            <w:rPr>
              <w:ins w:id="1395" w:author="Wayne Kunze" w:date="2018-05-09T12:32:00Z"/>
              <w:rFonts w:ascii="Courier New" w:hAnsi="Courier New" w:cs="Courier New"/>
            </w:rPr>
          </w:rPrChange>
        </w:rPr>
      </w:pPr>
      <w:ins w:id="1396" w:author="Wayne Kunze" w:date="2018-05-09T12:32:00Z">
        <w:r w:rsidRPr="00377514">
          <w:rPr>
            <w:rFonts w:ascii="Courier" w:hAnsi="Courier" w:cs="Courier New"/>
            <w:sz w:val="20"/>
            <w:szCs w:val="20"/>
            <w:rPrChange w:id="1397"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398"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399" w:author="Wayne Kunze" w:date="2018-05-09T12:37:00Z">
              <w:rPr>
                <w:rFonts w:ascii="Courier New" w:hAnsi="Courier New" w:cs="Courier New"/>
              </w:rPr>
            </w:rPrChange>
          </w:rPr>
          <w:t>[,c</w:t>
        </w:r>
        <w:proofErr w:type="gramEnd"/>
        <w:r w:rsidRPr="00377514">
          <w:rPr>
            <w:rFonts w:ascii="Courier" w:hAnsi="Courier" w:cs="Courier New"/>
            <w:sz w:val="20"/>
            <w:szCs w:val="20"/>
            <w:rPrChange w:id="1400" w:author="Wayne Kunze" w:date="2018-05-09T12:37:00Z">
              <w:rPr>
                <w:rFonts w:ascii="Courier New" w:hAnsi="Courier New" w:cs="Courier New"/>
              </w:rPr>
            </w:rPrChange>
          </w:rPr>
          <w:t>(1,9)],</w:t>
        </w:r>
        <w:proofErr w:type="spellStart"/>
        <w:r w:rsidRPr="00377514">
          <w:rPr>
            <w:rFonts w:ascii="Courier" w:hAnsi="Courier" w:cs="Courier New"/>
            <w:sz w:val="20"/>
            <w:szCs w:val="20"/>
            <w:rPrChange w:id="1401" w:author="Wayne Kunze" w:date="2018-05-09T12:37:00Z">
              <w:rPr>
                <w:rFonts w:ascii="Courier New" w:hAnsi="Courier New" w:cs="Courier New"/>
              </w:rPr>
            </w:rPrChange>
          </w:rPr>
          <w:t>pch</w:t>
        </w:r>
        <w:proofErr w:type="spellEnd"/>
        <w:r w:rsidRPr="00377514">
          <w:rPr>
            <w:rFonts w:ascii="Courier" w:hAnsi="Courier" w:cs="Courier New"/>
            <w:sz w:val="20"/>
            <w:szCs w:val="20"/>
            <w:rPrChange w:id="1402" w:author="Wayne Kunze" w:date="2018-05-09T12:37:00Z">
              <w:rPr>
                <w:rFonts w:ascii="Courier New" w:hAnsi="Courier New" w:cs="Courier New"/>
              </w:rPr>
            </w:rPrChange>
          </w:rPr>
          <w:t xml:space="preserve"> = 19, col=Cols(y))</w:t>
        </w:r>
      </w:ins>
    </w:p>
    <w:p w14:paraId="7AAD791E" w14:textId="77777777" w:rsidR="00300869" w:rsidRPr="00377514" w:rsidRDefault="00300869" w:rsidP="00300869">
      <w:pPr>
        <w:spacing w:line="240" w:lineRule="auto"/>
        <w:ind w:firstLine="0"/>
        <w:rPr>
          <w:ins w:id="1403" w:author="Wayne Kunze" w:date="2018-05-09T12:32:00Z"/>
          <w:rFonts w:ascii="Courier" w:hAnsi="Courier" w:cs="Courier New"/>
          <w:sz w:val="20"/>
          <w:szCs w:val="20"/>
          <w:rPrChange w:id="1404" w:author="Wayne Kunze" w:date="2018-05-09T12:37:00Z">
            <w:rPr>
              <w:ins w:id="1405" w:author="Wayne Kunze" w:date="2018-05-09T12:32:00Z"/>
              <w:rFonts w:ascii="Courier New" w:hAnsi="Courier New" w:cs="Courier New"/>
            </w:rPr>
          </w:rPrChange>
        </w:rPr>
      </w:pPr>
    </w:p>
    <w:p w14:paraId="6C0C6869" w14:textId="77777777" w:rsidR="00300869" w:rsidRPr="00377514" w:rsidRDefault="00300869" w:rsidP="00300869">
      <w:pPr>
        <w:spacing w:line="240" w:lineRule="auto"/>
        <w:ind w:firstLine="0"/>
        <w:rPr>
          <w:ins w:id="1406" w:author="Wayne Kunze" w:date="2018-05-09T12:32:00Z"/>
          <w:rFonts w:ascii="Courier" w:hAnsi="Courier" w:cs="Courier New"/>
          <w:sz w:val="20"/>
          <w:szCs w:val="20"/>
          <w:rPrChange w:id="1407" w:author="Wayne Kunze" w:date="2018-05-09T12:37:00Z">
            <w:rPr>
              <w:ins w:id="1408" w:author="Wayne Kunze" w:date="2018-05-09T12:32:00Z"/>
              <w:rFonts w:ascii="Courier New" w:hAnsi="Courier New" w:cs="Courier New"/>
            </w:rPr>
          </w:rPrChange>
        </w:rPr>
      </w:pPr>
      <w:ins w:id="1409" w:author="Wayne Kunze" w:date="2018-05-09T12:32:00Z">
        <w:r w:rsidRPr="00377514">
          <w:rPr>
            <w:rFonts w:ascii="Courier" w:hAnsi="Courier" w:cs="Courier New"/>
            <w:sz w:val="20"/>
            <w:szCs w:val="20"/>
            <w:rPrChange w:id="141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1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12" w:author="Wayne Kunze" w:date="2018-05-09T12:37:00Z">
              <w:rPr>
                <w:rFonts w:ascii="Courier New" w:hAnsi="Courier New" w:cs="Courier New"/>
              </w:rPr>
            </w:rPrChange>
          </w:rPr>
          <w:t>[,c</w:t>
        </w:r>
        <w:proofErr w:type="gramEnd"/>
        <w:r w:rsidRPr="00377514">
          <w:rPr>
            <w:rFonts w:ascii="Courier" w:hAnsi="Courier" w:cs="Courier New"/>
            <w:sz w:val="20"/>
            <w:szCs w:val="20"/>
            <w:rPrChange w:id="1413" w:author="Wayne Kunze" w:date="2018-05-09T12:37:00Z">
              <w:rPr>
                <w:rFonts w:ascii="Courier New" w:hAnsi="Courier New" w:cs="Courier New"/>
              </w:rPr>
            </w:rPrChange>
          </w:rPr>
          <w:t>(2,3)],</w:t>
        </w:r>
        <w:proofErr w:type="spellStart"/>
        <w:r w:rsidRPr="00377514">
          <w:rPr>
            <w:rFonts w:ascii="Courier" w:hAnsi="Courier" w:cs="Courier New"/>
            <w:sz w:val="20"/>
            <w:szCs w:val="20"/>
            <w:rPrChange w:id="1414" w:author="Wayne Kunze" w:date="2018-05-09T12:37:00Z">
              <w:rPr>
                <w:rFonts w:ascii="Courier New" w:hAnsi="Courier New" w:cs="Courier New"/>
              </w:rPr>
            </w:rPrChange>
          </w:rPr>
          <w:t>pch</w:t>
        </w:r>
        <w:proofErr w:type="spellEnd"/>
        <w:r w:rsidRPr="00377514">
          <w:rPr>
            <w:rFonts w:ascii="Courier" w:hAnsi="Courier" w:cs="Courier New"/>
            <w:sz w:val="20"/>
            <w:szCs w:val="20"/>
            <w:rPrChange w:id="1415" w:author="Wayne Kunze" w:date="2018-05-09T12:37:00Z">
              <w:rPr>
                <w:rFonts w:ascii="Courier New" w:hAnsi="Courier New" w:cs="Courier New"/>
              </w:rPr>
            </w:rPrChange>
          </w:rPr>
          <w:t xml:space="preserve"> = 19, col=Cols(y))</w:t>
        </w:r>
      </w:ins>
    </w:p>
    <w:p w14:paraId="330E6F5E" w14:textId="77777777" w:rsidR="00300869" w:rsidRPr="00377514" w:rsidRDefault="00300869" w:rsidP="00300869">
      <w:pPr>
        <w:spacing w:line="240" w:lineRule="auto"/>
        <w:ind w:firstLine="0"/>
        <w:rPr>
          <w:ins w:id="1416" w:author="Wayne Kunze" w:date="2018-05-09T12:32:00Z"/>
          <w:rFonts w:ascii="Courier" w:hAnsi="Courier" w:cs="Courier New"/>
          <w:sz w:val="20"/>
          <w:szCs w:val="20"/>
          <w:rPrChange w:id="1417" w:author="Wayne Kunze" w:date="2018-05-09T12:37:00Z">
            <w:rPr>
              <w:ins w:id="1418" w:author="Wayne Kunze" w:date="2018-05-09T12:32:00Z"/>
              <w:rFonts w:ascii="Courier New" w:hAnsi="Courier New" w:cs="Courier New"/>
            </w:rPr>
          </w:rPrChange>
        </w:rPr>
      </w:pPr>
      <w:ins w:id="1419" w:author="Wayne Kunze" w:date="2018-05-09T12:32:00Z">
        <w:r w:rsidRPr="00377514">
          <w:rPr>
            <w:rFonts w:ascii="Courier" w:hAnsi="Courier" w:cs="Courier New"/>
            <w:sz w:val="20"/>
            <w:szCs w:val="20"/>
            <w:rPrChange w:id="142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2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22" w:author="Wayne Kunze" w:date="2018-05-09T12:37:00Z">
              <w:rPr>
                <w:rFonts w:ascii="Courier New" w:hAnsi="Courier New" w:cs="Courier New"/>
              </w:rPr>
            </w:rPrChange>
          </w:rPr>
          <w:t>[,c</w:t>
        </w:r>
        <w:proofErr w:type="gramEnd"/>
        <w:r w:rsidRPr="00377514">
          <w:rPr>
            <w:rFonts w:ascii="Courier" w:hAnsi="Courier" w:cs="Courier New"/>
            <w:sz w:val="20"/>
            <w:szCs w:val="20"/>
            <w:rPrChange w:id="1423" w:author="Wayne Kunze" w:date="2018-05-09T12:37:00Z">
              <w:rPr>
                <w:rFonts w:ascii="Courier New" w:hAnsi="Courier New" w:cs="Courier New"/>
              </w:rPr>
            </w:rPrChange>
          </w:rPr>
          <w:t>(2,4)],</w:t>
        </w:r>
        <w:proofErr w:type="spellStart"/>
        <w:r w:rsidRPr="00377514">
          <w:rPr>
            <w:rFonts w:ascii="Courier" w:hAnsi="Courier" w:cs="Courier New"/>
            <w:sz w:val="20"/>
            <w:szCs w:val="20"/>
            <w:rPrChange w:id="1424" w:author="Wayne Kunze" w:date="2018-05-09T12:37:00Z">
              <w:rPr>
                <w:rFonts w:ascii="Courier New" w:hAnsi="Courier New" w:cs="Courier New"/>
              </w:rPr>
            </w:rPrChange>
          </w:rPr>
          <w:t>pch</w:t>
        </w:r>
        <w:proofErr w:type="spellEnd"/>
        <w:r w:rsidRPr="00377514">
          <w:rPr>
            <w:rFonts w:ascii="Courier" w:hAnsi="Courier" w:cs="Courier New"/>
            <w:sz w:val="20"/>
            <w:szCs w:val="20"/>
            <w:rPrChange w:id="1425" w:author="Wayne Kunze" w:date="2018-05-09T12:37:00Z">
              <w:rPr>
                <w:rFonts w:ascii="Courier New" w:hAnsi="Courier New" w:cs="Courier New"/>
              </w:rPr>
            </w:rPrChange>
          </w:rPr>
          <w:t xml:space="preserve"> = 19, col=Cols(y))</w:t>
        </w:r>
      </w:ins>
    </w:p>
    <w:p w14:paraId="4BD3404A" w14:textId="77777777" w:rsidR="00300869" w:rsidRPr="00377514" w:rsidRDefault="00300869" w:rsidP="00300869">
      <w:pPr>
        <w:spacing w:line="240" w:lineRule="auto"/>
        <w:ind w:firstLine="0"/>
        <w:rPr>
          <w:ins w:id="1426" w:author="Wayne Kunze" w:date="2018-05-09T12:32:00Z"/>
          <w:rFonts w:ascii="Courier" w:hAnsi="Courier" w:cs="Courier New"/>
          <w:sz w:val="20"/>
          <w:szCs w:val="20"/>
          <w:rPrChange w:id="1427" w:author="Wayne Kunze" w:date="2018-05-09T12:37:00Z">
            <w:rPr>
              <w:ins w:id="1428" w:author="Wayne Kunze" w:date="2018-05-09T12:32:00Z"/>
              <w:rFonts w:ascii="Courier New" w:hAnsi="Courier New" w:cs="Courier New"/>
            </w:rPr>
          </w:rPrChange>
        </w:rPr>
      </w:pPr>
      <w:ins w:id="1429" w:author="Wayne Kunze" w:date="2018-05-09T12:32:00Z">
        <w:r w:rsidRPr="00377514">
          <w:rPr>
            <w:rFonts w:ascii="Courier" w:hAnsi="Courier" w:cs="Courier New"/>
            <w:sz w:val="20"/>
            <w:szCs w:val="20"/>
            <w:rPrChange w:id="143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3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32" w:author="Wayne Kunze" w:date="2018-05-09T12:37:00Z">
              <w:rPr>
                <w:rFonts w:ascii="Courier New" w:hAnsi="Courier New" w:cs="Courier New"/>
              </w:rPr>
            </w:rPrChange>
          </w:rPr>
          <w:t>[,c</w:t>
        </w:r>
        <w:proofErr w:type="gramEnd"/>
        <w:r w:rsidRPr="00377514">
          <w:rPr>
            <w:rFonts w:ascii="Courier" w:hAnsi="Courier" w:cs="Courier New"/>
            <w:sz w:val="20"/>
            <w:szCs w:val="20"/>
            <w:rPrChange w:id="1433" w:author="Wayne Kunze" w:date="2018-05-09T12:37:00Z">
              <w:rPr>
                <w:rFonts w:ascii="Courier New" w:hAnsi="Courier New" w:cs="Courier New"/>
              </w:rPr>
            </w:rPrChange>
          </w:rPr>
          <w:t>(2,5)],</w:t>
        </w:r>
        <w:proofErr w:type="spellStart"/>
        <w:r w:rsidRPr="00377514">
          <w:rPr>
            <w:rFonts w:ascii="Courier" w:hAnsi="Courier" w:cs="Courier New"/>
            <w:sz w:val="20"/>
            <w:szCs w:val="20"/>
            <w:rPrChange w:id="1434" w:author="Wayne Kunze" w:date="2018-05-09T12:37:00Z">
              <w:rPr>
                <w:rFonts w:ascii="Courier New" w:hAnsi="Courier New" w:cs="Courier New"/>
              </w:rPr>
            </w:rPrChange>
          </w:rPr>
          <w:t>pch</w:t>
        </w:r>
        <w:proofErr w:type="spellEnd"/>
        <w:r w:rsidRPr="00377514">
          <w:rPr>
            <w:rFonts w:ascii="Courier" w:hAnsi="Courier" w:cs="Courier New"/>
            <w:sz w:val="20"/>
            <w:szCs w:val="20"/>
            <w:rPrChange w:id="1435" w:author="Wayne Kunze" w:date="2018-05-09T12:37:00Z">
              <w:rPr>
                <w:rFonts w:ascii="Courier New" w:hAnsi="Courier New" w:cs="Courier New"/>
              </w:rPr>
            </w:rPrChange>
          </w:rPr>
          <w:t xml:space="preserve"> = 19, col=Cols(y))</w:t>
        </w:r>
      </w:ins>
    </w:p>
    <w:p w14:paraId="02563A3E" w14:textId="77777777" w:rsidR="00300869" w:rsidRPr="00377514" w:rsidRDefault="00300869" w:rsidP="00300869">
      <w:pPr>
        <w:spacing w:line="240" w:lineRule="auto"/>
        <w:ind w:firstLine="0"/>
        <w:rPr>
          <w:ins w:id="1436" w:author="Wayne Kunze" w:date="2018-05-09T12:32:00Z"/>
          <w:rFonts w:ascii="Courier" w:hAnsi="Courier" w:cs="Courier New"/>
          <w:sz w:val="20"/>
          <w:szCs w:val="20"/>
          <w:rPrChange w:id="1437" w:author="Wayne Kunze" w:date="2018-05-09T12:37:00Z">
            <w:rPr>
              <w:ins w:id="1438" w:author="Wayne Kunze" w:date="2018-05-09T12:32:00Z"/>
              <w:rFonts w:ascii="Courier New" w:hAnsi="Courier New" w:cs="Courier New"/>
            </w:rPr>
          </w:rPrChange>
        </w:rPr>
      </w:pPr>
      <w:ins w:id="1439" w:author="Wayne Kunze" w:date="2018-05-09T12:32:00Z">
        <w:r w:rsidRPr="00377514">
          <w:rPr>
            <w:rFonts w:ascii="Courier" w:hAnsi="Courier" w:cs="Courier New"/>
            <w:sz w:val="20"/>
            <w:szCs w:val="20"/>
            <w:rPrChange w:id="144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4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42" w:author="Wayne Kunze" w:date="2018-05-09T12:37:00Z">
              <w:rPr>
                <w:rFonts w:ascii="Courier New" w:hAnsi="Courier New" w:cs="Courier New"/>
              </w:rPr>
            </w:rPrChange>
          </w:rPr>
          <w:t>[,c</w:t>
        </w:r>
        <w:proofErr w:type="gramEnd"/>
        <w:r w:rsidRPr="00377514">
          <w:rPr>
            <w:rFonts w:ascii="Courier" w:hAnsi="Courier" w:cs="Courier New"/>
            <w:sz w:val="20"/>
            <w:szCs w:val="20"/>
            <w:rPrChange w:id="1443" w:author="Wayne Kunze" w:date="2018-05-09T12:37:00Z">
              <w:rPr>
                <w:rFonts w:ascii="Courier New" w:hAnsi="Courier New" w:cs="Courier New"/>
              </w:rPr>
            </w:rPrChange>
          </w:rPr>
          <w:t>(2,6)],</w:t>
        </w:r>
        <w:proofErr w:type="spellStart"/>
        <w:r w:rsidRPr="00377514">
          <w:rPr>
            <w:rFonts w:ascii="Courier" w:hAnsi="Courier" w:cs="Courier New"/>
            <w:sz w:val="20"/>
            <w:szCs w:val="20"/>
            <w:rPrChange w:id="1444" w:author="Wayne Kunze" w:date="2018-05-09T12:37:00Z">
              <w:rPr>
                <w:rFonts w:ascii="Courier New" w:hAnsi="Courier New" w:cs="Courier New"/>
              </w:rPr>
            </w:rPrChange>
          </w:rPr>
          <w:t>pch</w:t>
        </w:r>
        <w:proofErr w:type="spellEnd"/>
        <w:r w:rsidRPr="00377514">
          <w:rPr>
            <w:rFonts w:ascii="Courier" w:hAnsi="Courier" w:cs="Courier New"/>
            <w:sz w:val="20"/>
            <w:szCs w:val="20"/>
            <w:rPrChange w:id="1445" w:author="Wayne Kunze" w:date="2018-05-09T12:37:00Z">
              <w:rPr>
                <w:rFonts w:ascii="Courier New" w:hAnsi="Courier New" w:cs="Courier New"/>
              </w:rPr>
            </w:rPrChange>
          </w:rPr>
          <w:t xml:space="preserve"> = 19, col=Cols(y))</w:t>
        </w:r>
      </w:ins>
    </w:p>
    <w:p w14:paraId="41050A74" w14:textId="77777777" w:rsidR="00300869" w:rsidRPr="00377514" w:rsidRDefault="00300869" w:rsidP="00300869">
      <w:pPr>
        <w:spacing w:line="240" w:lineRule="auto"/>
        <w:ind w:firstLine="0"/>
        <w:rPr>
          <w:ins w:id="1446" w:author="Wayne Kunze" w:date="2018-05-09T12:32:00Z"/>
          <w:rFonts w:ascii="Courier" w:hAnsi="Courier" w:cs="Courier New"/>
          <w:sz w:val="20"/>
          <w:szCs w:val="20"/>
          <w:rPrChange w:id="1447" w:author="Wayne Kunze" w:date="2018-05-09T12:37:00Z">
            <w:rPr>
              <w:ins w:id="1448" w:author="Wayne Kunze" w:date="2018-05-09T12:32:00Z"/>
              <w:rFonts w:ascii="Courier New" w:hAnsi="Courier New" w:cs="Courier New"/>
            </w:rPr>
          </w:rPrChange>
        </w:rPr>
      </w:pPr>
      <w:ins w:id="1449" w:author="Wayne Kunze" w:date="2018-05-09T12:32:00Z">
        <w:r w:rsidRPr="00377514">
          <w:rPr>
            <w:rFonts w:ascii="Courier" w:hAnsi="Courier" w:cs="Courier New"/>
            <w:sz w:val="20"/>
            <w:szCs w:val="20"/>
            <w:rPrChange w:id="145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5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52" w:author="Wayne Kunze" w:date="2018-05-09T12:37:00Z">
              <w:rPr>
                <w:rFonts w:ascii="Courier New" w:hAnsi="Courier New" w:cs="Courier New"/>
              </w:rPr>
            </w:rPrChange>
          </w:rPr>
          <w:t>[,c</w:t>
        </w:r>
        <w:proofErr w:type="gramEnd"/>
        <w:r w:rsidRPr="00377514">
          <w:rPr>
            <w:rFonts w:ascii="Courier" w:hAnsi="Courier" w:cs="Courier New"/>
            <w:sz w:val="20"/>
            <w:szCs w:val="20"/>
            <w:rPrChange w:id="1453" w:author="Wayne Kunze" w:date="2018-05-09T12:37:00Z">
              <w:rPr>
                <w:rFonts w:ascii="Courier New" w:hAnsi="Courier New" w:cs="Courier New"/>
              </w:rPr>
            </w:rPrChange>
          </w:rPr>
          <w:t>(2,7)],</w:t>
        </w:r>
        <w:proofErr w:type="spellStart"/>
        <w:r w:rsidRPr="00377514">
          <w:rPr>
            <w:rFonts w:ascii="Courier" w:hAnsi="Courier" w:cs="Courier New"/>
            <w:sz w:val="20"/>
            <w:szCs w:val="20"/>
            <w:rPrChange w:id="1454" w:author="Wayne Kunze" w:date="2018-05-09T12:37:00Z">
              <w:rPr>
                <w:rFonts w:ascii="Courier New" w:hAnsi="Courier New" w:cs="Courier New"/>
              </w:rPr>
            </w:rPrChange>
          </w:rPr>
          <w:t>pch</w:t>
        </w:r>
        <w:proofErr w:type="spellEnd"/>
        <w:r w:rsidRPr="00377514">
          <w:rPr>
            <w:rFonts w:ascii="Courier" w:hAnsi="Courier" w:cs="Courier New"/>
            <w:sz w:val="20"/>
            <w:szCs w:val="20"/>
            <w:rPrChange w:id="1455" w:author="Wayne Kunze" w:date="2018-05-09T12:37:00Z">
              <w:rPr>
                <w:rFonts w:ascii="Courier New" w:hAnsi="Courier New" w:cs="Courier New"/>
              </w:rPr>
            </w:rPrChange>
          </w:rPr>
          <w:t xml:space="preserve"> = 19, col=Cols(y))</w:t>
        </w:r>
      </w:ins>
    </w:p>
    <w:p w14:paraId="796EEB3E" w14:textId="77777777" w:rsidR="00300869" w:rsidRPr="00377514" w:rsidRDefault="00300869" w:rsidP="00300869">
      <w:pPr>
        <w:spacing w:line="240" w:lineRule="auto"/>
        <w:ind w:firstLine="0"/>
        <w:rPr>
          <w:ins w:id="1456" w:author="Wayne Kunze" w:date="2018-05-09T12:32:00Z"/>
          <w:rFonts w:ascii="Courier" w:hAnsi="Courier" w:cs="Courier New"/>
          <w:sz w:val="20"/>
          <w:szCs w:val="20"/>
          <w:rPrChange w:id="1457" w:author="Wayne Kunze" w:date="2018-05-09T12:37:00Z">
            <w:rPr>
              <w:ins w:id="1458" w:author="Wayne Kunze" w:date="2018-05-09T12:32:00Z"/>
              <w:rFonts w:ascii="Courier New" w:hAnsi="Courier New" w:cs="Courier New"/>
            </w:rPr>
          </w:rPrChange>
        </w:rPr>
      </w:pPr>
      <w:ins w:id="1459" w:author="Wayne Kunze" w:date="2018-05-09T12:32:00Z">
        <w:r w:rsidRPr="00377514">
          <w:rPr>
            <w:rFonts w:ascii="Courier" w:hAnsi="Courier" w:cs="Courier New"/>
            <w:sz w:val="20"/>
            <w:szCs w:val="20"/>
            <w:rPrChange w:id="146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6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62" w:author="Wayne Kunze" w:date="2018-05-09T12:37:00Z">
              <w:rPr>
                <w:rFonts w:ascii="Courier New" w:hAnsi="Courier New" w:cs="Courier New"/>
              </w:rPr>
            </w:rPrChange>
          </w:rPr>
          <w:t>[,c</w:t>
        </w:r>
        <w:proofErr w:type="gramEnd"/>
        <w:r w:rsidRPr="00377514">
          <w:rPr>
            <w:rFonts w:ascii="Courier" w:hAnsi="Courier" w:cs="Courier New"/>
            <w:sz w:val="20"/>
            <w:szCs w:val="20"/>
            <w:rPrChange w:id="1463" w:author="Wayne Kunze" w:date="2018-05-09T12:37:00Z">
              <w:rPr>
                <w:rFonts w:ascii="Courier New" w:hAnsi="Courier New" w:cs="Courier New"/>
              </w:rPr>
            </w:rPrChange>
          </w:rPr>
          <w:t>(2,8)],</w:t>
        </w:r>
        <w:proofErr w:type="spellStart"/>
        <w:r w:rsidRPr="00377514">
          <w:rPr>
            <w:rFonts w:ascii="Courier" w:hAnsi="Courier" w:cs="Courier New"/>
            <w:sz w:val="20"/>
            <w:szCs w:val="20"/>
            <w:rPrChange w:id="1464" w:author="Wayne Kunze" w:date="2018-05-09T12:37:00Z">
              <w:rPr>
                <w:rFonts w:ascii="Courier New" w:hAnsi="Courier New" w:cs="Courier New"/>
              </w:rPr>
            </w:rPrChange>
          </w:rPr>
          <w:t>pch</w:t>
        </w:r>
        <w:proofErr w:type="spellEnd"/>
        <w:r w:rsidRPr="00377514">
          <w:rPr>
            <w:rFonts w:ascii="Courier" w:hAnsi="Courier" w:cs="Courier New"/>
            <w:sz w:val="20"/>
            <w:szCs w:val="20"/>
            <w:rPrChange w:id="1465" w:author="Wayne Kunze" w:date="2018-05-09T12:37:00Z">
              <w:rPr>
                <w:rFonts w:ascii="Courier New" w:hAnsi="Courier New" w:cs="Courier New"/>
              </w:rPr>
            </w:rPrChange>
          </w:rPr>
          <w:t xml:space="preserve"> = 19, col=Cols(y))</w:t>
        </w:r>
      </w:ins>
    </w:p>
    <w:p w14:paraId="2F4397F8" w14:textId="77777777" w:rsidR="00300869" w:rsidRPr="00377514" w:rsidRDefault="00300869" w:rsidP="00300869">
      <w:pPr>
        <w:spacing w:line="240" w:lineRule="auto"/>
        <w:ind w:firstLine="0"/>
        <w:rPr>
          <w:ins w:id="1466" w:author="Wayne Kunze" w:date="2018-05-09T12:32:00Z"/>
          <w:rFonts w:ascii="Courier" w:hAnsi="Courier" w:cs="Courier New"/>
          <w:sz w:val="20"/>
          <w:szCs w:val="20"/>
          <w:rPrChange w:id="1467" w:author="Wayne Kunze" w:date="2018-05-09T12:37:00Z">
            <w:rPr>
              <w:ins w:id="1468" w:author="Wayne Kunze" w:date="2018-05-09T12:32:00Z"/>
              <w:rFonts w:ascii="Courier New" w:hAnsi="Courier New" w:cs="Courier New"/>
            </w:rPr>
          </w:rPrChange>
        </w:rPr>
      </w:pPr>
      <w:ins w:id="1469" w:author="Wayne Kunze" w:date="2018-05-09T12:32:00Z">
        <w:r w:rsidRPr="00377514">
          <w:rPr>
            <w:rFonts w:ascii="Courier" w:hAnsi="Courier" w:cs="Courier New"/>
            <w:sz w:val="20"/>
            <w:szCs w:val="20"/>
            <w:rPrChange w:id="1470"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71"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72" w:author="Wayne Kunze" w:date="2018-05-09T12:37:00Z">
              <w:rPr>
                <w:rFonts w:ascii="Courier New" w:hAnsi="Courier New" w:cs="Courier New"/>
              </w:rPr>
            </w:rPrChange>
          </w:rPr>
          <w:t>[,c</w:t>
        </w:r>
        <w:proofErr w:type="gramEnd"/>
        <w:r w:rsidRPr="00377514">
          <w:rPr>
            <w:rFonts w:ascii="Courier" w:hAnsi="Courier" w:cs="Courier New"/>
            <w:sz w:val="20"/>
            <w:szCs w:val="20"/>
            <w:rPrChange w:id="1473" w:author="Wayne Kunze" w:date="2018-05-09T12:37:00Z">
              <w:rPr>
                <w:rFonts w:ascii="Courier New" w:hAnsi="Courier New" w:cs="Courier New"/>
              </w:rPr>
            </w:rPrChange>
          </w:rPr>
          <w:t>(2,9)],</w:t>
        </w:r>
        <w:proofErr w:type="spellStart"/>
        <w:r w:rsidRPr="00377514">
          <w:rPr>
            <w:rFonts w:ascii="Courier" w:hAnsi="Courier" w:cs="Courier New"/>
            <w:sz w:val="20"/>
            <w:szCs w:val="20"/>
            <w:rPrChange w:id="1474" w:author="Wayne Kunze" w:date="2018-05-09T12:37:00Z">
              <w:rPr>
                <w:rFonts w:ascii="Courier New" w:hAnsi="Courier New" w:cs="Courier New"/>
              </w:rPr>
            </w:rPrChange>
          </w:rPr>
          <w:t>pch</w:t>
        </w:r>
        <w:proofErr w:type="spellEnd"/>
        <w:r w:rsidRPr="00377514">
          <w:rPr>
            <w:rFonts w:ascii="Courier" w:hAnsi="Courier" w:cs="Courier New"/>
            <w:sz w:val="20"/>
            <w:szCs w:val="20"/>
            <w:rPrChange w:id="1475" w:author="Wayne Kunze" w:date="2018-05-09T12:37:00Z">
              <w:rPr>
                <w:rFonts w:ascii="Courier New" w:hAnsi="Courier New" w:cs="Courier New"/>
              </w:rPr>
            </w:rPrChange>
          </w:rPr>
          <w:t xml:space="preserve"> = 19, col=Cols(y))</w:t>
        </w:r>
      </w:ins>
    </w:p>
    <w:p w14:paraId="4F29D4E4" w14:textId="77777777" w:rsidR="00300869" w:rsidRPr="00377514" w:rsidRDefault="00300869" w:rsidP="00300869">
      <w:pPr>
        <w:spacing w:line="240" w:lineRule="auto"/>
        <w:ind w:firstLine="0"/>
        <w:rPr>
          <w:ins w:id="1476" w:author="Wayne Kunze" w:date="2018-05-09T12:32:00Z"/>
          <w:rFonts w:ascii="Courier" w:hAnsi="Courier" w:cs="Courier New"/>
          <w:sz w:val="20"/>
          <w:szCs w:val="20"/>
          <w:rPrChange w:id="1477" w:author="Wayne Kunze" w:date="2018-05-09T12:37:00Z">
            <w:rPr>
              <w:ins w:id="1478" w:author="Wayne Kunze" w:date="2018-05-09T12:32:00Z"/>
              <w:rFonts w:ascii="Courier New" w:hAnsi="Courier New" w:cs="Courier New"/>
            </w:rPr>
          </w:rPrChange>
        </w:rPr>
      </w:pPr>
    </w:p>
    <w:p w14:paraId="12D919D4" w14:textId="77777777" w:rsidR="00300869" w:rsidRPr="00377514" w:rsidRDefault="00300869" w:rsidP="00300869">
      <w:pPr>
        <w:spacing w:line="240" w:lineRule="auto"/>
        <w:ind w:firstLine="0"/>
        <w:rPr>
          <w:ins w:id="1479" w:author="Wayne Kunze" w:date="2018-05-09T12:32:00Z"/>
          <w:rFonts w:ascii="Courier" w:hAnsi="Courier" w:cs="Courier New"/>
          <w:sz w:val="20"/>
          <w:szCs w:val="20"/>
          <w:rPrChange w:id="1480" w:author="Wayne Kunze" w:date="2018-05-09T12:37:00Z">
            <w:rPr>
              <w:ins w:id="1481" w:author="Wayne Kunze" w:date="2018-05-09T12:32:00Z"/>
              <w:rFonts w:ascii="Courier New" w:hAnsi="Courier New" w:cs="Courier New"/>
            </w:rPr>
          </w:rPrChange>
        </w:rPr>
      </w:pPr>
      <w:ins w:id="1482" w:author="Wayne Kunze" w:date="2018-05-09T12:32:00Z">
        <w:r w:rsidRPr="00377514">
          <w:rPr>
            <w:rFonts w:ascii="Courier" w:hAnsi="Courier" w:cs="Courier New"/>
            <w:sz w:val="20"/>
            <w:szCs w:val="20"/>
            <w:rPrChange w:id="148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8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85" w:author="Wayne Kunze" w:date="2018-05-09T12:37:00Z">
              <w:rPr>
                <w:rFonts w:ascii="Courier New" w:hAnsi="Courier New" w:cs="Courier New"/>
              </w:rPr>
            </w:rPrChange>
          </w:rPr>
          <w:t>[,c</w:t>
        </w:r>
        <w:proofErr w:type="gramEnd"/>
        <w:r w:rsidRPr="00377514">
          <w:rPr>
            <w:rFonts w:ascii="Courier" w:hAnsi="Courier" w:cs="Courier New"/>
            <w:sz w:val="20"/>
            <w:szCs w:val="20"/>
            <w:rPrChange w:id="1486" w:author="Wayne Kunze" w:date="2018-05-09T12:37:00Z">
              <w:rPr>
                <w:rFonts w:ascii="Courier New" w:hAnsi="Courier New" w:cs="Courier New"/>
              </w:rPr>
            </w:rPrChange>
          </w:rPr>
          <w:t>(3,4)],</w:t>
        </w:r>
        <w:proofErr w:type="spellStart"/>
        <w:r w:rsidRPr="00377514">
          <w:rPr>
            <w:rFonts w:ascii="Courier" w:hAnsi="Courier" w:cs="Courier New"/>
            <w:sz w:val="20"/>
            <w:szCs w:val="20"/>
            <w:rPrChange w:id="1487" w:author="Wayne Kunze" w:date="2018-05-09T12:37:00Z">
              <w:rPr>
                <w:rFonts w:ascii="Courier New" w:hAnsi="Courier New" w:cs="Courier New"/>
              </w:rPr>
            </w:rPrChange>
          </w:rPr>
          <w:t>pch</w:t>
        </w:r>
        <w:proofErr w:type="spellEnd"/>
        <w:r w:rsidRPr="00377514">
          <w:rPr>
            <w:rFonts w:ascii="Courier" w:hAnsi="Courier" w:cs="Courier New"/>
            <w:sz w:val="20"/>
            <w:szCs w:val="20"/>
            <w:rPrChange w:id="1488" w:author="Wayne Kunze" w:date="2018-05-09T12:37:00Z">
              <w:rPr>
                <w:rFonts w:ascii="Courier New" w:hAnsi="Courier New" w:cs="Courier New"/>
              </w:rPr>
            </w:rPrChange>
          </w:rPr>
          <w:t xml:space="preserve"> = 19, col=Cols(y))</w:t>
        </w:r>
      </w:ins>
    </w:p>
    <w:p w14:paraId="2DC09C2E" w14:textId="77777777" w:rsidR="00300869" w:rsidRPr="00377514" w:rsidRDefault="00300869" w:rsidP="00300869">
      <w:pPr>
        <w:spacing w:line="240" w:lineRule="auto"/>
        <w:ind w:firstLine="0"/>
        <w:rPr>
          <w:ins w:id="1489" w:author="Wayne Kunze" w:date="2018-05-09T12:32:00Z"/>
          <w:rFonts w:ascii="Courier" w:hAnsi="Courier" w:cs="Courier New"/>
          <w:sz w:val="20"/>
          <w:szCs w:val="20"/>
          <w:rPrChange w:id="1490" w:author="Wayne Kunze" w:date="2018-05-09T12:37:00Z">
            <w:rPr>
              <w:ins w:id="1491" w:author="Wayne Kunze" w:date="2018-05-09T12:32:00Z"/>
              <w:rFonts w:ascii="Courier New" w:hAnsi="Courier New" w:cs="Courier New"/>
            </w:rPr>
          </w:rPrChange>
        </w:rPr>
      </w:pPr>
      <w:ins w:id="1492" w:author="Wayne Kunze" w:date="2018-05-09T12:32:00Z">
        <w:r w:rsidRPr="00377514">
          <w:rPr>
            <w:rFonts w:ascii="Courier" w:hAnsi="Courier" w:cs="Courier New"/>
            <w:sz w:val="20"/>
            <w:szCs w:val="20"/>
            <w:rPrChange w:id="149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49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495" w:author="Wayne Kunze" w:date="2018-05-09T12:37:00Z">
              <w:rPr>
                <w:rFonts w:ascii="Courier New" w:hAnsi="Courier New" w:cs="Courier New"/>
              </w:rPr>
            </w:rPrChange>
          </w:rPr>
          <w:t>[,c</w:t>
        </w:r>
        <w:proofErr w:type="gramEnd"/>
        <w:r w:rsidRPr="00377514">
          <w:rPr>
            <w:rFonts w:ascii="Courier" w:hAnsi="Courier" w:cs="Courier New"/>
            <w:sz w:val="20"/>
            <w:szCs w:val="20"/>
            <w:rPrChange w:id="1496" w:author="Wayne Kunze" w:date="2018-05-09T12:37:00Z">
              <w:rPr>
                <w:rFonts w:ascii="Courier New" w:hAnsi="Courier New" w:cs="Courier New"/>
              </w:rPr>
            </w:rPrChange>
          </w:rPr>
          <w:t>(3,5)],</w:t>
        </w:r>
        <w:proofErr w:type="spellStart"/>
        <w:r w:rsidRPr="00377514">
          <w:rPr>
            <w:rFonts w:ascii="Courier" w:hAnsi="Courier" w:cs="Courier New"/>
            <w:sz w:val="20"/>
            <w:szCs w:val="20"/>
            <w:rPrChange w:id="1497" w:author="Wayne Kunze" w:date="2018-05-09T12:37:00Z">
              <w:rPr>
                <w:rFonts w:ascii="Courier New" w:hAnsi="Courier New" w:cs="Courier New"/>
              </w:rPr>
            </w:rPrChange>
          </w:rPr>
          <w:t>pch</w:t>
        </w:r>
        <w:proofErr w:type="spellEnd"/>
        <w:r w:rsidRPr="00377514">
          <w:rPr>
            <w:rFonts w:ascii="Courier" w:hAnsi="Courier" w:cs="Courier New"/>
            <w:sz w:val="20"/>
            <w:szCs w:val="20"/>
            <w:rPrChange w:id="1498" w:author="Wayne Kunze" w:date="2018-05-09T12:37:00Z">
              <w:rPr>
                <w:rFonts w:ascii="Courier New" w:hAnsi="Courier New" w:cs="Courier New"/>
              </w:rPr>
            </w:rPrChange>
          </w:rPr>
          <w:t xml:space="preserve"> = 19, col=Cols(y))</w:t>
        </w:r>
      </w:ins>
    </w:p>
    <w:p w14:paraId="51345319" w14:textId="77777777" w:rsidR="00300869" w:rsidRPr="00377514" w:rsidRDefault="00300869" w:rsidP="00300869">
      <w:pPr>
        <w:spacing w:line="240" w:lineRule="auto"/>
        <w:ind w:firstLine="0"/>
        <w:rPr>
          <w:ins w:id="1499" w:author="Wayne Kunze" w:date="2018-05-09T12:32:00Z"/>
          <w:rFonts w:ascii="Courier" w:hAnsi="Courier" w:cs="Courier New"/>
          <w:sz w:val="20"/>
          <w:szCs w:val="20"/>
          <w:rPrChange w:id="1500" w:author="Wayne Kunze" w:date="2018-05-09T12:37:00Z">
            <w:rPr>
              <w:ins w:id="1501" w:author="Wayne Kunze" w:date="2018-05-09T12:32:00Z"/>
              <w:rFonts w:ascii="Courier New" w:hAnsi="Courier New" w:cs="Courier New"/>
            </w:rPr>
          </w:rPrChange>
        </w:rPr>
      </w:pPr>
      <w:ins w:id="1502" w:author="Wayne Kunze" w:date="2018-05-09T12:32:00Z">
        <w:r w:rsidRPr="00377514">
          <w:rPr>
            <w:rFonts w:ascii="Courier" w:hAnsi="Courier" w:cs="Courier New"/>
            <w:sz w:val="20"/>
            <w:szCs w:val="20"/>
            <w:rPrChange w:id="150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0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05" w:author="Wayne Kunze" w:date="2018-05-09T12:37:00Z">
              <w:rPr>
                <w:rFonts w:ascii="Courier New" w:hAnsi="Courier New" w:cs="Courier New"/>
              </w:rPr>
            </w:rPrChange>
          </w:rPr>
          <w:t>[,c</w:t>
        </w:r>
        <w:proofErr w:type="gramEnd"/>
        <w:r w:rsidRPr="00377514">
          <w:rPr>
            <w:rFonts w:ascii="Courier" w:hAnsi="Courier" w:cs="Courier New"/>
            <w:sz w:val="20"/>
            <w:szCs w:val="20"/>
            <w:rPrChange w:id="1506" w:author="Wayne Kunze" w:date="2018-05-09T12:37:00Z">
              <w:rPr>
                <w:rFonts w:ascii="Courier New" w:hAnsi="Courier New" w:cs="Courier New"/>
              </w:rPr>
            </w:rPrChange>
          </w:rPr>
          <w:t>(3,6)],</w:t>
        </w:r>
        <w:proofErr w:type="spellStart"/>
        <w:r w:rsidRPr="00377514">
          <w:rPr>
            <w:rFonts w:ascii="Courier" w:hAnsi="Courier" w:cs="Courier New"/>
            <w:sz w:val="20"/>
            <w:szCs w:val="20"/>
            <w:rPrChange w:id="1507" w:author="Wayne Kunze" w:date="2018-05-09T12:37:00Z">
              <w:rPr>
                <w:rFonts w:ascii="Courier New" w:hAnsi="Courier New" w:cs="Courier New"/>
              </w:rPr>
            </w:rPrChange>
          </w:rPr>
          <w:t>pch</w:t>
        </w:r>
        <w:proofErr w:type="spellEnd"/>
        <w:r w:rsidRPr="00377514">
          <w:rPr>
            <w:rFonts w:ascii="Courier" w:hAnsi="Courier" w:cs="Courier New"/>
            <w:sz w:val="20"/>
            <w:szCs w:val="20"/>
            <w:rPrChange w:id="1508" w:author="Wayne Kunze" w:date="2018-05-09T12:37:00Z">
              <w:rPr>
                <w:rFonts w:ascii="Courier New" w:hAnsi="Courier New" w:cs="Courier New"/>
              </w:rPr>
            </w:rPrChange>
          </w:rPr>
          <w:t xml:space="preserve"> = 19, col=Cols(y))</w:t>
        </w:r>
      </w:ins>
    </w:p>
    <w:p w14:paraId="5F64BD5F" w14:textId="77777777" w:rsidR="00300869" w:rsidRPr="00377514" w:rsidRDefault="00300869" w:rsidP="00300869">
      <w:pPr>
        <w:spacing w:line="240" w:lineRule="auto"/>
        <w:ind w:firstLine="0"/>
        <w:rPr>
          <w:ins w:id="1509" w:author="Wayne Kunze" w:date="2018-05-09T12:32:00Z"/>
          <w:rFonts w:ascii="Courier" w:hAnsi="Courier" w:cs="Courier New"/>
          <w:sz w:val="20"/>
          <w:szCs w:val="20"/>
          <w:rPrChange w:id="1510" w:author="Wayne Kunze" w:date="2018-05-09T12:37:00Z">
            <w:rPr>
              <w:ins w:id="1511" w:author="Wayne Kunze" w:date="2018-05-09T12:32:00Z"/>
              <w:rFonts w:ascii="Courier New" w:hAnsi="Courier New" w:cs="Courier New"/>
            </w:rPr>
          </w:rPrChange>
        </w:rPr>
      </w:pPr>
      <w:ins w:id="1512" w:author="Wayne Kunze" w:date="2018-05-09T12:32:00Z">
        <w:r w:rsidRPr="00377514">
          <w:rPr>
            <w:rFonts w:ascii="Courier" w:hAnsi="Courier" w:cs="Courier New"/>
            <w:sz w:val="20"/>
            <w:szCs w:val="20"/>
            <w:rPrChange w:id="151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1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15" w:author="Wayne Kunze" w:date="2018-05-09T12:37:00Z">
              <w:rPr>
                <w:rFonts w:ascii="Courier New" w:hAnsi="Courier New" w:cs="Courier New"/>
              </w:rPr>
            </w:rPrChange>
          </w:rPr>
          <w:t>[,c</w:t>
        </w:r>
        <w:proofErr w:type="gramEnd"/>
        <w:r w:rsidRPr="00377514">
          <w:rPr>
            <w:rFonts w:ascii="Courier" w:hAnsi="Courier" w:cs="Courier New"/>
            <w:sz w:val="20"/>
            <w:szCs w:val="20"/>
            <w:rPrChange w:id="1516" w:author="Wayne Kunze" w:date="2018-05-09T12:37:00Z">
              <w:rPr>
                <w:rFonts w:ascii="Courier New" w:hAnsi="Courier New" w:cs="Courier New"/>
              </w:rPr>
            </w:rPrChange>
          </w:rPr>
          <w:t>(3,7)],</w:t>
        </w:r>
        <w:proofErr w:type="spellStart"/>
        <w:r w:rsidRPr="00377514">
          <w:rPr>
            <w:rFonts w:ascii="Courier" w:hAnsi="Courier" w:cs="Courier New"/>
            <w:sz w:val="20"/>
            <w:szCs w:val="20"/>
            <w:rPrChange w:id="1517" w:author="Wayne Kunze" w:date="2018-05-09T12:37:00Z">
              <w:rPr>
                <w:rFonts w:ascii="Courier New" w:hAnsi="Courier New" w:cs="Courier New"/>
              </w:rPr>
            </w:rPrChange>
          </w:rPr>
          <w:t>pch</w:t>
        </w:r>
        <w:proofErr w:type="spellEnd"/>
        <w:r w:rsidRPr="00377514">
          <w:rPr>
            <w:rFonts w:ascii="Courier" w:hAnsi="Courier" w:cs="Courier New"/>
            <w:sz w:val="20"/>
            <w:szCs w:val="20"/>
            <w:rPrChange w:id="1518" w:author="Wayne Kunze" w:date="2018-05-09T12:37:00Z">
              <w:rPr>
                <w:rFonts w:ascii="Courier New" w:hAnsi="Courier New" w:cs="Courier New"/>
              </w:rPr>
            </w:rPrChange>
          </w:rPr>
          <w:t xml:space="preserve"> = 19, col=Cols(y))</w:t>
        </w:r>
      </w:ins>
    </w:p>
    <w:p w14:paraId="36C1D6CE" w14:textId="77777777" w:rsidR="00300869" w:rsidRPr="00377514" w:rsidRDefault="00300869" w:rsidP="00300869">
      <w:pPr>
        <w:spacing w:line="240" w:lineRule="auto"/>
        <w:ind w:firstLine="0"/>
        <w:rPr>
          <w:ins w:id="1519" w:author="Wayne Kunze" w:date="2018-05-09T12:32:00Z"/>
          <w:rFonts w:ascii="Courier" w:hAnsi="Courier" w:cs="Courier New"/>
          <w:sz w:val="20"/>
          <w:szCs w:val="20"/>
          <w:rPrChange w:id="1520" w:author="Wayne Kunze" w:date="2018-05-09T12:37:00Z">
            <w:rPr>
              <w:ins w:id="1521" w:author="Wayne Kunze" w:date="2018-05-09T12:32:00Z"/>
              <w:rFonts w:ascii="Courier New" w:hAnsi="Courier New" w:cs="Courier New"/>
            </w:rPr>
          </w:rPrChange>
        </w:rPr>
      </w:pPr>
      <w:ins w:id="1522" w:author="Wayne Kunze" w:date="2018-05-09T12:32:00Z">
        <w:r w:rsidRPr="00377514">
          <w:rPr>
            <w:rFonts w:ascii="Courier" w:hAnsi="Courier" w:cs="Courier New"/>
            <w:sz w:val="20"/>
            <w:szCs w:val="20"/>
            <w:rPrChange w:id="152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2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25" w:author="Wayne Kunze" w:date="2018-05-09T12:37:00Z">
              <w:rPr>
                <w:rFonts w:ascii="Courier New" w:hAnsi="Courier New" w:cs="Courier New"/>
              </w:rPr>
            </w:rPrChange>
          </w:rPr>
          <w:t>[,c</w:t>
        </w:r>
        <w:proofErr w:type="gramEnd"/>
        <w:r w:rsidRPr="00377514">
          <w:rPr>
            <w:rFonts w:ascii="Courier" w:hAnsi="Courier" w:cs="Courier New"/>
            <w:sz w:val="20"/>
            <w:szCs w:val="20"/>
            <w:rPrChange w:id="1526" w:author="Wayne Kunze" w:date="2018-05-09T12:37:00Z">
              <w:rPr>
                <w:rFonts w:ascii="Courier New" w:hAnsi="Courier New" w:cs="Courier New"/>
              </w:rPr>
            </w:rPrChange>
          </w:rPr>
          <w:t>(3,8)],</w:t>
        </w:r>
        <w:proofErr w:type="spellStart"/>
        <w:r w:rsidRPr="00377514">
          <w:rPr>
            <w:rFonts w:ascii="Courier" w:hAnsi="Courier" w:cs="Courier New"/>
            <w:sz w:val="20"/>
            <w:szCs w:val="20"/>
            <w:rPrChange w:id="1527" w:author="Wayne Kunze" w:date="2018-05-09T12:37:00Z">
              <w:rPr>
                <w:rFonts w:ascii="Courier New" w:hAnsi="Courier New" w:cs="Courier New"/>
              </w:rPr>
            </w:rPrChange>
          </w:rPr>
          <w:t>pch</w:t>
        </w:r>
        <w:proofErr w:type="spellEnd"/>
        <w:r w:rsidRPr="00377514">
          <w:rPr>
            <w:rFonts w:ascii="Courier" w:hAnsi="Courier" w:cs="Courier New"/>
            <w:sz w:val="20"/>
            <w:szCs w:val="20"/>
            <w:rPrChange w:id="1528" w:author="Wayne Kunze" w:date="2018-05-09T12:37:00Z">
              <w:rPr>
                <w:rFonts w:ascii="Courier New" w:hAnsi="Courier New" w:cs="Courier New"/>
              </w:rPr>
            </w:rPrChange>
          </w:rPr>
          <w:t xml:space="preserve"> = 19, col=Cols(y))</w:t>
        </w:r>
      </w:ins>
    </w:p>
    <w:p w14:paraId="455A68E3" w14:textId="77777777" w:rsidR="00300869" w:rsidRPr="00377514" w:rsidRDefault="00300869" w:rsidP="00300869">
      <w:pPr>
        <w:spacing w:line="240" w:lineRule="auto"/>
        <w:ind w:firstLine="0"/>
        <w:rPr>
          <w:ins w:id="1529" w:author="Wayne Kunze" w:date="2018-05-09T12:32:00Z"/>
          <w:rFonts w:ascii="Courier" w:hAnsi="Courier" w:cs="Courier New"/>
          <w:sz w:val="20"/>
          <w:szCs w:val="20"/>
          <w:rPrChange w:id="1530" w:author="Wayne Kunze" w:date="2018-05-09T12:37:00Z">
            <w:rPr>
              <w:ins w:id="1531" w:author="Wayne Kunze" w:date="2018-05-09T12:32:00Z"/>
              <w:rFonts w:ascii="Courier New" w:hAnsi="Courier New" w:cs="Courier New"/>
            </w:rPr>
          </w:rPrChange>
        </w:rPr>
      </w:pPr>
      <w:ins w:id="1532" w:author="Wayne Kunze" w:date="2018-05-09T12:32:00Z">
        <w:r w:rsidRPr="00377514">
          <w:rPr>
            <w:rFonts w:ascii="Courier" w:hAnsi="Courier" w:cs="Courier New"/>
            <w:sz w:val="20"/>
            <w:szCs w:val="20"/>
            <w:rPrChange w:id="1533"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34"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35" w:author="Wayne Kunze" w:date="2018-05-09T12:37:00Z">
              <w:rPr>
                <w:rFonts w:ascii="Courier New" w:hAnsi="Courier New" w:cs="Courier New"/>
              </w:rPr>
            </w:rPrChange>
          </w:rPr>
          <w:t>[,c</w:t>
        </w:r>
        <w:proofErr w:type="gramEnd"/>
        <w:r w:rsidRPr="00377514">
          <w:rPr>
            <w:rFonts w:ascii="Courier" w:hAnsi="Courier" w:cs="Courier New"/>
            <w:sz w:val="20"/>
            <w:szCs w:val="20"/>
            <w:rPrChange w:id="1536" w:author="Wayne Kunze" w:date="2018-05-09T12:37:00Z">
              <w:rPr>
                <w:rFonts w:ascii="Courier New" w:hAnsi="Courier New" w:cs="Courier New"/>
              </w:rPr>
            </w:rPrChange>
          </w:rPr>
          <w:t>(3,9)],</w:t>
        </w:r>
        <w:proofErr w:type="spellStart"/>
        <w:r w:rsidRPr="00377514">
          <w:rPr>
            <w:rFonts w:ascii="Courier" w:hAnsi="Courier" w:cs="Courier New"/>
            <w:sz w:val="20"/>
            <w:szCs w:val="20"/>
            <w:rPrChange w:id="1537" w:author="Wayne Kunze" w:date="2018-05-09T12:37:00Z">
              <w:rPr>
                <w:rFonts w:ascii="Courier New" w:hAnsi="Courier New" w:cs="Courier New"/>
              </w:rPr>
            </w:rPrChange>
          </w:rPr>
          <w:t>pch</w:t>
        </w:r>
        <w:proofErr w:type="spellEnd"/>
        <w:r w:rsidRPr="00377514">
          <w:rPr>
            <w:rFonts w:ascii="Courier" w:hAnsi="Courier" w:cs="Courier New"/>
            <w:sz w:val="20"/>
            <w:szCs w:val="20"/>
            <w:rPrChange w:id="1538" w:author="Wayne Kunze" w:date="2018-05-09T12:37:00Z">
              <w:rPr>
                <w:rFonts w:ascii="Courier New" w:hAnsi="Courier New" w:cs="Courier New"/>
              </w:rPr>
            </w:rPrChange>
          </w:rPr>
          <w:t xml:space="preserve"> = 19, col=Cols(y))</w:t>
        </w:r>
      </w:ins>
    </w:p>
    <w:p w14:paraId="3876B451" w14:textId="77777777" w:rsidR="00300869" w:rsidRPr="00377514" w:rsidRDefault="00300869" w:rsidP="00300869">
      <w:pPr>
        <w:spacing w:line="240" w:lineRule="auto"/>
        <w:ind w:firstLine="0"/>
        <w:rPr>
          <w:ins w:id="1539" w:author="Wayne Kunze" w:date="2018-05-09T12:32:00Z"/>
          <w:rFonts w:ascii="Courier" w:hAnsi="Courier" w:cs="Courier New"/>
          <w:sz w:val="20"/>
          <w:szCs w:val="20"/>
          <w:rPrChange w:id="1540" w:author="Wayne Kunze" w:date="2018-05-09T12:37:00Z">
            <w:rPr>
              <w:ins w:id="1541" w:author="Wayne Kunze" w:date="2018-05-09T12:32:00Z"/>
              <w:rFonts w:ascii="Courier New" w:hAnsi="Courier New" w:cs="Courier New"/>
            </w:rPr>
          </w:rPrChange>
        </w:rPr>
      </w:pPr>
    </w:p>
    <w:p w14:paraId="3CF057D3" w14:textId="77777777" w:rsidR="00300869" w:rsidRPr="00377514" w:rsidRDefault="00300869" w:rsidP="00300869">
      <w:pPr>
        <w:spacing w:line="240" w:lineRule="auto"/>
        <w:ind w:firstLine="0"/>
        <w:rPr>
          <w:ins w:id="1542" w:author="Wayne Kunze" w:date="2018-05-09T12:32:00Z"/>
          <w:rFonts w:ascii="Courier" w:hAnsi="Courier" w:cs="Courier New"/>
          <w:sz w:val="20"/>
          <w:szCs w:val="20"/>
          <w:rPrChange w:id="1543" w:author="Wayne Kunze" w:date="2018-05-09T12:37:00Z">
            <w:rPr>
              <w:ins w:id="1544" w:author="Wayne Kunze" w:date="2018-05-09T12:32:00Z"/>
              <w:rFonts w:ascii="Courier New" w:hAnsi="Courier New" w:cs="Courier New"/>
            </w:rPr>
          </w:rPrChange>
        </w:rPr>
      </w:pPr>
      <w:ins w:id="1545" w:author="Wayne Kunze" w:date="2018-05-09T12:32:00Z">
        <w:r w:rsidRPr="00377514">
          <w:rPr>
            <w:rFonts w:ascii="Courier" w:hAnsi="Courier" w:cs="Courier New"/>
            <w:sz w:val="20"/>
            <w:szCs w:val="20"/>
            <w:rPrChange w:id="154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4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48" w:author="Wayne Kunze" w:date="2018-05-09T12:37:00Z">
              <w:rPr>
                <w:rFonts w:ascii="Courier New" w:hAnsi="Courier New" w:cs="Courier New"/>
              </w:rPr>
            </w:rPrChange>
          </w:rPr>
          <w:t>[,c</w:t>
        </w:r>
        <w:proofErr w:type="gramEnd"/>
        <w:r w:rsidRPr="00377514">
          <w:rPr>
            <w:rFonts w:ascii="Courier" w:hAnsi="Courier" w:cs="Courier New"/>
            <w:sz w:val="20"/>
            <w:szCs w:val="20"/>
            <w:rPrChange w:id="1549" w:author="Wayne Kunze" w:date="2018-05-09T12:37:00Z">
              <w:rPr>
                <w:rFonts w:ascii="Courier New" w:hAnsi="Courier New" w:cs="Courier New"/>
              </w:rPr>
            </w:rPrChange>
          </w:rPr>
          <w:t>(4,5)],</w:t>
        </w:r>
        <w:proofErr w:type="spellStart"/>
        <w:r w:rsidRPr="00377514">
          <w:rPr>
            <w:rFonts w:ascii="Courier" w:hAnsi="Courier" w:cs="Courier New"/>
            <w:sz w:val="20"/>
            <w:szCs w:val="20"/>
            <w:rPrChange w:id="1550" w:author="Wayne Kunze" w:date="2018-05-09T12:37:00Z">
              <w:rPr>
                <w:rFonts w:ascii="Courier New" w:hAnsi="Courier New" w:cs="Courier New"/>
              </w:rPr>
            </w:rPrChange>
          </w:rPr>
          <w:t>pch</w:t>
        </w:r>
        <w:proofErr w:type="spellEnd"/>
        <w:r w:rsidRPr="00377514">
          <w:rPr>
            <w:rFonts w:ascii="Courier" w:hAnsi="Courier" w:cs="Courier New"/>
            <w:sz w:val="20"/>
            <w:szCs w:val="20"/>
            <w:rPrChange w:id="1551" w:author="Wayne Kunze" w:date="2018-05-09T12:37:00Z">
              <w:rPr>
                <w:rFonts w:ascii="Courier New" w:hAnsi="Courier New" w:cs="Courier New"/>
              </w:rPr>
            </w:rPrChange>
          </w:rPr>
          <w:t xml:space="preserve"> = 19, col=Cols(y))</w:t>
        </w:r>
      </w:ins>
    </w:p>
    <w:p w14:paraId="6B660FAB" w14:textId="77777777" w:rsidR="00300869" w:rsidRPr="00377514" w:rsidRDefault="00300869" w:rsidP="00300869">
      <w:pPr>
        <w:spacing w:line="240" w:lineRule="auto"/>
        <w:ind w:firstLine="0"/>
        <w:rPr>
          <w:ins w:id="1552" w:author="Wayne Kunze" w:date="2018-05-09T12:32:00Z"/>
          <w:rFonts w:ascii="Courier" w:hAnsi="Courier" w:cs="Courier New"/>
          <w:sz w:val="20"/>
          <w:szCs w:val="20"/>
          <w:rPrChange w:id="1553" w:author="Wayne Kunze" w:date="2018-05-09T12:37:00Z">
            <w:rPr>
              <w:ins w:id="1554" w:author="Wayne Kunze" w:date="2018-05-09T12:32:00Z"/>
              <w:rFonts w:ascii="Courier New" w:hAnsi="Courier New" w:cs="Courier New"/>
            </w:rPr>
          </w:rPrChange>
        </w:rPr>
      </w:pPr>
      <w:ins w:id="1555" w:author="Wayne Kunze" w:date="2018-05-09T12:32:00Z">
        <w:r w:rsidRPr="00377514">
          <w:rPr>
            <w:rFonts w:ascii="Courier" w:hAnsi="Courier" w:cs="Courier New"/>
            <w:sz w:val="20"/>
            <w:szCs w:val="20"/>
            <w:rPrChange w:id="155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5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58" w:author="Wayne Kunze" w:date="2018-05-09T12:37:00Z">
              <w:rPr>
                <w:rFonts w:ascii="Courier New" w:hAnsi="Courier New" w:cs="Courier New"/>
              </w:rPr>
            </w:rPrChange>
          </w:rPr>
          <w:t>[,c</w:t>
        </w:r>
        <w:proofErr w:type="gramEnd"/>
        <w:r w:rsidRPr="00377514">
          <w:rPr>
            <w:rFonts w:ascii="Courier" w:hAnsi="Courier" w:cs="Courier New"/>
            <w:sz w:val="20"/>
            <w:szCs w:val="20"/>
            <w:rPrChange w:id="1559" w:author="Wayne Kunze" w:date="2018-05-09T12:37:00Z">
              <w:rPr>
                <w:rFonts w:ascii="Courier New" w:hAnsi="Courier New" w:cs="Courier New"/>
              </w:rPr>
            </w:rPrChange>
          </w:rPr>
          <w:t>(4,6)],</w:t>
        </w:r>
        <w:proofErr w:type="spellStart"/>
        <w:r w:rsidRPr="00377514">
          <w:rPr>
            <w:rFonts w:ascii="Courier" w:hAnsi="Courier" w:cs="Courier New"/>
            <w:sz w:val="20"/>
            <w:szCs w:val="20"/>
            <w:rPrChange w:id="1560" w:author="Wayne Kunze" w:date="2018-05-09T12:37:00Z">
              <w:rPr>
                <w:rFonts w:ascii="Courier New" w:hAnsi="Courier New" w:cs="Courier New"/>
              </w:rPr>
            </w:rPrChange>
          </w:rPr>
          <w:t>pch</w:t>
        </w:r>
        <w:proofErr w:type="spellEnd"/>
        <w:r w:rsidRPr="00377514">
          <w:rPr>
            <w:rFonts w:ascii="Courier" w:hAnsi="Courier" w:cs="Courier New"/>
            <w:sz w:val="20"/>
            <w:szCs w:val="20"/>
            <w:rPrChange w:id="1561" w:author="Wayne Kunze" w:date="2018-05-09T12:37:00Z">
              <w:rPr>
                <w:rFonts w:ascii="Courier New" w:hAnsi="Courier New" w:cs="Courier New"/>
              </w:rPr>
            </w:rPrChange>
          </w:rPr>
          <w:t xml:space="preserve"> = 19, col=Cols(y))</w:t>
        </w:r>
      </w:ins>
    </w:p>
    <w:p w14:paraId="4574010A" w14:textId="77777777" w:rsidR="00300869" w:rsidRPr="00377514" w:rsidRDefault="00300869" w:rsidP="00300869">
      <w:pPr>
        <w:spacing w:line="240" w:lineRule="auto"/>
        <w:ind w:firstLine="0"/>
        <w:rPr>
          <w:ins w:id="1562" w:author="Wayne Kunze" w:date="2018-05-09T12:32:00Z"/>
          <w:rFonts w:ascii="Courier" w:hAnsi="Courier" w:cs="Courier New"/>
          <w:sz w:val="20"/>
          <w:szCs w:val="20"/>
          <w:rPrChange w:id="1563" w:author="Wayne Kunze" w:date="2018-05-09T12:37:00Z">
            <w:rPr>
              <w:ins w:id="1564" w:author="Wayne Kunze" w:date="2018-05-09T12:32:00Z"/>
              <w:rFonts w:ascii="Courier New" w:hAnsi="Courier New" w:cs="Courier New"/>
            </w:rPr>
          </w:rPrChange>
        </w:rPr>
      </w:pPr>
      <w:ins w:id="1565" w:author="Wayne Kunze" w:date="2018-05-09T12:32:00Z">
        <w:r w:rsidRPr="00377514">
          <w:rPr>
            <w:rFonts w:ascii="Courier" w:hAnsi="Courier" w:cs="Courier New"/>
            <w:sz w:val="20"/>
            <w:szCs w:val="20"/>
            <w:rPrChange w:id="156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6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68" w:author="Wayne Kunze" w:date="2018-05-09T12:37:00Z">
              <w:rPr>
                <w:rFonts w:ascii="Courier New" w:hAnsi="Courier New" w:cs="Courier New"/>
              </w:rPr>
            </w:rPrChange>
          </w:rPr>
          <w:t>[,c</w:t>
        </w:r>
        <w:proofErr w:type="gramEnd"/>
        <w:r w:rsidRPr="00377514">
          <w:rPr>
            <w:rFonts w:ascii="Courier" w:hAnsi="Courier" w:cs="Courier New"/>
            <w:sz w:val="20"/>
            <w:szCs w:val="20"/>
            <w:rPrChange w:id="1569" w:author="Wayne Kunze" w:date="2018-05-09T12:37:00Z">
              <w:rPr>
                <w:rFonts w:ascii="Courier New" w:hAnsi="Courier New" w:cs="Courier New"/>
              </w:rPr>
            </w:rPrChange>
          </w:rPr>
          <w:t>(4,7)],</w:t>
        </w:r>
        <w:proofErr w:type="spellStart"/>
        <w:r w:rsidRPr="00377514">
          <w:rPr>
            <w:rFonts w:ascii="Courier" w:hAnsi="Courier" w:cs="Courier New"/>
            <w:sz w:val="20"/>
            <w:szCs w:val="20"/>
            <w:rPrChange w:id="1570" w:author="Wayne Kunze" w:date="2018-05-09T12:37:00Z">
              <w:rPr>
                <w:rFonts w:ascii="Courier New" w:hAnsi="Courier New" w:cs="Courier New"/>
              </w:rPr>
            </w:rPrChange>
          </w:rPr>
          <w:t>pch</w:t>
        </w:r>
        <w:proofErr w:type="spellEnd"/>
        <w:r w:rsidRPr="00377514">
          <w:rPr>
            <w:rFonts w:ascii="Courier" w:hAnsi="Courier" w:cs="Courier New"/>
            <w:sz w:val="20"/>
            <w:szCs w:val="20"/>
            <w:rPrChange w:id="1571" w:author="Wayne Kunze" w:date="2018-05-09T12:37:00Z">
              <w:rPr>
                <w:rFonts w:ascii="Courier New" w:hAnsi="Courier New" w:cs="Courier New"/>
              </w:rPr>
            </w:rPrChange>
          </w:rPr>
          <w:t xml:space="preserve"> = 19, col=Cols(y))</w:t>
        </w:r>
      </w:ins>
    </w:p>
    <w:p w14:paraId="0E58C875" w14:textId="77777777" w:rsidR="00300869" w:rsidRPr="00377514" w:rsidRDefault="00300869" w:rsidP="00300869">
      <w:pPr>
        <w:spacing w:line="240" w:lineRule="auto"/>
        <w:ind w:firstLine="0"/>
        <w:rPr>
          <w:ins w:id="1572" w:author="Wayne Kunze" w:date="2018-05-09T12:32:00Z"/>
          <w:rFonts w:ascii="Courier" w:hAnsi="Courier" w:cs="Courier New"/>
          <w:sz w:val="20"/>
          <w:szCs w:val="20"/>
          <w:rPrChange w:id="1573" w:author="Wayne Kunze" w:date="2018-05-09T12:37:00Z">
            <w:rPr>
              <w:ins w:id="1574" w:author="Wayne Kunze" w:date="2018-05-09T12:32:00Z"/>
              <w:rFonts w:ascii="Courier New" w:hAnsi="Courier New" w:cs="Courier New"/>
            </w:rPr>
          </w:rPrChange>
        </w:rPr>
      </w:pPr>
      <w:ins w:id="1575" w:author="Wayne Kunze" w:date="2018-05-09T12:32:00Z">
        <w:r w:rsidRPr="00377514">
          <w:rPr>
            <w:rFonts w:ascii="Courier" w:hAnsi="Courier" w:cs="Courier New"/>
            <w:sz w:val="20"/>
            <w:szCs w:val="20"/>
            <w:rPrChange w:id="157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7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78" w:author="Wayne Kunze" w:date="2018-05-09T12:37:00Z">
              <w:rPr>
                <w:rFonts w:ascii="Courier New" w:hAnsi="Courier New" w:cs="Courier New"/>
              </w:rPr>
            </w:rPrChange>
          </w:rPr>
          <w:t>[,c</w:t>
        </w:r>
        <w:proofErr w:type="gramEnd"/>
        <w:r w:rsidRPr="00377514">
          <w:rPr>
            <w:rFonts w:ascii="Courier" w:hAnsi="Courier" w:cs="Courier New"/>
            <w:sz w:val="20"/>
            <w:szCs w:val="20"/>
            <w:rPrChange w:id="1579" w:author="Wayne Kunze" w:date="2018-05-09T12:37:00Z">
              <w:rPr>
                <w:rFonts w:ascii="Courier New" w:hAnsi="Courier New" w:cs="Courier New"/>
              </w:rPr>
            </w:rPrChange>
          </w:rPr>
          <w:t>(4,8)],</w:t>
        </w:r>
        <w:proofErr w:type="spellStart"/>
        <w:r w:rsidRPr="00377514">
          <w:rPr>
            <w:rFonts w:ascii="Courier" w:hAnsi="Courier" w:cs="Courier New"/>
            <w:sz w:val="20"/>
            <w:szCs w:val="20"/>
            <w:rPrChange w:id="1580" w:author="Wayne Kunze" w:date="2018-05-09T12:37:00Z">
              <w:rPr>
                <w:rFonts w:ascii="Courier New" w:hAnsi="Courier New" w:cs="Courier New"/>
              </w:rPr>
            </w:rPrChange>
          </w:rPr>
          <w:t>pch</w:t>
        </w:r>
        <w:proofErr w:type="spellEnd"/>
        <w:r w:rsidRPr="00377514">
          <w:rPr>
            <w:rFonts w:ascii="Courier" w:hAnsi="Courier" w:cs="Courier New"/>
            <w:sz w:val="20"/>
            <w:szCs w:val="20"/>
            <w:rPrChange w:id="1581" w:author="Wayne Kunze" w:date="2018-05-09T12:37:00Z">
              <w:rPr>
                <w:rFonts w:ascii="Courier New" w:hAnsi="Courier New" w:cs="Courier New"/>
              </w:rPr>
            </w:rPrChange>
          </w:rPr>
          <w:t xml:space="preserve"> = 19, col=Cols(y))</w:t>
        </w:r>
      </w:ins>
    </w:p>
    <w:p w14:paraId="7F0EF296" w14:textId="77777777" w:rsidR="00300869" w:rsidRPr="00377514" w:rsidRDefault="00300869" w:rsidP="00300869">
      <w:pPr>
        <w:spacing w:line="240" w:lineRule="auto"/>
        <w:ind w:firstLine="0"/>
        <w:rPr>
          <w:ins w:id="1582" w:author="Wayne Kunze" w:date="2018-05-09T12:32:00Z"/>
          <w:rFonts w:ascii="Courier" w:hAnsi="Courier" w:cs="Courier New"/>
          <w:sz w:val="20"/>
          <w:szCs w:val="20"/>
          <w:rPrChange w:id="1583" w:author="Wayne Kunze" w:date="2018-05-09T12:37:00Z">
            <w:rPr>
              <w:ins w:id="1584" w:author="Wayne Kunze" w:date="2018-05-09T12:32:00Z"/>
              <w:rFonts w:ascii="Courier New" w:hAnsi="Courier New" w:cs="Courier New"/>
            </w:rPr>
          </w:rPrChange>
        </w:rPr>
      </w:pPr>
      <w:ins w:id="1585" w:author="Wayne Kunze" w:date="2018-05-09T12:32:00Z">
        <w:r w:rsidRPr="00377514">
          <w:rPr>
            <w:rFonts w:ascii="Courier" w:hAnsi="Courier" w:cs="Courier New"/>
            <w:sz w:val="20"/>
            <w:szCs w:val="20"/>
            <w:rPrChange w:id="1586"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587"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588" w:author="Wayne Kunze" w:date="2018-05-09T12:37:00Z">
              <w:rPr>
                <w:rFonts w:ascii="Courier New" w:hAnsi="Courier New" w:cs="Courier New"/>
              </w:rPr>
            </w:rPrChange>
          </w:rPr>
          <w:t>[,c</w:t>
        </w:r>
        <w:proofErr w:type="gramEnd"/>
        <w:r w:rsidRPr="00377514">
          <w:rPr>
            <w:rFonts w:ascii="Courier" w:hAnsi="Courier" w:cs="Courier New"/>
            <w:sz w:val="20"/>
            <w:szCs w:val="20"/>
            <w:rPrChange w:id="1589" w:author="Wayne Kunze" w:date="2018-05-09T12:37:00Z">
              <w:rPr>
                <w:rFonts w:ascii="Courier New" w:hAnsi="Courier New" w:cs="Courier New"/>
              </w:rPr>
            </w:rPrChange>
          </w:rPr>
          <w:t>(4,9)],</w:t>
        </w:r>
        <w:proofErr w:type="spellStart"/>
        <w:r w:rsidRPr="00377514">
          <w:rPr>
            <w:rFonts w:ascii="Courier" w:hAnsi="Courier" w:cs="Courier New"/>
            <w:sz w:val="20"/>
            <w:szCs w:val="20"/>
            <w:rPrChange w:id="1590" w:author="Wayne Kunze" w:date="2018-05-09T12:37:00Z">
              <w:rPr>
                <w:rFonts w:ascii="Courier New" w:hAnsi="Courier New" w:cs="Courier New"/>
              </w:rPr>
            </w:rPrChange>
          </w:rPr>
          <w:t>pch</w:t>
        </w:r>
        <w:proofErr w:type="spellEnd"/>
        <w:r w:rsidRPr="00377514">
          <w:rPr>
            <w:rFonts w:ascii="Courier" w:hAnsi="Courier" w:cs="Courier New"/>
            <w:sz w:val="20"/>
            <w:szCs w:val="20"/>
            <w:rPrChange w:id="1591" w:author="Wayne Kunze" w:date="2018-05-09T12:37:00Z">
              <w:rPr>
                <w:rFonts w:ascii="Courier New" w:hAnsi="Courier New" w:cs="Courier New"/>
              </w:rPr>
            </w:rPrChange>
          </w:rPr>
          <w:t xml:space="preserve"> = 19, col=Cols(y))</w:t>
        </w:r>
      </w:ins>
    </w:p>
    <w:p w14:paraId="7B7D6CA2" w14:textId="77777777" w:rsidR="00300869" w:rsidRPr="00377514" w:rsidRDefault="00300869" w:rsidP="00300869">
      <w:pPr>
        <w:spacing w:line="240" w:lineRule="auto"/>
        <w:ind w:firstLine="0"/>
        <w:rPr>
          <w:ins w:id="1592" w:author="Wayne Kunze" w:date="2018-05-09T12:32:00Z"/>
          <w:rFonts w:ascii="Courier" w:hAnsi="Courier" w:cs="Courier New"/>
          <w:sz w:val="20"/>
          <w:szCs w:val="20"/>
          <w:rPrChange w:id="1593" w:author="Wayne Kunze" w:date="2018-05-09T12:37:00Z">
            <w:rPr>
              <w:ins w:id="1594" w:author="Wayne Kunze" w:date="2018-05-09T12:32:00Z"/>
              <w:rFonts w:ascii="Courier New" w:hAnsi="Courier New" w:cs="Courier New"/>
            </w:rPr>
          </w:rPrChange>
        </w:rPr>
      </w:pPr>
    </w:p>
    <w:p w14:paraId="15BD84B5" w14:textId="77777777" w:rsidR="00300869" w:rsidRPr="00377514" w:rsidRDefault="00300869" w:rsidP="00300869">
      <w:pPr>
        <w:spacing w:line="240" w:lineRule="auto"/>
        <w:ind w:firstLine="0"/>
        <w:rPr>
          <w:ins w:id="1595" w:author="Wayne Kunze" w:date="2018-05-09T12:32:00Z"/>
          <w:rFonts w:ascii="Courier" w:hAnsi="Courier" w:cs="Courier New"/>
          <w:sz w:val="20"/>
          <w:szCs w:val="20"/>
          <w:rPrChange w:id="1596" w:author="Wayne Kunze" w:date="2018-05-09T12:37:00Z">
            <w:rPr>
              <w:ins w:id="1597" w:author="Wayne Kunze" w:date="2018-05-09T12:32:00Z"/>
              <w:rFonts w:ascii="Courier New" w:hAnsi="Courier New" w:cs="Courier New"/>
            </w:rPr>
          </w:rPrChange>
        </w:rPr>
      </w:pPr>
      <w:ins w:id="1598" w:author="Wayne Kunze" w:date="2018-05-09T12:32:00Z">
        <w:r w:rsidRPr="00377514">
          <w:rPr>
            <w:rFonts w:ascii="Courier" w:hAnsi="Courier" w:cs="Courier New"/>
            <w:sz w:val="20"/>
            <w:szCs w:val="20"/>
            <w:rPrChange w:id="159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0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01" w:author="Wayne Kunze" w:date="2018-05-09T12:37:00Z">
              <w:rPr>
                <w:rFonts w:ascii="Courier New" w:hAnsi="Courier New" w:cs="Courier New"/>
              </w:rPr>
            </w:rPrChange>
          </w:rPr>
          <w:t>[,c</w:t>
        </w:r>
        <w:proofErr w:type="gramEnd"/>
        <w:r w:rsidRPr="00377514">
          <w:rPr>
            <w:rFonts w:ascii="Courier" w:hAnsi="Courier" w:cs="Courier New"/>
            <w:sz w:val="20"/>
            <w:szCs w:val="20"/>
            <w:rPrChange w:id="1602" w:author="Wayne Kunze" w:date="2018-05-09T12:37:00Z">
              <w:rPr>
                <w:rFonts w:ascii="Courier New" w:hAnsi="Courier New" w:cs="Courier New"/>
              </w:rPr>
            </w:rPrChange>
          </w:rPr>
          <w:t>(5,6)],</w:t>
        </w:r>
        <w:proofErr w:type="spellStart"/>
        <w:r w:rsidRPr="00377514">
          <w:rPr>
            <w:rFonts w:ascii="Courier" w:hAnsi="Courier" w:cs="Courier New"/>
            <w:sz w:val="20"/>
            <w:szCs w:val="20"/>
            <w:rPrChange w:id="1603" w:author="Wayne Kunze" w:date="2018-05-09T12:37:00Z">
              <w:rPr>
                <w:rFonts w:ascii="Courier New" w:hAnsi="Courier New" w:cs="Courier New"/>
              </w:rPr>
            </w:rPrChange>
          </w:rPr>
          <w:t>pch</w:t>
        </w:r>
        <w:proofErr w:type="spellEnd"/>
        <w:r w:rsidRPr="00377514">
          <w:rPr>
            <w:rFonts w:ascii="Courier" w:hAnsi="Courier" w:cs="Courier New"/>
            <w:sz w:val="20"/>
            <w:szCs w:val="20"/>
            <w:rPrChange w:id="1604" w:author="Wayne Kunze" w:date="2018-05-09T12:37:00Z">
              <w:rPr>
                <w:rFonts w:ascii="Courier New" w:hAnsi="Courier New" w:cs="Courier New"/>
              </w:rPr>
            </w:rPrChange>
          </w:rPr>
          <w:t xml:space="preserve"> = 19, col=Cols(y))</w:t>
        </w:r>
      </w:ins>
    </w:p>
    <w:p w14:paraId="2298BEFD" w14:textId="77777777" w:rsidR="00300869" w:rsidRPr="00377514" w:rsidRDefault="00300869" w:rsidP="00300869">
      <w:pPr>
        <w:spacing w:line="240" w:lineRule="auto"/>
        <w:ind w:firstLine="0"/>
        <w:rPr>
          <w:ins w:id="1605" w:author="Wayne Kunze" w:date="2018-05-09T12:32:00Z"/>
          <w:rFonts w:ascii="Courier" w:hAnsi="Courier" w:cs="Courier New"/>
          <w:sz w:val="20"/>
          <w:szCs w:val="20"/>
          <w:rPrChange w:id="1606" w:author="Wayne Kunze" w:date="2018-05-09T12:37:00Z">
            <w:rPr>
              <w:ins w:id="1607" w:author="Wayne Kunze" w:date="2018-05-09T12:32:00Z"/>
              <w:rFonts w:ascii="Courier New" w:hAnsi="Courier New" w:cs="Courier New"/>
            </w:rPr>
          </w:rPrChange>
        </w:rPr>
      </w:pPr>
      <w:ins w:id="1608" w:author="Wayne Kunze" w:date="2018-05-09T12:32:00Z">
        <w:r w:rsidRPr="00377514">
          <w:rPr>
            <w:rFonts w:ascii="Courier" w:hAnsi="Courier" w:cs="Courier New"/>
            <w:sz w:val="20"/>
            <w:szCs w:val="20"/>
            <w:rPrChange w:id="160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1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11" w:author="Wayne Kunze" w:date="2018-05-09T12:37:00Z">
              <w:rPr>
                <w:rFonts w:ascii="Courier New" w:hAnsi="Courier New" w:cs="Courier New"/>
              </w:rPr>
            </w:rPrChange>
          </w:rPr>
          <w:t>[,c</w:t>
        </w:r>
        <w:proofErr w:type="gramEnd"/>
        <w:r w:rsidRPr="00377514">
          <w:rPr>
            <w:rFonts w:ascii="Courier" w:hAnsi="Courier" w:cs="Courier New"/>
            <w:sz w:val="20"/>
            <w:szCs w:val="20"/>
            <w:rPrChange w:id="1612" w:author="Wayne Kunze" w:date="2018-05-09T12:37:00Z">
              <w:rPr>
                <w:rFonts w:ascii="Courier New" w:hAnsi="Courier New" w:cs="Courier New"/>
              </w:rPr>
            </w:rPrChange>
          </w:rPr>
          <w:t>(5,7)],</w:t>
        </w:r>
        <w:proofErr w:type="spellStart"/>
        <w:r w:rsidRPr="00377514">
          <w:rPr>
            <w:rFonts w:ascii="Courier" w:hAnsi="Courier" w:cs="Courier New"/>
            <w:sz w:val="20"/>
            <w:szCs w:val="20"/>
            <w:rPrChange w:id="1613" w:author="Wayne Kunze" w:date="2018-05-09T12:37:00Z">
              <w:rPr>
                <w:rFonts w:ascii="Courier New" w:hAnsi="Courier New" w:cs="Courier New"/>
              </w:rPr>
            </w:rPrChange>
          </w:rPr>
          <w:t>pch</w:t>
        </w:r>
        <w:proofErr w:type="spellEnd"/>
        <w:r w:rsidRPr="00377514">
          <w:rPr>
            <w:rFonts w:ascii="Courier" w:hAnsi="Courier" w:cs="Courier New"/>
            <w:sz w:val="20"/>
            <w:szCs w:val="20"/>
            <w:rPrChange w:id="1614" w:author="Wayne Kunze" w:date="2018-05-09T12:37:00Z">
              <w:rPr>
                <w:rFonts w:ascii="Courier New" w:hAnsi="Courier New" w:cs="Courier New"/>
              </w:rPr>
            </w:rPrChange>
          </w:rPr>
          <w:t xml:space="preserve"> = 19, col=Cols(y))</w:t>
        </w:r>
      </w:ins>
    </w:p>
    <w:p w14:paraId="58E3C255" w14:textId="77777777" w:rsidR="00300869" w:rsidRPr="00377514" w:rsidRDefault="00300869" w:rsidP="00300869">
      <w:pPr>
        <w:spacing w:line="240" w:lineRule="auto"/>
        <w:ind w:firstLine="0"/>
        <w:rPr>
          <w:ins w:id="1615" w:author="Wayne Kunze" w:date="2018-05-09T12:32:00Z"/>
          <w:rFonts w:ascii="Courier" w:hAnsi="Courier" w:cs="Courier New"/>
          <w:sz w:val="20"/>
          <w:szCs w:val="20"/>
          <w:rPrChange w:id="1616" w:author="Wayne Kunze" w:date="2018-05-09T12:37:00Z">
            <w:rPr>
              <w:ins w:id="1617" w:author="Wayne Kunze" w:date="2018-05-09T12:32:00Z"/>
              <w:rFonts w:ascii="Courier New" w:hAnsi="Courier New" w:cs="Courier New"/>
            </w:rPr>
          </w:rPrChange>
        </w:rPr>
      </w:pPr>
      <w:ins w:id="1618" w:author="Wayne Kunze" w:date="2018-05-09T12:32:00Z">
        <w:r w:rsidRPr="00377514">
          <w:rPr>
            <w:rFonts w:ascii="Courier" w:hAnsi="Courier" w:cs="Courier New"/>
            <w:sz w:val="20"/>
            <w:szCs w:val="20"/>
            <w:rPrChange w:id="161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2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21" w:author="Wayne Kunze" w:date="2018-05-09T12:37:00Z">
              <w:rPr>
                <w:rFonts w:ascii="Courier New" w:hAnsi="Courier New" w:cs="Courier New"/>
              </w:rPr>
            </w:rPrChange>
          </w:rPr>
          <w:t>[,c</w:t>
        </w:r>
        <w:proofErr w:type="gramEnd"/>
        <w:r w:rsidRPr="00377514">
          <w:rPr>
            <w:rFonts w:ascii="Courier" w:hAnsi="Courier" w:cs="Courier New"/>
            <w:sz w:val="20"/>
            <w:szCs w:val="20"/>
            <w:rPrChange w:id="1622" w:author="Wayne Kunze" w:date="2018-05-09T12:37:00Z">
              <w:rPr>
                <w:rFonts w:ascii="Courier New" w:hAnsi="Courier New" w:cs="Courier New"/>
              </w:rPr>
            </w:rPrChange>
          </w:rPr>
          <w:t>(5,8)],</w:t>
        </w:r>
        <w:proofErr w:type="spellStart"/>
        <w:r w:rsidRPr="00377514">
          <w:rPr>
            <w:rFonts w:ascii="Courier" w:hAnsi="Courier" w:cs="Courier New"/>
            <w:sz w:val="20"/>
            <w:szCs w:val="20"/>
            <w:rPrChange w:id="1623" w:author="Wayne Kunze" w:date="2018-05-09T12:37:00Z">
              <w:rPr>
                <w:rFonts w:ascii="Courier New" w:hAnsi="Courier New" w:cs="Courier New"/>
              </w:rPr>
            </w:rPrChange>
          </w:rPr>
          <w:t>pch</w:t>
        </w:r>
        <w:proofErr w:type="spellEnd"/>
        <w:r w:rsidRPr="00377514">
          <w:rPr>
            <w:rFonts w:ascii="Courier" w:hAnsi="Courier" w:cs="Courier New"/>
            <w:sz w:val="20"/>
            <w:szCs w:val="20"/>
            <w:rPrChange w:id="1624" w:author="Wayne Kunze" w:date="2018-05-09T12:37:00Z">
              <w:rPr>
                <w:rFonts w:ascii="Courier New" w:hAnsi="Courier New" w:cs="Courier New"/>
              </w:rPr>
            </w:rPrChange>
          </w:rPr>
          <w:t xml:space="preserve"> = 19, col=Cols(y))</w:t>
        </w:r>
      </w:ins>
    </w:p>
    <w:p w14:paraId="34A3093A" w14:textId="77777777" w:rsidR="00300869" w:rsidRPr="00377514" w:rsidRDefault="00300869" w:rsidP="00300869">
      <w:pPr>
        <w:spacing w:line="240" w:lineRule="auto"/>
        <w:ind w:firstLine="0"/>
        <w:rPr>
          <w:ins w:id="1625" w:author="Wayne Kunze" w:date="2018-05-09T12:32:00Z"/>
          <w:rFonts w:ascii="Courier" w:hAnsi="Courier" w:cs="Courier New"/>
          <w:sz w:val="20"/>
          <w:szCs w:val="20"/>
          <w:rPrChange w:id="1626" w:author="Wayne Kunze" w:date="2018-05-09T12:37:00Z">
            <w:rPr>
              <w:ins w:id="1627" w:author="Wayne Kunze" w:date="2018-05-09T12:32:00Z"/>
              <w:rFonts w:ascii="Courier New" w:hAnsi="Courier New" w:cs="Courier New"/>
            </w:rPr>
          </w:rPrChange>
        </w:rPr>
      </w:pPr>
      <w:ins w:id="1628" w:author="Wayne Kunze" w:date="2018-05-09T12:32:00Z">
        <w:r w:rsidRPr="00377514">
          <w:rPr>
            <w:rFonts w:ascii="Courier" w:hAnsi="Courier" w:cs="Courier New"/>
            <w:sz w:val="20"/>
            <w:szCs w:val="20"/>
            <w:rPrChange w:id="1629"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30"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31" w:author="Wayne Kunze" w:date="2018-05-09T12:37:00Z">
              <w:rPr>
                <w:rFonts w:ascii="Courier New" w:hAnsi="Courier New" w:cs="Courier New"/>
              </w:rPr>
            </w:rPrChange>
          </w:rPr>
          <w:t>[,c</w:t>
        </w:r>
        <w:proofErr w:type="gramEnd"/>
        <w:r w:rsidRPr="00377514">
          <w:rPr>
            <w:rFonts w:ascii="Courier" w:hAnsi="Courier" w:cs="Courier New"/>
            <w:sz w:val="20"/>
            <w:szCs w:val="20"/>
            <w:rPrChange w:id="1632" w:author="Wayne Kunze" w:date="2018-05-09T12:37:00Z">
              <w:rPr>
                <w:rFonts w:ascii="Courier New" w:hAnsi="Courier New" w:cs="Courier New"/>
              </w:rPr>
            </w:rPrChange>
          </w:rPr>
          <w:t>(5,9)],</w:t>
        </w:r>
        <w:proofErr w:type="spellStart"/>
        <w:r w:rsidRPr="00377514">
          <w:rPr>
            <w:rFonts w:ascii="Courier" w:hAnsi="Courier" w:cs="Courier New"/>
            <w:sz w:val="20"/>
            <w:szCs w:val="20"/>
            <w:rPrChange w:id="1633" w:author="Wayne Kunze" w:date="2018-05-09T12:37:00Z">
              <w:rPr>
                <w:rFonts w:ascii="Courier New" w:hAnsi="Courier New" w:cs="Courier New"/>
              </w:rPr>
            </w:rPrChange>
          </w:rPr>
          <w:t>pch</w:t>
        </w:r>
        <w:proofErr w:type="spellEnd"/>
        <w:r w:rsidRPr="00377514">
          <w:rPr>
            <w:rFonts w:ascii="Courier" w:hAnsi="Courier" w:cs="Courier New"/>
            <w:sz w:val="20"/>
            <w:szCs w:val="20"/>
            <w:rPrChange w:id="1634" w:author="Wayne Kunze" w:date="2018-05-09T12:37:00Z">
              <w:rPr>
                <w:rFonts w:ascii="Courier New" w:hAnsi="Courier New" w:cs="Courier New"/>
              </w:rPr>
            </w:rPrChange>
          </w:rPr>
          <w:t xml:space="preserve"> = 19, col=Cols(y))</w:t>
        </w:r>
      </w:ins>
    </w:p>
    <w:p w14:paraId="6DA5C172" w14:textId="77777777" w:rsidR="00300869" w:rsidRPr="00377514" w:rsidRDefault="00300869" w:rsidP="00300869">
      <w:pPr>
        <w:spacing w:line="240" w:lineRule="auto"/>
        <w:ind w:firstLine="0"/>
        <w:rPr>
          <w:ins w:id="1635" w:author="Wayne Kunze" w:date="2018-05-09T12:32:00Z"/>
          <w:rFonts w:ascii="Courier" w:hAnsi="Courier" w:cs="Courier New"/>
          <w:sz w:val="20"/>
          <w:szCs w:val="20"/>
          <w:rPrChange w:id="1636" w:author="Wayne Kunze" w:date="2018-05-09T12:37:00Z">
            <w:rPr>
              <w:ins w:id="1637" w:author="Wayne Kunze" w:date="2018-05-09T12:32:00Z"/>
              <w:rFonts w:ascii="Courier New" w:hAnsi="Courier New" w:cs="Courier New"/>
            </w:rPr>
          </w:rPrChange>
        </w:rPr>
      </w:pPr>
    </w:p>
    <w:p w14:paraId="0AFB2848" w14:textId="77777777" w:rsidR="00300869" w:rsidRPr="00377514" w:rsidRDefault="00300869" w:rsidP="00300869">
      <w:pPr>
        <w:spacing w:line="240" w:lineRule="auto"/>
        <w:ind w:firstLine="0"/>
        <w:rPr>
          <w:ins w:id="1638" w:author="Wayne Kunze" w:date="2018-05-09T12:32:00Z"/>
          <w:rFonts w:ascii="Courier" w:hAnsi="Courier" w:cs="Courier New"/>
          <w:sz w:val="20"/>
          <w:szCs w:val="20"/>
          <w:rPrChange w:id="1639" w:author="Wayne Kunze" w:date="2018-05-09T12:37:00Z">
            <w:rPr>
              <w:ins w:id="1640" w:author="Wayne Kunze" w:date="2018-05-09T12:32:00Z"/>
              <w:rFonts w:ascii="Courier New" w:hAnsi="Courier New" w:cs="Courier New"/>
            </w:rPr>
          </w:rPrChange>
        </w:rPr>
      </w:pPr>
      <w:ins w:id="1641" w:author="Wayne Kunze" w:date="2018-05-09T12:32:00Z">
        <w:r w:rsidRPr="00377514">
          <w:rPr>
            <w:rFonts w:ascii="Courier" w:hAnsi="Courier" w:cs="Courier New"/>
            <w:sz w:val="20"/>
            <w:szCs w:val="20"/>
            <w:rPrChange w:id="164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4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44" w:author="Wayne Kunze" w:date="2018-05-09T12:37:00Z">
              <w:rPr>
                <w:rFonts w:ascii="Courier New" w:hAnsi="Courier New" w:cs="Courier New"/>
              </w:rPr>
            </w:rPrChange>
          </w:rPr>
          <w:t>[,c</w:t>
        </w:r>
        <w:proofErr w:type="gramEnd"/>
        <w:r w:rsidRPr="00377514">
          <w:rPr>
            <w:rFonts w:ascii="Courier" w:hAnsi="Courier" w:cs="Courier New"/>
            <w:sz w:val="20"/>
            <w:szCs w:val="20"/>
            <w:rPrChange w:id="1645" w:author="Wayne Kunze" w:date="2018-05-09T12:37:00Z">
              <w:rPr>
                <w:rFonts w:ascii="Courier New" w:hAnsi="Courier New" w:cs="Courier New"/>
              </w:rPr>
            </w:rPrChange>
          </w:rPr>
          <w:t>(6,7)],</w:t>
        </w:r>
        <w:proofErr w:type="spellStart"/>
        <w:r w:rsidRPr="00377514">
          <w:rPr>
            <w:rFonts w:ascii="Courier" w:hAnsi="Courier" w:cs="Courier New"/>
            <w:sz w:val="20"/>
            <w:szCs w:val="20"/>
            <w:rPrChange w:id="1646" w:author="Wayne Kunze" w:date="2018-05-09T12:37:00Z">
              <w:rPr>
                <w:rFonts w:ascii="Courier New" w:hAnsi="Courier New" w:cs="Courier New"/>
              </w:rPr>
            </w:rPrChange>
          </w:rPr>
          <w:t>pch</w:t>
        </w:r>
        <w:proofErr w:type="spellEnd"/>
        <w:r w:rsidRPr="00377514">
          <w:rPr>
            <w:rFonts w:ascii="Courier" w:hAnsi="Courier" w:cs="Courier New"/>
            <w:sz w:val="20"/>
            <w:szCs w:val="20"/>
            <w:rPrChange w:id="1647" w:author="Wayne Kunze" w:date="2018-05-09T12:37:00Z">
              <w:rPr>
                <w:rFonts w:ascii="Courier New" w:hAnsi="Courier New" w:cs="Courier New"/>
              </w:rPr>
            </w:rPrChange>
          </w:rPr>
          <w:t xml:space="preserve"> = 19, col=Cols(y))</w:t>
        </w:r>
      </w:ins>
    </w:p>
    <w:p w14:paraId="6044FAFE" w14:textId="77777777" w:rsidR="00300869" w:rsidRPr="00377514" w:rsidRDefault="00300869" w:rsidP="00300869">
      <w:pPr>
        <w:spacing w:line="240" w:lineRule="auto"/>
        <w:ind w:firstLine="0"/>
        <w:rPr>
          <w:ins w:id="1648" w:author="Wayne Kunze" w:date="2018-05-09T12:32:00Z"/>
          <w:rFonts w:ascii="Courier" w:hAnsi="Courier" w:cs="Courier New"/>
          <w:sz w:val="20"/>
          <w:szCs w:val="20"/>
          <w:rPrChange w:id="1649" w:author="Wayne Kunze" w:date="2018-05-09T12:37:00Z">
            <w:rPr>
              <w:ins w:id="1650" w:author="Wayne Kunze" w:date="2018-05-09T12:32:00Z"/>
              <w:rFonts w:ascii="Courier New" w:hAnsi="Courier New" w:cs="Courier New"/>
            </w:rPr>
          </w:rPrChange>
        </w:rPr>
      </w:pPr>
      <w:ins w:id="1651" w:author="Wayne Kunze" w:date="2018-05-09T12:32:00Z">
        <w:r w:rsidRPr="00377514">
          <w:rPr>
            <w:rFonts w:ascii="Courier" w:hAnsi="Courier" w:cs="Courier New"/>
            <w:sz w:val="20"/>
            <w:szCs w:val="20"/>
            <w:rPrChange w:id="165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5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54" w:author="Wayne Kunze" w:date="2018-05-09T12:37:00Z">
              <w:rPr>
                <w:rFonts w:ascii="Courier New" w:hAnsi="Courier New" w:cs="Courier New"/>
              </w:rPr>
            </w:rPrChange>
          </w:rPr>
          <w:t>[,c</w:t>
        </w:r>
        <w:proofErr w:type="gramEnd"/>
        <w:r w:rsidRPr="00377514">
          <w:rPr>
            <w:rFonts w:ascii="Courier" w:hAnsi="Courier" w:cs="Courier New"/>
            <w:sz w:val="20"/>
            <w:szCs w:val="20"/>
            <w:rPrChange w:id="1655" w:author="Wayne Kunze" w:date="2018-05-09T12:37:00Z">
              <w:rPr>
                <w:rFonts w:ascii="Courier New" w:hAnsi="Courier New" w:cs="Courier New"/>
              </w:rPr>
            </w:rPrChange>
          </w:rPr>
          <w:t>(6,8)],</w:t>
        </w:r>
        <w:proofErr w:type="spellStart"/>
        <w:r w:rsidRPr="00377514">
          <w:rPr>
            <w:rFonts w:ascii="Courier" w:hAnsi="Courier" w:cs="Courier New"/>
            <w:sz w:val="20"/>
            <w:szCs w:val="20"/>
            <w:rPrChange w:id="1656" w:author="Wayne Kunze" w:date="2018-05-09T12:37:00Z">
              <w:rPr>
                <w:rFonts w:ascii="Courier New" w:hAnsi="Courier New" w:cs="Courier New"/>
              </w:rPr>
            </w:rPrChange>
          </w:rPr>
          <w:t>pch</w:t>
        </w:r>
        <w:proofErr w:type="spellEnd"/>
        <w:r w:rsidRPr="00377514">
          <w:rPr>
            <w:rFonts w:ascii="Courier" w:hAnsi="Courier" w:cs="Courier New"/>
            <w:sz w:val="20"/>
            <w:szCs w:val="20"/>
            <w:rPrChange w:id="1657" w:author="Wayne Kunze" w:date="2018-05-09T12:37:00Z">
              <w:rPr>
                <w:rFonts w:ascii="Courier New" w:hAnsi="Courier New" w:cs="Courier New"/>
              </w:rPr>
            </w:rPrChange>
          </w:rPr>
          <w:t xml:space="preserve"> = 19, col=Cols(y))</w:t>
        </w:r>
      </w:ins>
    </w:p>
    <w:p w14:paraId="515DBBE3" w14:textId="77777777" w:rsidR="00300869" w:rsidRPr="00377514" w:rsidRDefault="00300869" w:rsidP="00300869">
      <w:pPr>
        <w:spacing w:line="240" w:lineRule="auto"/>
        <w:ind w:firstLine="0"/>
        <w:rPr>
          <w:ins w:id="1658" w:author="Wayne Kunze" w:date="2018-05-09T12:32:00Z"/>
          <w:rFonts w:ascii="Courier" w:hAnsi="Courier" w:cs="Courier New"/>
          <w:sz w:val="20"/>
          <w:szCs w:val="20"/>
          <w:rPrChange w:id="1659" w:author="Wayne Kunze" w:date="2018-05-09T12:37:00Z">
            <w:rPr>
              <w:ins w:id="1660" w:author="Wayne Kunze" w:date="2018-05-09T12:32:00Z"/>
              <w:rFonts w:ascii="Courier New" w:hAnsi="Courier New" w:cs="Courier New"/>
            </w:rPr>
          </w:rPrChange>
        </w:rPr>
      </w:pPr>
      <w:ins w:id="1661" w:author="Wayne Kunze" w:date="2018-05-09T12:32:00Z">
        <w:r w:rsidRPr="00377514">
          <w:rPr>
            <w:rFonts w:ascii="Courier" w:hAnsi="Courier" w:cs="Courier New"/>
            <w:sz w:val="20"/>
            <w:szCs w:val="20"/>
            <w:rPrChange w:id="1662"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63"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64" w:author="Wayne Kunze" w:date="2018-05-09T12:37:00Z">
              <w:rPr>
                <w:rFonts w:ascii="Courier New" w:hAnsi="Courier New" w:cs="Courier New"/>
              </w:rPr>
            </w:rPrChange>
          </w:rPr>
          <w:t>[,c</w:t>
        </w:r>
        <w:proofErr w:type="gramEnd"/>
        <w:r w:rsidRPr="00377514">
          <w:rPr>
            <w:rFonts w:ascii="Courier" w:hAnsi="Courier" w:cs="Courier New"/>
            <w:sz w:val="20"/>
            <w:szCs w:val="20"/>
            <w:rPrChange w:id="1665" w:author="Wayne Kunze" w:date="2018-05-09T12:37:00Z">
              <w:rPr>
                <w:rFonts w:ascii="Courier New" w:hAnsi="Courier New" w:cs="Courier New"/>
              </w:rPr>
            </w:rPrChange>
          </w:rPr>
          <w:t>(6,9)],</w:t>
        </w:r>
        <w:proofErr w:type="spellStart"/>
        <w:r w:rsidRPr="00377514">
          <w:rPr>
            <w:rFonts w:ascii="Courier" w:hAnsi="Courier" w:cs="Courier New"/>
            <w:sz w:val="20"/>
            <w:szCs w:val="20"/>
            <w:rPrChange w:id="1666" w:author="Wayne Kunze" w:date="2018-05-09T12:37:00Z">
              <w:rPr>
                <w:rFonts w:ascii="Courier New" w:hAnsi="Courier New" w:cs="Courier New"/>
              </w:rPr>
            </w:rPrChange>
          </w:rPr>
          <w:t>pch</w:t>
        </w:r>
        <w:proofErr w:type="spellEnd"/>
        <w:r w:rsidRPr="00377514">
          <w:rPr>
            <w:rFonts w:ascii="Courier" w:hAnsi="Courier" w:cs="Courier New"/>
            <w:sz w:val="20"/>
            <w:szCs w:val="20"/>
            <w:rPrChange w:id="1667" w:author="Wayne Kunze" w:date="2018-05-09T12:37:00Z">
              <w:rPr>
                <w:rFonts w:ascii="Courier New" w:hAnsi="Courier New" w:cs="Courier New"/>
              </w:rPr>
            </w:rPrChange>
          </w:rPr>
          <w:t xml:space="preserve"> = 19, col=Cols(y))</w:t>
        </w:r>
      </w:ins>
    </w:p>
    <w:p w14:paraId="13FDD699" w14:textId="77777777" w:rsidR="00300869" w:rsidRPr="00377514" w:rsidRDefault="00300869" w:rsidP="00300869">
      <w:pPr>
        <w:spacing w:line="240" w:lineRule="auto"/>
        <w:ind w:firstLine="0"/>
        <w:rPr>
          <w:ins w:id="1668" w:author="Wayne Kunze" w:date="2018-05-09T12:32:00Z"/>
          <w:rFonts w:ascii="Courier" w:hAnsi="Courier" w:cs="Courier New"/>
          <w:sz w:val="20"/>
          <w:szCs w:val="20"/>
          <w:rPrChange w:id="1669" w:author="Wayne Kunze" w:date="2018-05-09T12:37:00Z">
            <w:rPr>
              <w:ins w:id="1670" w:author="Wayne Kunze" w:date="2018-05-09T12:32:00Z"/>
              <w:rFonts w:ascii="Courier New" w:hAnsi="Courier New" w:cs="Courier New"/>
            </w:rPr>
          </w:rPrChange>
        </w:rPr>
      </w:pPr>
    </w:p>
    <w:p w14:paraId="0C1E6AFA" w14:textId="77777777" w:rsidR="00300869" w:rsidRPr="00377514" w:rsidRDefault="00300869" w:rsidP="00300869">
      <w:pPr>
        <w:spacing w:line="240" w:lineRule="auto"/>
        <w:ind w:firstLine="0"/>
        <w:rPr>
          <w:ins w:id="1671" w:author="Wayne Kunze" w:date="2018-05-09T12:32:00Z"/>
          <w:rFonts w:ascii="Courier" w:hAnsi="Courier" w:cs="Courier New"/>
          <w:sz w:val="20"/>
          <w:szCs w:val="20"/>
          <w:rPrChange w:id="1672" w:author="Wayne Kunze" w:date="2018-05-09T12:37:00Z">
            <w:rPr>
              <w:ins w:id="1673" w:author="Wayne Kunze" w:date="2018-05-09T12:32:00Z"/>
              <w:rFonts w:ascii="Courier New" w:hAnsi="Courier New" w:cs="Courier New"/>
            </w:rPr>
          </w:rPrChange>
        </w:rPr>
      </w:pPr>
      <w:ins w:id="1674" w:author="Wayne Kunze" w:date="2018-05-09T12:32:00Z">
        <w:r w:rsidRPr="00377514">
          <w:rPr>
            <w:rFonts w:ascii="Courier" w:hAnsi="Courier" w:cs="Courier New"/>
            <w:sz w:val="20"/>
            <w:szCs w:val="20"/>
            <w:rPrChange w:id="167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7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77" w:author="Wayne Kunze" w:date="2018-05-09T12:37:00Z">
              <w:rPr>
                <w:rFonts w:ascii="Courier New" w:hAnsi="Courier New" w:cs="Courier New"/>
              </w:rPr>
            </w:rPrChange>
          </w:rPr>
          <w:t>[,c</w:t>
        </w:r>
        <w:proofErr w:type="gramEnd"/>
        <w:r w:rsidRPr="00377514">
          <w:rPr>
            <w:rFonts w:ascii="Courier" w:hAnsi="Courier" w:cs="Courier New"/>
            <w:sz w:val="20"/>
            <w:szCs w:val="20"/>
            <w:rPrChange w:id="1678" w:author="Wayne Kunze" w:date="2018-05-09T12:37:00Z">
              <w:rPr>
                <w:rFonts w:ascii="Courier New" w:hAnsi="Courier New" w:cs="Courier New"/>
              </w:rPr>
            </w:rPrChange>
          </w:rPr>
          <w:t>(7,8)],</w:t>
        </w:r>
        <w:proofErr w:type="spellStart"/>
        <w:r w:rsidRPr="00377514">
          <w:rPr>
            <w:rFonts w:ascii="Courier" w:hAnsi="Courier" w:cs="Courier New"/>
            <w:sz w:val="20"/>
            <w:szCs w:val="20"/>
            <w:rPrChange w:id="1679" w:author="Wayne Kunze" w:date="2018-05-09T12:37:00Z">
              <w:rPr>
                <w:rFonts w:ascii="Courier New" w:hAnsi="Courier New" w:cs="Courier New"/>
              </w:rPr>
            </w:rPrChange>
          </w:rPr>
          <w:t>pch</w:t>
        </w:r>
        <w:proofErr w:type="spellEnd"/>
        <w:r w:rsidRPr="00377514">
          <w:rPr>
            <w:rFonts w:ascii="Courier" w:hAnsi="Courier" w:cs="Courier New"/>
            <w:sz w:val="20"/>
            <w:szCs w:val="20"/>
            <w:rPrChange w:id="1680" w:author="Wayne Kunze" w:date="2018-05-09T12:37:00Z">
              <w:rPr>
                <w:rFonts w:ascii="Courier New" w:hAnsi="Courier New" w:cs="Courier New"/>
              </w:rPr>
            </w:rPrChange>
          </w:rPr>
          <w:t xml:space="preserve"> = 19, col=Cols(y))</w:t>
        </w:r>
      </w:ins>
    </w:p>
    <w:p w14:paraId="05FA9F90" w14:textId="77777777" w:rsidR="00300869" w:rsidRPr="00377514" w:rsidRDefault="00300869" w:rsidP="00300869">
      <w:pPr>
        <w:spacing w:line="240" w:lineRule="auto"/>
        <w:ind w:firstLine="0"/>
        <w:rPr>
          <w:ins w:id="1681" w:author="Wayne Kunze" w:date="2018-05-09T12:32:00Z"/>
          <w:rFonts w:ascii="Courier" w:hAnsi="Courier" w:cs="Courier New"/>
          <w:sz w:val="20"/>
          <w:szCs w:val="20"/>
          <w:rPrChange w:id="1682" w:author="Wayne Kunze" w:date="2018-05-09T12:37:00Z">
            <w:rPr>
              <w:ins w:id="1683" w:author="Wayne Kunze" w:date="2018-05-09T12:32:00Z"/>
              <w:rFonts w:ascii="Courier New" w:hAnsi="Courier New" w:cs="Courier New"/>
            </w:rPr>
          </w:rPrChange>
        </w:rPr>
      </w:pPr>
      <w:ins w:id="1684" w:author="Wayne Kunze" w:date="2018-05-09T12:32:00Z">
        <w:r w:rsidRPr="00377514">
          <w:rPr>
            <w:rFonts w:ascii="Courier" w:hAnsi="Courier" w:cs="Courier New"/>
            <w:sz w:val="20"/>
            <w:szCs w:val="20"/>
            <w:rPrChange w:id="1685"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86"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687" w:author="Wayne Kunze" w:date="2018-05-09T12:37:00Z">
              <w:rPr>
                <w:rFonts w:ascii="Courier New" w:hAnsi="Courier New" w:cs="Courier New"/>
              </w:rPr>
            </w:rPrChange>
          </w:rPr>
          <w:t>[,c</w:t>
        </w:r>
        <w:proofErr w:type="gramEnd"/>
        <w:r w:rsidRPr="00377514">
          <w:rPr>
            <w:rFonts w:ascii="Courier" w:hAnsi="Courier" w:cs="Courier New"/>
            <w:sz w:val="20"/>
            <w:szCs w:val="20"/>
            <w:rPrChange w:id="1688" w:author="Wayne Kunze" w:date="2018-05-09T12:37:00Z">
              <w:rPr>
                <w:rFonts w:ascii="Courier New" w:hAnsi="Courier New" w:cs="Courier New"/>
              </w:rPr>
            </w:rPrChange>
          </w:rPr>
          <w:t>(7,9)],</w:t>
        </w:r>
        <w:proofErr w:type="spellStart"/>
        <w:r w:rsidRPr="00377514">
          <w:rPr>
            <w:rFonts w:ascii="Courier" w:hAnsi="Courier" w:cs="Courier New"/>
            <w:sz w:val="20"/>
            <w:szCs w:val="20"/>
            <w:rPrChange w:id="1689" w:author="Wayne Kunze" w:date="2018-05-09T12:37:00Z">
              <w:rPr>
                <w:rFonts w:ascii="Courier New" w:hAnsi="Courier New" w:cs="Courier New"/>
              </w:rPr>
            </w:rPrChange>
          </w:rPr>
          <w:t>pch</w:t>
        </w:r>
        <w:proofErr w:type="spellEnd"/>
        <w:r w:rsidRPr="00377514">
          <w:rPr>
            <w:rFonts w:ascii="Courier" w:hAnsi="Courier" w:cs="Courier New"/>
            <w:sz w:val="20"/>
            <w:szCs w:val="20"/>
            <w:rPrChange w:id="1690" w:author="Wayne Kunze" w:date="2018-05-09T12:37:00Z">
              <w:rPr>
                <w:rFonts w:ascii="Courier New" w:hAnsi="Courier New" w:cs="Courier New"/>
              </w:rPr>
            </w:rPrChange>
          </w:rPr>
          <w:t xml:space="preserve"> = 19, col=Cols(y))</w:t>
        </w:r>
      </w:ins>
    </w:p>
    <w:p w14:paraId="7AC80743" w14:textId="77777777" w:rsidR="00300869" w:rsidRPr="00377514" w:rsidRDefault="00300869" w:rsidP="00300869">
      <w:pPr>
        <w:spacing w:line="240" w:lineRule="auto"/>
        <w:ind w:firstLine="0"/>
        <w:rPr>
          <w:ins w:id="1691" w:author="Wayne Kunze" w:date="2018-05-09T12:32:00Z"/>
          <w:rFonts w:ascii="Courier" w:hAnsi="Courier" w:cs="Courier New"/>
          <w:sz w:val="20"/>
          <w:szCs w:val="20"/>
          <w:rPrChange w:id="1692" w:author="Wayne Kunze" w:date="2018-05-09T12:37:00Z">
            <w:rPr>
              <w:ins w:id="1693" w:author="Wayne Kunze" w:date="2018-05-09T12:32:00Z"/>
              <w:rFonts w:ascii="Courier New" w:hAnsi="Courier New" w:cs="Courier New"/>
            </w:rPr>
          </w:rPrChange>
        </w:rPr>
      </w:pPr>
    </w:p>
    <w:p w14:paraId="66CB9F22" w14:textId="77777777" w:rsidR="00300869" w:rsidRPr="00377514" w:rsidRDefault="00300869" w:rsidP="00300869">
      <w:pPr>
        <w:spacing w:line="240" w:lineRule="auto"/>
        <w:ind w:firstLine="0"/>
        <w:rPr>
          <w:ins w:id="1694" w:author="Wayne Kunze" w:date="2018-05-09T12:32:00Z"/>
          <w:rFonts w:ascii="Courier" w:hAnsi="Courier" w:cs="Courier New"/>
          <w:sz w:val="20"/>
          <w:szCs w:val="20"/>
          <w:rPrChange w:id="1695" w:author="Wayne Kunze" w:date="2018-05-09T12:37:00Z">
            <w:rPr>
              <w:ins w:id="1696" w:author="Wayne Kunze" w:date="2018-05-09T12:32:00Z"/>
              <w:rFonts w:ascii="Courier New" w:hAnsi="Courier New" w:cs="Courier New"/>
            </w:rPr>
          </w:rPrChange>
        </w:rPr>
      </w:pPr>
      <w:ins w:id="1697" w:author="Wayne Kunze" w:date="2018-05-09T12:32:00Z">
        <w:r w:rsidRPr="00377514">
          <w:rPr>
            <w:rFonts w:ascii="Courier" w:hAnsi="Courier" w:cs="Courier New"/>
            <w:sz w:val="20"/>
            <w:szCs w:val="20"/>
            <w:rPrChange w:id="1698" w:author="Wayne Kunze" w:date="2018-05-09T12:37:00Z">
              <w:rPr>
                <w:rFonts w:ascii="Courier New" w:hAnsi="Courier New" w:cs="Courier New"/>
              </w:rPr>
            </w:rPrChange>
          </w:rPr>
          <w:t>plot(</w:t>
        </w:r>
        <w:proofErr w:type="spellStart"/>
        <w:r w:rsidRPr="00377514">
          <w:rPr>
            <w:rFonts w:ascii="Courier" w:hAnsi="Courier" w:cs="Courier New"/>
            <w:sz w:val="20"/>
            <w:szCs w:val="20"/>
            <w:rPrChange w:id="1699" w:author="Wayne Kunze" w:date="2018-05-09T12:37:00Z">
              <w:rPr>
                <w:rFonts w:ascii="Courier New" w:hAnsi="Courier New" w:cs="Courier New"/>
              </w:rPr>
            </w:rPrChange>
          </w:rPr>
          <w:t>pr.out$x</w:t>
        </w:r>
        <w:proofErr w:type="spellEnd"/>
        <w:proofErr w:type="gramStart"/>
        <w:r w:rsidRPr="00377514">
          <w:rPr>
            <w:rFonts w:ascii="Courier" w:hAnsi="Courier" w:cs="Courier New"/>
            <w:sz w:val="20"/>
            <w:szCs w:val="20"/>
            <w:rPrChange w:id="1700" w:author="Wayne Kunze" w:date="2018-05-09T12:37:00Z">
              <w:rPr>
                <w:rFonts w:ascii="Courier New" w:hAnsi="Courier New" w:cs="Courier New"/>
              </w:rPr>
            </w:rPrChange>
          </w:rPr>
          <w:t>[,c</w:t>
        </w:r>
        <w:proofErr w:type="gramEnd"/>
        <w:r w:rsidRPr="00377514">
          <w:rPr>
            <w:rFonts w:ascii="Courier" w:hAnsi="Courier" w:cs="Courier New"/>
            <w:sz w:val="20"/>
            <w:szCs w:val="20"/>
            <w:rPrChange w:id="1701" w:author="Wayne Kunze" w:date="2018-05-09T12:37:00Z">
              <w:rPr>
                <w:rFonts w:ascii="Courier New" w:hAnsi="Courier New" w:cs="Courier New"/>
              </w:rPr>
            </w:rPrChange>
          </w:rPr>
          <w:t>(8,9)],</w:t>
        </w:r>
        <w:proofErr w:type="spellStart"/>
        <w:r w:rsidRPr="00377514">
          <w:rPr>
            <w:rFonts w:ascii="Courier" w:hAnsi="Courier" w:cs="Courier New"/>
            <w:sz w:val="20"/>
            <w:szCs w:val="20"/>
            <w:rPrChange w:id="1702" w:author="Wayne Kunze" w:date="2018-05-09T12:37:00Z">
              <w:rPr>
                <w:rFonts w:ascii="Courier New" w:hAnsi="Courier New" w:cs="Courier New"/>
              </w:rPr>
            </w:rPrChange>
          </w:rPr>
          <w:t>pch</w:t>
        </w:r>
        <w:proofErr w:type="spellEnd"/>
        <w:r w:rsidRPr="00377514">
          <w:rPr>
            <w:rFonts w:ascii="Courier" w:hAnsi="Courier" w:cs="Courier New"/>
            <w:sz w:val="20"/>
            <w:szCs w:val="20"/>
            <w:rPrChange w:id="1703" w:author="Wayne Kunze" w:date="2018-05-09T12:37:00Z">
              <w:rPr>
                <w:rFonts w:ascii="Courier New" w:hAnsi="Courier New" w:cs="Courier New"/>
              </w:rPr>
            </w:rPrChange>
          </w:rPr>
          <w:t xml:space="preserve"> = 19, col=Cols(y))</w:t>
        </w:r>
      </w:ins>
    </w:p>
    <w:p w14:paraId="2CA4B6B1" w14:textId="77777777" w:rsidR="00300869" w:rsidRPr="00377514" w:rsidRDefault="00300869" w:rsidP="00300869">
      <w:pPr>
        <w:spacing w:line="240" w:lineRule="auto"/>
        <w:ind w:firstLine="0"/>
        <w:rPr>
          <w:ins w:id="1704" w:author="Wayne Kunze" w:date="2018-05-09T12:32:00Z"/>
          <w:rFonts w:ascii="Courier" w:hAnsi="Courier" w:cs="Courier New"/>
          <w:sz w:val="20"/>
          <w:szCs w:val="20"/>
          <w:rPrChange w:id="1705" w:author="Wayne Kunze" w:date="2018-05-09T12:37:00Z">
            <w:rPr>
              <w:ins w:id="1706" w:author="Wayne Kunze" w:date="2018-05-09T12:32:00Z"/>
              <w:rFonts w:ascii="Courier New" w:hAnsi="Courier New" w:cs="Courier New"/>
            </w:rPr>
          </w:rPrChange>
        </w:rPr>
      </w:pPr>
    </w:p>
    <w:p w14:paraId="460167E3" w14:textId="77777777" w:rsidR="00300869" w:rsidRPr="00377514" w:rsidRDefault="00300869" w:rsidP="00300869">
      <w:pPr>
        <w:spacing w:line="240" w:lineRule="auto"/>
        <w:ind w:firstLine="0"/>
        <w:rPr>
          <w:ins w:id="1707" w:author="Wayne Kunze" w:date="2018-05-09T12:32:00Z"/>
          <w:rFonts w:ascii="Courier" w:hAnsi="Courier" w:cs="Courier New"/>
          <w:sz w:val="20"/>
          <w:szCs w:val="20"/>
          <w:rPrChange w:id="1708" w:author="Wayne Kunze" w:date="2018-05-09T12:37:00Z">
            <w:rPr>
              <w:ins w:id="1709" w:author="Wayne Kunze" w:date="2018-05-09T12:32:00Z"/>
              <w:rFonts w:ascii="Courier New" w:hAnsi="Courier New" w:cs="Courier New"/>
            </w:rPr>
          </w:rPrChange>
        </w:rPr>
      </w:pPr>
      <w:ins w:id="1710" w:author="Wayne Kunze" w:date="2018-05-09T12:32:00Z">
        <w:r w:rsidRPr="00377514">
          <w:rPr>
            <w:rFonts w:ascii="Courier" w:hAnsi="Courier" w:cs="Courier New"/>
            <w:sz w:val="20"/>
            <w:szCs w:val="20"/>
            <w:rPrChange w:id="1711" w:author="Wayne Kunze" w:date="2018-05-09T12:37:00Z">
              <w:rPr>
                <w:rFonts w:ascii="Courier New" w:hAnsi="Courier New" w:cs="Courier New"/>
              </w:rPr>
            </w:rPrChange>
          </w:rPr>
          <w:lastRenderedPageBreak/>
          <w:t>#now try to use PCs to predict</w:t>
        </w:r>
      </w:ins>
    </w:p>
    <w:p w14:paraId="3EFB4329" w14:textId="77777777" w:rsidR="00300869" w:rsidRPr="00377514" w:rsidRDefault="00300869" w:rsidP="00300869">
      <w:pPr>
        <w:spacing w:line="240" w:lineRule="auto"/>
        <w:ind w:firstLine="0"/>
        <w:rPr>
          <w:ins w:id="1712" w:author="Wayne Kunze" w:date="2018-05-09T12:32:00Z"/>
          <w:rFonts w:ascii="Courier" w:hAnsi="Courier" w:cs="Courier New"/>
          <w:sz w:val="20"/>
          <w:szCs w:val="20"/>
          <w:rPrChange w:id="1713" w:author="Wayne Kunze" w:date="2018-05-09T12:37:00Z">
            <w:rPr>
              <w:ins w:id="1714" w:author="Wayne Kunze" w:date="2018-05-09T12:32:00Z"/>
              <w:rFonts w:ascii="Courier New" w:hAnsi="Courier New" w:cs="Courier New"/>
            </w:rPr>
          </w:rPrChange>
        </w:rPr>
      </w:pPr>
      <w:proofErr w:type="spellStart"/>
      <w:ins w:id="1715" w:author="Wayne Kunze" w:date="2018-05-09T12:32:00Z">
        <w:r w:rsidRPr="00377514">
          <w:rPr>
            <w:rFonts w:ascii="Courier" w:hAnsi="Courier" w:cs="Courier New"/>
            <w:sz w:val="20"/>
            <w:szCs w:val="20"/>
            <w:rPrChange w:id="171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17"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18"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19"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20" w:author="Wayne Kunze" w:date="2018-05-09T12:37:00Z">
              <w:rPr>
                <w:rFonts w:ascii="Courier New" w:hAnsi="Courier New" w:cs="Courier New"/>
              </w:rPr>
            </w:rPrChange>
          </w:rPr>
          <w:t>eset</w:t>
        </w:r>
        <w:proofErr w:type="spellEnd"/>
        <w:r w:rsidRPr="00377514">
          <w:rPr>
            <w:rFonts w:ascii="Courier" w:hAnsi="Courier" w:cs="Courier New"/>
            <w:sz w:val="20"/>
            <w:szCs w:val="20"/>
            <w:rPrChange w:id="1721"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22"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23" w:author="Wayne Kunze" w:date="2018-05-09T12:37:00Z">
              <w:rPr>
                <w:rFonts w:ascii="Courier New" w:hAnsi="Courier New" w:cs="Courier New"/>
              </w:rPr>
            </w:rPrChange>
          </w:rPr>
          <w:t>[,1:10])</w:t>
        </w:r>
      </w:ins>
    </w:p>
    <w:p w14:paraId="484C519D" w14:textId="77777777" w:rsidR="00300869" w:rsidRPr="00377514" w:rsidRDefault="00300869" w:rsidP="00300869">
      <w:pPr>
        <w:spacing w:line="240" w:lineRule="auto"/>
        <w:ind w:firstLine="0"/>
        <w:rPr>
          <w:ins w:id="1724" w:author="Wayne Kunze" w:date="2018-05-09T12:32:00Z"/>
          <w:rFonts w:ascii="Courier" w:hAnsi="Courier" w:cs="Courier New"/>
          <w:sz w:val="20"/>
          <w:szCs w:val="20"/>
          <w:rPrChange w:id="1725" w:author="Wayne Kunze" w:date="2018-05-09T12:37:00Z">
            <w:rPr>
              <w:ins w:id="1726" w:author="Wayne Kunze" w:date="2018-05-09T12:32:00Z"/>
              <w:rFonts w:ascii="Courier New" w:hAnsi="Courier New" w:cs="Courier New"/>
            </w:rPr>
          </w:rPrChange>
        </w:rPr>
      </w:pPr>
      <w:proofErr w:type="spellStart"/>
      <w:ins w:id="1727" w:author="Wayne Kunze" w:date="2018-05-09T12:32:00Z">
        <w:r w:rsidRPr="00377514">
          <w:rPr>
            <w:rFonts w:ascii="Courier" w:hAnsi="Courier" w:cs="Courier New"/>
            <w:sz w:val="20"/>
            <w:szCs w:val="20"/>
            <w:rPrChange w:id="1728"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29"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30" w:author="Wayne Kunze" w:date="2018-05-09T12:37:00Z">
              <w:rPr>
                <w:rFonts w:ascii="Courier New" w:hAnsi="Courier New" w:cs="Courier New"/>
              </w:rPr>
            </w:rPrChange>
          </w:rPr>
          <w:t>glm</w:t>
        </w:r>
        <w:proofErr w:type="spellEnd"/>
        <w:r w:rsidRPr="00377514">
          <w:rPr>
            <w:rFonts w:ascii="Courier" w:hAnsi="Courier" w:cs="Courier New"/>
            <w:sz w:val="20"/>
            <w:szCs w:val="20"/>
            <w:rPrChange w:id="1731" w:author="Wayne Kunze" w:date="2018-05-09T12:37:00Z">
              <w:rPr>
                <w:rFonts w:ascii="Courier New" w:hAnsi="Courier New" w:cs="Courier New"/>
              </w:rPr>
            </w:rPrChange>
          </w:rPr>
          <w:t>(</w:t>
        </w:r>
        <w:proofErr w:type="gramEnd"/>
        <w:r w:rsidRPr="00377514">
          <w:rPr>
            <w:rFonts w:ascii="Courier" w:hAnsi="Courier" w:cs="Courier New"/>
            <w:sz w:val="20"/>
            <w:szCs w:val="20"/>
            <w:rPrChange w:id="1732"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73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34" w:author="Wayne Kunze" w:date="2018-05-09T12:37:00Z">
              <w:rPr>
                <w:rFonts w:ascii="Courier New" w:hAnsi="Courier New" w:cs="Courier New"/>
              </w:rPr>
            </w:rPrChange>
          </w:rPr>
          <w:t>, family = "binomial")</w:t>
        </w:r>
      </w:ins>
    </w:p>
    <w:p w14:paraId="32E3C615" w14:textId="77777777" w:rsidR="00300869" w:rsidRPr="00377514" w:rsidRDefault="00300869" w:rsidP="00300869">
      <w:pPr>
        <w:spacing w:line="240" w:lineRule="auto"/>
        <w:ind w:firstLine="0"/>
        <w:rPr>
          <w:ins w:id="1735" w:author="Wayne Kunze" w:date="2018-05-09T12:32:00Z"/>
          <w:rFonts w:ascii="Courier" w:hAnsi="Courier" w:cs="Courier New"/>
          <w:sz w:val="20"/>
          <w:szCs w:val="20"/>
          <w:rPrChange w:id="1736" w:author="Wayne Kunze" w:date="2018-05-09T12:37:00Z">
            <w:rPr>
              <w:ins w:id="1737" w:author="Wayne Kunze" w:date="2018-05-09T12:32:00Z"/>
              <w:rFonts w:ascii="Courier New" w:hAnsi="Courier New" w:cs="Courier New"/>
            </w:rPr>
          </w:rPrChange>
        </w:rPr>
      </w:pPr>
      <w:proofErr w:type="spellStart"/>
      <w:ins w:id="1738" w:author="Wayne Kunze" w:date="2018-05-09T12:32:00Z">
        <w:r w:rsidRPr="00377514">
          <w:rPr>
            <w:rFonts w:ascii="Courier" w:hAnsi="Courier" w:cs="Courier New"/>
            <w:sz w:val="20"/>
            <w:szCs w:val="20"/>
            <w:rPrChange w:id="1739"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40"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741"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742"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74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44"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745"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46"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47" w:author="Wayne Kunze" w:date="2018-05-09T12:37:00Z">
              <w:rPr>
                <w:rFonts w:ascii="Courier New" w:hAnsi="Courier New" w:cs="Courier New"/>
              </w:rPr>
            </w:rPrChange>
          </w:rPr>
          <w:t>)</w:t>
        </w:r>
      </w:ins>
    </w:p>
    <w:p w14:paraId="6732E97F" w14:textId="77777777" w:rsidR="00300869" w:rsidRPr="00377514" w:rsidRDefault="00300869" w:rsidP="00300869">
      <w:pPr>
        <w:spacing w:line="240" w:lineRule="auto"/>
        <w:ind w:firstLine="0"/>
        <w:rPr>
          <w:ins w:id="1748" w:author="Wayne Kunze" w:date="2018-05-09T12:32:00Z"/>
          <w:rFonts w:ascii="Courier" w:hAnsi="Courier" w:cs="Courier New"/>
          <w:sz w:val="20"/>
          <w:szCs w:val="20"/>
          <w:rPrChange w:id="1749" w:author="Wayne Kunze" w:date="2018-05-09T12:37:00Z">
            <w:rPr>
              <w:ins w:id="1750" w:author="Wayne Kunze" w:date="2018-05-09T12:32:00Z"/>
              <w:rFonts w:ascii="Courier New" w:hAnsi="Courier New" w:cs="Courier New"/>
            </w:rPr>
          </w:rPrChange>
        </w:rPr>
      </w:pPr>
    </w:p>
    <w:p w14:paraId="27348D1F" w14:textId="77777777" w:rsidR="00300869" w:rsidRPr="00377514" w:rsidRDefault="00300869" w:rsidP="00300869">
      <w:pPr>
        <w:spacing w:line="240" w:lineRule="auto"/>
        <w:ind w:firstLine="0"/>
        <w:rPr>
          <w:ins w:id="1751" w:author="Wayne Kunze" w:date="2018-05-09T12:32:00Z"/>
          <w:rFonts w:ascii="Courier" w:hAnsi="Courier" w:cs="Courier New"/>
          <w:sz w:val="20"/>
          <w:szCs w:val="20"/>
          <w:rPrChange w:id="1752" w:author="Wayne Kunze" w:date="2018-05-09T12:37:00Z">
            <w:rPr>
              <w:ins w:id="1753" w:author="Wayne Kunze" w:date="2018-05-09T12:32:00Z"/>
              <w:rFonts w:ascii="Courier New" w:hAnsi="Courier New" w:cs="Courier New"/>
            </w:rPr>
          </w:rPrChange>
        </w:rPr>
      </w:pPr>
      <w:proofErr w:type="spellStart"/>
      <w:ins w:id="1754" w:author="Wayne Kunze" w:date="2018-05-09T12:32:00Z">
        <w:r w:rsidRPr="00377514">
          <w:rPr>
            <w:rFonts w:ascii="Courier" w:hAnsi="Courier" w:cs="Courier New"/>
            <w:sz w:val="20"/>
            <w:szCs w:val="20"/>
            <w:rPrChange w:id="1755" w:author="Wayne Kunze" w:date="2018-05-09T12:37:00Z">
              <w:rPr>
                <w:rFonts w:ascii="Courier New" w:hAnsi="Courier New" w:cs="Courier New"/>
              </w:rPr>
            </w:rPrChange>
          </w:rPr>
          <w:t>ypred</w:t>
        </w:r>
        <w:proofErr w:type="spellEnd"/>
        <w:r w:rsidRPr="00377514">
          <w:rPr>
            <w:rFonts w:ascii="Courier" w:hAnsi="Courier" w:cs="Courier New"/>
            <w:sz w:val="20"/>
            <w:szCs w:val="20"/>
            <w:rPrChange w:id="1756" w:author="Wayne Kunze" w:date="2018-05-09T12:37:00Z">
              <w:rPr>
                <w:rFonts w:ascii="Courier New" w:hAnsi="Courier New" w:cs="Courier New"/>
              </w:rPr>
            </w:rPrChange>
          </w:rPr>
          <w:t xml:space="preserve"> &lt;- (</w:t>
        </w:r>
        <w:proofErr w:type="spellStart"/>
        <w:r w:rsidRPr="00377514">
          <w:rPr>
            <w:rFonts w:ascii="Courier" w:hAnsi="Courier" w:cs="Courier New"/>
            <w:sz w:val="20"/>
            <w:szCs w:val="20"/>
            <w:rPrChange w:id="1757"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758" w:author="Wayne Kunze" w:date="2018-05-09T12:37:00Z">
              <w:rPr>
                <w:rFonts w:ascii="Courier New" w:hAnsi="Courier New" w:cs="Courier New"/>
              </w:rPr>
            </w:rPrChange>
          </w:rPr>
          <w:t xml:space="preserve"> &lt; 0)</w:t>
        </w:r>
      </w:ins>
    </w:p>
    <w:p w14:paraId="2616ABE4" w14:textId="77777777" w:rsidR="00300869" w:rsidRPr="00377514" w:rsidRDefault="00300869" w:rsidP="00300869">
      <w:pPr>
        <w:spacing w:line="240" w:lineRule="auto"/>
        <w:ind w:firstLine="0"/>
        <w:rPr>
          <w:ins w:id="1759" w:author="Wayne Kunze" w:date="2018-05-09T12:32:00Z"/>
          <w:rFonts w:ascii="Courier" w:hAnsi="Courier" w:cs="Courier New"/>
          <w:sz w:val="20"/>
          <w:szCs w:val="20"/>
          <w:rPrChange w:id="1760" w:author="Wayne Kunze" w:date="2018-05-09T12:37:00Z">
            <w:rPr>
              <w:ins w:id="1761" w:author="Wayne Kunze" w:date="2018-05-09T12:32:00Z"/>
              <w:rFonts w:ascii="Courier New" w:hAnsi="Courier New" w:cs="Courier New"/>
            </w:rPr>
          </w:rPrChange>
        </w:rPr>
      </w:pPr>
    </w:p>
    <w:p w14:paraId="4ECD0432" w14:textId="77777777" w:rsidR="00300869" w:rsidRPr="00377514" w:rsidRDefault="00300869" w:rsidP="00300869">
      <w:pPr>
        <w:spacing w:line="240" w:lineRule="auto"/>
        <w:ind w:firstLine="0"/>
        <w:rPr>
          <w:ins w:id="1762" w:author="Wayne Kunze" w:date="2018-05-09T12:32:00Z"/>
          <w:rFonts w:ascii="Courier" w:hAnsi="Courier" w:cs="Courier New"/>
          <w:sz w:val="20"/>
          <w:szCs w:val="20"/>
          <w:rPrChange w:id="1763" w:author="Wayne Kunze" w:date="2018-05-09T12:37:00Z">
            <w:rPr>
              <w:ins w:id="1764" w:author="Wayne Kunze" w:date="2018-05-09T12:32:00Z"/>
              <w:rFonts w:ascii="Courier New" w:hAnsi="Courier New" w:cs="Courier New"/>
            </w:rPr>
          </w:rPrChange>
        </w:rPr>
      </w:pPr>
      <w:ins w:id="1765" w:author="Wayne Kunze" w:date="2018-05-09T12:32:00Z">
        <w:r w:rsidRPr="00377514">
          <w:rPr>
            <w:rFonts w:ascii="Courier" w:hAnsi="Courier" w:cs="Courier New"/>
            <w:sz w:val="20"/>
            <w:szCs w:val="20"/>
            <w:rPrChange w:id="1766" w:author="Wayne Kunze" w:date="2018-05-09T12:37:00Z">
              <w:rPr>
                <w:rFonts w:ascii="Courier New" w:hAnsi="Courier New" w:cs="Courier New"/>
              </w:rPr>
            </w:rPrChange>
          </w:rPr>
          <w:t>#LOOCV</w:t>
        </w:r>
      </w:ins>
    </w:p>
    <w:p w14:paraId="2A26DF1D" w14:textId="77777777" w:rsidR="00300869" w:rsidRPr="00377514" w:rsidRDefault="00300869" w:rsidP="00300869">
      <w:pPr>
        <w:spacing w:line="240" w:lineRule="auto"/>
        <w:ind w:firstLine="0"/>
        <w:rPr>
          <w:ins w:id="1767" w:author="Wayne Kunze" w:date="2018-05-09T12:32:00Z"/>
          <w:rFonts w:ascii="Courier" w:hAnsi="Courier" w:cs="Courier New"/>
          <w:sz w:val="20"/>
          <w:szCs w:val="20"/>
          <w:rPrChange w:id="1768" w:author="Wayne Kunze" w:date="2018-05-09T12:37:00Z">
            <w:rPr>
              <w:ins w:id="1769" w:author="Wayne Kunze" w:date="2018-05-09T12:32:00Z"/>
              <w:rFonts w:ascii="Courier New" w:hAnsi="Courier New" w:cs="Courier New"/>
            </w:rPr>
          </w:rPrChange>
        </w:rPr>
      </w:pPr>
    </w:p>
    <w:p w14:paraId="304A130F" w14:textId="77777777" w:rsidR="00300869" w:rsidRPr="00377514" w:rsidRDefault="00300869" w:rsidP="00300869">
      <w:pPr>
        <w:spacing w:line="240" w:lineRule="auto"/>
        <w:ind w:firstLine="0"/>
        <w:rPr>
          <w:ins w:id="1770" w:author="Wayne Kunze" w:date="2018-05-09T12:32:00Z"/>
          <w:rFonts w:ascii="Courier" w:hAnsi="Courier" w:cs="Courier New"/>
          <w:sz w:val="20"/>
          <w:szCs w:val="20"/>
          <w:rPrChange w:id="1771" w:author="Wayne Kunze" w:date="2018-05-09T12:37:00Z">
            <w:rPr>
              <w:ins w:id="1772" w:author="Wayne Kunze" w:date="2018-05-09T12:32:00Z"/>
              <w:rFonts w:ascii="Courier New" w:hAnsi="Courier New" w:cs="Courier New"/>
            </w:rPr>
          </w:rPrChange>
        </w:rPr>
      </w:pPr>
    </w:p>
    <w:p w14:paraId="24C9F0C8" w14:textId="77777777" w:rsidR="00300869" w:rsidRPr="00377514" w:rsidRDefault="00300869" w:rsidP="00300869">
      <w:pPr>
        <w:spacing w:line="240" w:lineRule="auto"/>
        <w:ind w:firstLine="0"/>
        <w:rPr>
          <w:ins w:id="1773" w:author="Wayne Kunze" w:date="2018-05-09T12:32:00Z"/>
          <w:rFonts w:ascii="Courier" w:hAnsi="Courier" w:cs="Courier New"/>
          <w:sz w:val="20"/>
          <w:szCs w:val="20"/>
          <w:rPrChange w:id="1774" w:author="Wayne Kunze" w:date="2018-05-09T12:37:00Z">
            <w:rPr>
              <w:ins w:id="1775" w:author="Wayne Kunze" w:date="2018-05-09T12:32:00Z"/>
              <w:rFonts w:ascii="Courier New" w:hAnsi="Courier New" w:cs="Courier New"/>
            </w:rPr>
          </w:rPrChange>
        </w:rPr>
      </w:pPr>
      <w:ins w:id="1776" w:author="Wayne Kunze" w:date="2018-05-09T12:32:00Z">
        <w:r w:rsidRPr="00377514">
          <w:rPr>
            <w:rFonts w:ascii="Courier" w:hAnsi="Courier" w:cs="Courier New"/>
            <w:sz w:val="20"/>
            <w:szCs w:val="20"/>
            <w:rPrChange w:id="1777" w:author="Wayne Kunze" w:date="2018-05-09T12:37:00Z">
              <w:rPr>
                <w:rFonts w:ascii="Courier New" w:hAnsi="Courier New" w:cs="Courier New"/>
              </w:rPr>
            </w:rPrChange>
          </w:rPr>
          <w:t xml:space="preserve">ypred5.loocv </w:t>
        </w:r>
        <w:proofErr w:type="gramStart"/>
        <w:r w:rsidRPr="00377514">
          <w:rPr>
            <w:rFonts w:ascii="Courier" w:hAnsi="Courier" w:cs="Courier New"/>
            <w:sz w:val="20"/>
            <w:szCs w:val="20"/>
            <w:rPrChange w:id="177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779" w:author="Wayne Kunze" w:date="2018-05-09T12:37:00Z">
              <w:rPr>
                <w:rFonts w:ascii="Courier New" w:hAnsi="Courier New" w:cs="Courier New"/>
              </w:rPr>
            </w:rPrChange>
          </w:rPr>
          <w:t>ypred</w:t>
        </w:r>
        <w:proofErr w:type="spellEnd"/>
        <w:proofErr w:type="gramEnd"/>
      </w:ins>
    </w:p>
    <w:p w14:paraId="7226E353" w14:textId="77777777" w:rsidR="00300869" w:rsidRPr="00377514" w:rsidRDefault="00300869" w:rsidP="00300869">
      <w:pPr>
        <w:spacing w:line="240" w:lineRule="auto"/>
        <w:ind w:firstLine="0"/>
        <w:rPr>
          <w:ins w:id="1780" w:author="Wayne Kunze" w:date="2018-05-09T12:32:00Z"/>
          <w:rFonts w:ascii="Courier" w:hAnsi="Courier" w:cs="Courier New"/>
          <w:sz w:val="20"/>
          <w:szCs w:val="20"/>
          <w:rPrChange w:id="1781" w:author="Wayne Kunze" w:date="2018-05-09T12:37:00Z">
            <w:rPr>
              <w:ins w:id="1782" w:author="Wayne Kunze" w:date="2018-05-09T12:32:00Z"/>
              <w:rFonts w:ascii="Courier New" w:hAnsi="Courier New" w:cs="Courier New"/>
            </w:rPr>
          </w:rPrChange>
        </w:rPr>
      </w:pPr>
      <w:proofErr w:type="spellStart"/>
      <w:ins w:id="1783" w:author="Wayne Kunze" w:date="2018-05-09T12:32:00Z">
        <w:r w:rsidRPr="00377514">
          <w:rPr>
            <w:rFonts w:ascii="Courier" w:hAnsi="Courier" w:cs="Courier New"/>
            <w:sz w:val="20"/>
            <w:szCs w:val="20"/>
            <w:rPrChange w:id="178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78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786"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787"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788" w:author="Wayne Kunze" w:date="2018-05-09T12:37:00Z">
              <w:rPr>
                <w:rFonts w:ascii="Courier New" w:hAnsi="Courier New" w:cs="Courier New"/>
              </w:rPr>
            </w:rPrChange>
          </w:rPr>
          <w:t>eset</w:t>
        </w:r>
        <w:proofErr w:type="spellEnd"/>
        <w:r w:rsidRPr="00377514">
          <w:rPr>
            <w:rFonts w:ascii="Courier" w:hAnsi="Courier" w:cs="Courier New"/>
            <w:sz w:val="20"/>
            <w:szCs w:val="20"/>
            <w:rPrChange w:id="178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790"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791" w:author="Wayne Kunze" w:date="2018-05-09T12:37:00Z">
              <w:rPr>
                <w:rFonts w:ascii="Courier New" w:hAnsi="Courier New" w:cs="Courier New"/>
              </w:rPr>
            </w:rPrChange>
          </w:rPr>
          <w:t>[,1:5])</w:t>
        </w:r>
      </w:ins>
    </w:p>
    <w:p w14:paraId="58EBC99B" w14:textId="77777777" w:rsidR="00300869" w:rsidRPr="00377514" w:rsidRDefault="00300869" w:rsidP="00300869">
      <w:pPr>
        <w:spacing w:line="240" w:lineRule="auto"/>
        <w:ind w:firstLine="0"/>
        <w:rPr>
          <w:ins w:id="1792" w:author="Wayne Kunze" w:date="2018-05-09T12:32:00Z"/>
          <w:rFonts w:ascii="Courier" w:hAnsi="Courier" w:cs="Courier New"/>
          <w:sz w:val="20"/>
          <w:szCs w:val="20"/>
          <w:rPrChange w:id="1793" w:author="Wayne Kunze" w:date="2018-05-09T12:37:00Z">
            <w:rPr>
              <w:ins w:id="1794" w:author="Wayne Kunze" w:date="2018-05-09T12:32:00Z"/>
              <w:rFonts w:ascii="Courier New" w:hAnsi="Courier New" w:cs="Courier New"/>
            </w:rPr>
          </w:rPrChange>
        </w:rPr>
      </w:pPr>
      <w:proofErr w:type="gramStart"/>
      <w:ins w:id="1795" w:author="Wayne Kunze" w:date="2018-05-09T12:32:00Z">
        <w:r w:rsidRPr="00377514">
          <w:rPr>
            <w:rFonts w:ascii="Courier" w:hAnsi="Courier" w:cs="Courier New"/>
            <w:sz w:val="20"/>
            <w:szCs w:val="20"/>
            <w:rPrChange w:id="1796"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797" w:author="Wayne Kunze" w:date="2018-05-09T12:37:00Z">
              <w:rPr>
                <w:rFonts w:ascii="Courier New" w:hAnsi="Courier New" w:cs="Courier New"/>
              </w:rPr>
            </w:rPrChange>
          </w:rPr>
          <w:t>i</w:t>
        </w:r>
        <w:proofErr w:type="spellEnd"/>
        <w:r w:rsidRPr="00377514">
          <w:rPr>
            <w:rFonts w:ascii="Courier" w:hAnsi="Courier" w:cs="Courier New"/>
            <w:sz w:val="20"/>
            <w:szCs w:val="20"/>
            <w:rPrChange w:id="1798" w:author="Wayne Kunze" w:date="2018-05-09T12:37:00Z">
              <w:rPr>
                <w:rFonts w:ascii="Courier New" w:hAnsi="Courier New" w:cs="Courier New"/>
              </w:rPr>
            </w:rPrChange>
          </w:rPr>
          <w:t xml:space="preserve"> in 1:24) {</w:t>
        </w:r>
      </w:ins>
    </w:p>
    <w:p w14:paraId="68A23312" w14:textId="77777777" w:rsidR="00300869" w:rsidRPr="00377514" w:rsidRDefault="00300869" w:rsidP="00300869">
      <w:pPr>
        <w:spacing w:line="240" w:lineRule="auto"/>
        <w:ind w:firstLine="0"/>
        <w:rPr>
          <w:ins w:id="1799" w:author="Wayne Kunze" w:date="2018-05-09T12:32:00Z"/>
          <w:rFonts w:ascii="Courier" w:hAnsi="Courier" w:cs="Courier New"/>
          <w:sz w:val="20"/>
          <w:szCs w:val="20"/>
          <w:rPrChange w:id="1800" w:author="Wayne Kunze" w:date="2018-05-09T12:37:00Z">
            <w:rPr>
              <w:ins w:id="1801" w:author="Wayne Kunze" w:date="2018-05-09T12:32:00Z"/>
              <w:rFonts w:ascii="Courier New" w:hAnsi="Courier New" w:cs="Courier New"/>
            </w:rPr>
          </w:rPrChange>
        </w:rPr>
      </w:pPr>
      <w:ins w:id="1802" w:author="Wayne Kunze" w:date="2018-05-09T12:32:00Z">
        <w:r w:rsidRPr="00377514">
          <w:rPr>
            <w:rFonts w:ascii="Courier" w:hAnsi="Courier" w:cs="Courier New"/>
            <w:sz w:val="20"/>
            <w:szCs w:val="20"/>
            <w:rPrChange w:id="180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04"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05"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06" w:author="Wayne Kunze" w:date="2018-05-09T12:37:00Z">
              <w:rPr>
                <w:rFonts w:ascii="Courier New" w:hAnsi="Courier New" w:cs="Courier New"/>
              </w:rPr>
            </w:rPrChange>
          </w:rPr>
          <w:t>glm</w:t>
        </w:r>
        <w:proofErr w:type="spellEnd"/>
        <w:r w:rsidRPr="00377514">
          <w:rPr>
            <w:rFonts w:ascii="Courier" w:hAnsi="Courier" w:cs="Courier New"/>
            <w:sz w:val="20"/>
            <w:szCs w:val="20"/>
            <w:rPrChange w:id="1807" w:author="Wayne Kunze" w:date="2018-05-09T12:37:00Z">
              <w:rPr>
                <w:rFonts w:ascii="Courier New" w:hAnsi="Courier New" w:cs="Courier New"/>
              </w:rPr>
            </w:rPrChange>
          </w:rPr>
          <w:t>(</w:t>
        </w:r>
        <w:proofErr w:type="gramEnd"/>
        <w:r w:rsidRPr="00377514">
          <w:rPr>
            <w:rFonts w:ascii="Courier" w:hAnsi="Courier" w:cs="Courier New"/>
            <w:sz w:val="20"/>
            <w:szCs w:val="20"/>
            <w:rPrChange w:id="1808"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0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10" w:author="Wayne Kunze" w:date="2018-05-09T12:37:00Z">
              <w:rPr>
                <w:rFonts w:ascii="Courier New" w:hAnsi="Courier New" w:cs="Courier New"/>
              </w:rPr>
            </w:rPrChange>
          </w:rPr>
          <w:t>[-</w:t>
        </w:r>
        <w:proofErr w:type="spellStart"/>
        <w:r w:rsidRPr="00377514">
          <w:rPr>
            <w:rFonts w:ascii="Courier" w:hAnsi="Courier" w:cs="Courier New"/>
            <w:sz w:val="20"/>
            <w:szCs w:val="20"/>
            <w:rPrChange w:id="1811" w:author="Wayne Kunze" w:date="2018-05-09T12:37:00Z">
              <w:rPr>
                <w:rFonts w:ascii="Courier New" w:hAnsi="Courier New" w:cs="Courier New"/>
              </w:rPr>
            </w:rPrChange>
          </w:rPr>
          <w:t>i</w:t>
        </w:r>
        <w:proofErr w:type="spellEnd"/>
        <w:r w:rsidRPr="00377514">
          <w:rPr>
            <w:rFonts w:ascii="Courier" w:hAnsi="Courier" w:cs="Courier New"/>
            <w:sz w:val="20"/>
            <w:szCs w:val="20"/>
            <w:rPrChange w:id="1812" w:author="Wayne Kunze" w:date="2018-05-09T12:37:00Z">
              <w:rPr>
                <w:rFonts w:ascii="Courier New" w:hAnsi="Courier New" w:cs="Courier New"/>
              </w:rPr>
            </w:rPrChange>
          </w:rPr>
          <w:t>,], family = "binomial")</w:t>
        </w:r>
      </w:ins>
    </w:p>
    <w:p w14:paraId="318E2BBB" w14:textId="77777777" w:rsidR="00300869" w:rsidRPr="00377514" w:rsidRDefault="00300869" w:rsidP="00300869">
      <w:pPr>
        <w:spacing w:line="240" w:lineRule="auto"/>
        <w:ind w:firstLine="0"/>
        <w:rPr>
          <w:ins w:id="1813" w:author="Wayne Kunze" w:date="2018-05-09T12:32:00Z"/>
          <w:rFonts w:ascii="Courier" w:hAnsi="Courier" w:cs="Courier New"/>
          <w:sz w:val="20"/>
          <w:szCs w:val="20"/>
          <w:rPrChange w:id="1814" w:author="Wayne Kunze" w:date="2018-05-09T12:37:00Z">
            <w:rPr>
              <w:ins w:id="1815" w:author="Wayne Kunze" w:date="2018-05-09T12:32:00Z"/>
              <w:rFonts w:ascii="Courier New" w:hAnsi="Courier New" w:cs="Courier New"/>
            </w:rPr>
          </w:rPrChange>
        </w:rPr>
      </w:pPr>
      <w:ins w:id="1816" w:author="Wayne Kunze" w:date="2018-05-09T12:32:00Z">
        <w:r w:rsidRPr="00377514">
          <w:rPr>
            <w:rFonts w:ascii="Courier" w:hAnsi="Courier" w:cs="Courier New"/>
            <w:sz w:val="20"/>
            <w:szCs w:val="20"/>
            <w:rPrChange w:id="181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18"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19"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20"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21"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2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23"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82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2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26" w:author="Wayne Kunze" w:date="2018-05-09T12:37:00Z">
              <w:rPr>
                <w:rFonts w:ascii="Courier New" w:hAnsi="Courier New" w:cs="Courier New"/>
              </w:rPr>
            </w:rPrChange>
          </w:rPr>
          <w:t>[</w:t>
        </w:r>
        <w:proofErr w:type="spellStart"/>
        <w:r w:rsidRPr="00377514">
          <w:rPr>
            <w:rFonts w:ascii="Courier" w:hAnsi="Courier" w:cs="Courier New"/>
            <w:sz w:val="20"/>
            <w:szCs w:val="20"/>
            <w:rPrChange w:id="1827" w:author="Wayne Kunze" w:date="2018-05-09T12:37:00Z">
              <w:rPr>
                <w:rFonts w:ascii="Courier New" w:hAnsi="Courier New" w:cs="Courier New"/>
              </w:rPr>
            </w:rPrChange>
          </w:rPr>
          <w:t>i</w:t>
        </w:r>
        <w:proofErr w:type="spellEnd"/>
        <w:r w:rsidRPr="00377514">
          <w:rPr>
            <w:rFonts w:ascii="Courier" w:hAnsi="Courier" w:cs="Courier New"/>
            <w:sz w:val="20"/>
            <w:szCs w:val="20"/>
            <w:rPrChange w:id="1828" w:author="Wayne Kunze" w:date="2018-05-09T12:37:00Z">
              <w:rPr>
                <w:rFonts w:ascii="Courier New" w:hAnsi="Courier New" w:cs="Courier New"/>
              </w:rPr>
            </w:rPrChange>
          </w:rPr>
          <w:t>,])</w:t>
        </w:r>
      </w:ins>
    </w:p>
    <w:p w14:paraId="363077E1" w14:textId="77777777" w:rsidR="00300869" w:rsidRPr="00377514" w:rsidRDefault="00300869" w:rsidP="00300869">
      <w:pPr>
        <w:spacing w:line="240" w:lineRule="auto"/>
        <w:ind w:firstLine="0"/>
        <w:rPr>
          <w:ins w:id="1829" w:author="Wayne Kunze" w:date="2018-05-09T12:32:00Z"/>
          <w:rFonts w:ascii="Courier" w:hAnsi="Courier" w:cs="Courier New"/>
          <w:sz w:val="20"/>
          <w:szCs w:val="20"/>
          <w:rPrChange w:id="1830" w:author="Wayne Kunze" w:date="2018-05-09T12:37:00Z">
            <w:rPr>
              <w:ins w:id="1831" w:author="Wayne Kunze" w:date="2018-05-09T12:32:00Z"/>
              <w:rFonts w:ascii="Courier New" w:hAnsi="Courier New" w:cs="Courier New"/>
            </w:rPr>
          </w:rPrChange>
        </w:rPr>
      </w:pPr>
      <w:ins w:id="1832" w:author="Wayne Kunze" w:date="2018-05-09T12:32:00Z">
        <w:r w:rsidRPr="00377514">
          <w:rPr>
            <w:rFonts w:ascii="Courier" w:hAnsi="Courier" w:cs="Courier New"/>
            <w:sz w:val="20"/>
            <w:szCs w:val="20"/>
            <w:rPrChange w:id="1833" w:author="Wayne Kunze" w:date="2018-05-09T12:37:00Z">
              <w:rPr>
                <w:rFonts w:ascii="Courier New" w:hAnsi="Courier New" w:cs="Courier New"/>
              </w:rPr>
            </w:rPrChange>
          </w:rPr>
          <w:t xml:space="preserve">  ypred5.loocv[</w:t>
        </w:r>
        <w:proofErr w:type="spellStart"/>
        <w:r w:rsidRPr="00377514">
          <w:rPr>
            <w:rFonts w:ascii="Courier" w:hAnsi="Courier" w:cs="Courier New"/>
            <w:sz w:val="20"/>
            <w:szCs w:val="20"/>
            <w:rPrChange w:id="1834" w:author="Wayne Kunze" w:date="2018-05-09T12:37:00Z">
              <w:rPr>
                <w:rFonts w:ascii="Courier New" w:hAnsi="Courier New" w:cs="Courier New"/>
              </w:rPr>
            </w:rPrChange>
          </w:rPr>
          <w:t>i</w:t>
        </w:r>
        <w:proofErr w:type="spellEnd"/>
        <w:r w:rsidRPr="00377514">
          <w:rPr>
            <w:rFonts w:ascii="Courier" w:hAnsi="Courier" w:cs="Courier New"/>
            <w:sz w:val="20"/>
            <w:szCs w:val="20"/>
            <w:rPrChange w:id="1835"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836"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37" w:author="Wayne Kunze" w:date="2018-05-09T12:37:00Z">
              <w:rPr>
                <w:rFonts w:ascii="Courier New" w:hAnsi="Courier New" w:cs="Courier New"/>
              </w:rPr>
            </w:rPrChange>
          </w:rPr>
          <w:t xml:space="preserve"> &lt; 0)</w:t>
        </w:r>
      </w:ins>
    </w:p>
    <w:p w14:paraId="7C73CF7F" w14:textId="77777777" w:rsidR="00300869" w:rsidRPr="00377514" w:rsidRDefault="00300869" w:rsidP="00300869">
      <w:pPr>
        <w:spacing w:line="240" w:lineRule="auto"/>
        <w:ind w:firstLine="0"/>
        <w:rPr>
          <w:ins w:id="1838" w:author="Wayne Kunze" w:date="2018-05-09T12:32:00Z"/>
          <w:rFonts w:ascii="Courier" w:hAnsi="Courier" w:cs="Courier New"/>
          <w:sz w:val="20"/>
          <w:szCs w:val="20"/>
          <w:rPrChange w:id="1839" w:author="Wayne Kunze" w:date="2018-05-09T12:37:00Z">
            <w:rPr>
              <w:ins w:id="1840" w:author="Wayne Kunze" w:date="2018-05-09T12:32:00Z"/>
              <w:rFonts w:ascii="Courier New" w:hAnsi="Courier New" w:cs="Courier New"/>
            </w:rPr>
          </w:rPrChange>
        </w:rPr>
      </w:pPr>
      <w:ins w:id="1841" w:author="Wayne Kunze" w:date="2018-05-09T12:32:00Z">
        <w:r w:rsidRPr="00377514">
          <w:rPr>
            <w:rFonts w:ascii="Courier" w:hAnsi="Courier" w:cs="Courier New"/>
            <w:sz w:val="20"/>
            <w:szCs w:val="20"/>
            <w:rPrChange w:id="1842" w:author="Wayne Kunze" w:date="2018-05-09T12:37:00Z">
              <w:rPr>
                <w:rFonts w:ascii="Courier New" w:hAnsi="Courier New" w:cs="Courier New"/>
              </w:rPr>
            </w:rPrChange>
          </w:rPr>
          <w:t>}</w:t>
        </w:r>
      </w:ins>
    </w:p>
    <w:p w14:paraId="01EC3666" w14:textId="77777777" w:rsidR="00300869" w:rsidRPr="00377514" w:rsidRDefault="00300869" w:rsidP="00300869">
      <w:pPr>
        <w:spacing w:line="240" w:lineRule="auto"/>
        <w:ind w:firstLine="0"/>
        <w:rPr>
          <w:ins w:id="1843" w:author="Wayne Kunze" w:date="2018-05-09T12:32:00Z"/>
          <w:rFonts w:ascii="Courier" w:hAnsi="Courier" w:cs="Courier New"/>
          <w:sz w:val="20"/>
          <w:szCs w:val="20"/>
          <w:rPrChange w:id="1844" w:author="Wayne Kunze" w:date="2018-05-09T12:37:00Z">
            <w:rPr>
              <w:ins w:id="1845" w:author="Wayne Kunze" w:date="2018-05-09T12:32:00Z"/>
              <w:rFonts w:ascii="Courier New" w:hAnsi="Courier New" w:cs="Courier New"/>
            </w:rPr>
          </w:rPrChange>
        </w:rPr>
      </w:pPr>
    </w:p>
    <w:p w14:paraId="5DEF92E3" w14:textId="77777777" w:rsidR="00300869" w:rsidRPr="00377514" w:rsidRDefault="00300869" w:rsidP="00300869">
      <w:pPr>
        <w:spacing w:line="240" w:lineRule="auto"/>
        <w:ind w:firstLine="0"/>
        <w:rPr>
          <w:ins w:id="1846" w:author="Wayne Kunze" w:date="2018-05-09T12:32:00Z"/>
          <w:rFonts w:ascii="Courier" w:hAnsi="Courier" w:cs="Courier New"/>
          <w:sz w:val="20"/>
          <w:szCs w:val="20"/>
          <w:rPrChange w:id="1847" w:author="Wayne Kunze" w:date="2018-05-09T12:37:00Z">
            <w:rPr>
              <w:ins w:id="1848" w:author="Wayne Kunze" w:date="2018-05-09T12:32:00Z"/>
              <w:rFonts w:ascii="Courier New" w:hAnsi="Courier New" w:cs="Courier New"/>
            </w:rPr>
          </w:rPrChange>
        </w:rPr>
      </w:pPr>
    </w:p>
    <w:p w14:paraId="4AE2F245" w14:textId="77777777" w:rsidR="00300869" w:rsidRPr="00377514" w:rsidRDefault="00300869" w:rsidP="00300869">
      <w:pPr>
        <w:spacing w:line="240" w:lineRule="auto"/>
        <w:ind w:firstLine="0"/>
        <w:rPr>
          <w:ins w:id="1849" w:author="Wayne Kunze" w:date="2018-05-09T12:32:00Z"/>
          <w:rFonts w:ascii="Courier" w:hAnsi="Courier" w:cs="Courier New"/>
          <w:sz w:val="20"/>
          <w:szCs w:val="20"/>
          <w:rPrChange w:id="1850" w:author="Wayne Kunze" w:date="2018-05-09T12:37:00Z">
            <w:rPr>
              <w:ins w:id="1851" w:author="Wayne Kunze" w:date="2018-05-09T12:32:00Z"/>
              <w:rFonts w:ascii="Courier New" w:hAnsi="Courier New" w:cs="Courier New"/>
            </w:rPr>
          </w:rPrChange>
        </w:rPr>
      </w:pPr>
      <w:ins w:id="1852" w:author="Wayne Kunze" w:date="2018-05-09T12:32:00Z">
        <w:r w:rsidRPr="00377514">
          <w:rPr>
            <w:rFonts w:ascii="Courier" w:hAnsi="Courier" w:cs="Courier New"/>
            <w:sz w:val="20"/>
            <w:szCs w:val="20"/>
            <w:rPrChange w:id="1853" w:author="Wayne Kunze" w:date="2018-05-09T12:37:00Z">
              <w:rPr>
                <w:rFonts w:ascii="Courier New" w:hAnsi="Courier New" w:cs="Courier New"/>
              </w:rPr>
            </w:rPrChange>
          </w:rPr>
          <w:t xml:space="preserve">ypred10.loocv </w:t>
        </w:r>
        <w:proofErr w:type="gramStart"/>
        <w:r w:rsidRPr="00377514">
          <w:rPr>
            <w:rFonts w:ascii="Courier" w:hAnsi="Courier" w:cs="Courier New"/>
            <w:sz w:val="20"/>
            <w:szCs w:val="20"/>
            <w:rPrChange w:id="1854"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55" w:author="Wayne Kunze" w:date="2018-05-09T12:37:00Z">
              <w:rPr>
                <w:rFonts w:ascii="Courier New" w:hAnsi="Courier New" w:cs="Courier New"/>
              </w:rPr>
            </w:rPrChange>
          </w:rPr>
          <w:t>ypred</w:t>
        </w:r>
        <w:proofErr w:type="spellEnd"/>
        <w:proofErr w:type="gramEnd"/>
      </w:ins>
    </w:p>
    <w:p w14:paraId="7F752FCF" w14:textId="77777777" w:rsidR="00300869" w:rsidRPr="00377514" w:rsidRDefault="00300869" w:rsidP="00300869">
      <w:pPr>
        <w:spacing w:line="240" w:lineRule="auto"/>
        <w:ind w:firstLine="0"/>
        <w:rPr>
          <w:ins w:id="1856" w:author="Wayne Kunze" w:date="2018-05-09T12:32:00Z"/>
          <w:rFonts w:ascii="Courier" w:hAnsi="Courier" w:cs="Courier New"/>
          <w:sz w:val="20"/>
          <w:szCs w:val="20"/>
          <w:rPrChange w:id="1857" w:author="Wayne Kunze" w:date="2018-05-09T12:37:00Z">
            <w:rPr>
              <w:ins w:id="1858" w:author="Wayne Kunze" w:date="2018-05-09T12:32:00Z"/>
              <w:rFonts w:ascii="Courier New" w:hAnsi="Courier New" w:cs="Courier New"/>
            </w:rPr>
          </w:rPrChange>
        </w:rPr>
      </w:pPr>
      <w:proofErr w:type="spellStart"/>
      <w:ins w:id="1859" w:author="Wayne Kunze" w:date="2018-05-09T12:32:00Z">
        <w:r w:rsidRPr="00377514">
          <w:rPr>
            <w:rFonts w:ascii="Courier" w:hAnsi="Courier" w:cs="Courier New"/>
            <w:sz w:val="20"/>
            <w:szCs w:val="20"/>
            <w:rPrChange w:id="186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61"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62"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863"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864" w:author="Wayne Kunze" w:date="2018-05-09T12:37:00Z">
              <w:rPr>
                <w:rFonts w:ascii="Courier New" w:hAnsi="Courier New" w:cs="Courier New"/>
              </w:rPr>
            </w:rPrChange>
          </w:rPr>
          <w:t>eset</w:t>
        </w:r>
        <w:proofErr w:type="spellEnd"/>
        <w:r w:rsidRPr="00377514">
          <w:rPr>
            <w:rFonts w:ascii="Courier" w:hAnsi="Courier" w:cs="Courier New"/>
            <w:sz w:val="20"/>
            <w:szCs w:val="20"/>
            <w:rPrChange w:id="1865"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866"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867" w:author="Wayne Kunze" w:date="2018-05-09T12:37:00Z">
              <w:rPr>
                <w:rFonts w:ascii="Courier New" w:hAnsi="Courier New" w:cs="Courier New"/>
              </w:rPr>
            </w:rPrChange>
          </w:rPr>
          <w:t>[,1:10])</w:t>
        </w:r>
      </w:ins>
    </w:p>
    <w:p w14:paraId="4DB803DF" w14:textId="77777777" w:rsidR="00300869" w:rsidRPr="00377514" w:rsidRDefault="00300869" w:rsidP="00300869">
      <w:pPr>
        <w:spacing w:line="240" w:lineRule="auto"/>
        <w:ind w:firstLine="0"/>
        <w:rPr>
          <w:ins w:id="1868" w:author="Wayne Kunze" w:date="2018-05-09T12:32:00Z"/>
          <w:rFonts w:ascii="Courier" w:hAnsi="Courier" w:cs="Courier New"/>
          <w:sz w:val="20"/>
          <w:szCs w:val="20"/>
          <w:rPrChange w:id="1869" w:author="Wayne Kunze" w:date="2018-05-09T12:37:00Z">
            <w:rPr>
              <w:ins w:id="1870" w:author="Wayne Kunze" w:date="2018-05-09T12:32:00Z"/>
              <w:rFonts w:ascii="Courier New" w:hAnsi="Courier New" w:cs="Courier New"/>
            </w:rPr>
          </w:rPrChange>
        </w:rPr>
      </w:pPr>
      <w:proofErr w:type="gramStart"/>
      <w:ins w:id="1871" w:author="Wayne Kunze" w:date="2018-05-09T12:32:00Z">
        <w:r w:rsidRPr="00377514">
          <w:rPr>
            <w:rFonts w:ascii="Courier" w:hAnsi="Courier" w:cs="Courier New"/>
            <w:sz w:val="20"/>
            <w:szCs w:val="20"/>
            <w:rPrChange w:id="1872"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873" w:author="Wayne Kunze" w:date="2018-05-09T12:37:00Z">
              <w:rPr>
                <w:rFonts w:ascii="Courier New" w:hAnsi="Courier New" w:cs="Courier New"/>
              </w:rPr>
            </w:rPrChange>
          </w:rPr>
          <w:t>i</w:t>
        </w:r>
        <w:proofErr w:type="spellEnd"/>
        <w:r w:rsidRPr="00377514">
          <w:rPr>
            <w:rFonts w:ascii="Courier" w:hAnsi="Courier" w:cs="Courier New"/>
            <w:sz w:val="20"/>
            <w:szCs w:val="20"/>
            <w:rPrChange w:id="1874" w:author="Wayne Kunze" w:date="2018-05-09T12:37:00Z">
              <w:rPr>
                <w:rFonts w:ascii="Courier New" w:hAnsi="Courier New" w:cs="Courier New"/>
              </w:rPr>
            </w:rPrChange>
          </w:rPr>
          <w:t xml:space="preserve"> in 1:24) {</w:t>
        </w:r>
      </w:ins>
    </w:p>
    <w:p w14:paraId="27795C9A" w14:textId="77777777" w:rsidR="00300869" w:rsidRPr="00377514" w:rsidRDefault="00300869" w:rsidP="00300869">
      <w:pPr>
        <w:spacing w:line="240" w:lineRule="auto"/>
        <w:ind w:firstLine="0"/>
        <w:rPr>
          <w:ins w:id="1875" w:author="Wayne Kunze" w:date="2018-05-09T12:32:00Z"/>
          <w:rFonts w:ascii="Courier" w:hAnsi="Courier" w:cs="Courier New"/>
          <w:sz w:val="20"/>
          <w:szCs w:val="20"/>
          <w:rPrChange w:id="1876" w:author="Wayne Kunze" w:date="2018-05-09T12:37:00Z">
            <w:rPr>
              <w:ins w:id="1877" w:author="Wayne Kunze" w:date="2018-05-09T12:32:00Z"/>
              <w:rFonts w:ascii="Courier New" w:hAnsi="Courier New" w:cs="Courier New"/>
            </w:rPr>
          </w:rPrChange>
        </w:rPr>
      </w:pPr>
      <w:ins w:id="1878" w:author="Wayne Kunze" w:date="2018-05-09T12:32:00Z">
        <w:r w:rsidRPr="00377514">
          <w:rPr>
            <w:rFonts w:ascii="Courier" w:hAnsi="Courier" w:cs="Courier New"/>
            <w:sz w:val="20"/>
            <w:szCs w:val="20"/>
            <w:rPrChange w:id="1879"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80"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81"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882" w:author="Wayne Kunze" w:date="2018-05-09T12:37:00Z">
              <w:rPr>
                <w:rFonts w:ascii="Courier New" w:hAnsi="Courier New" w:cs="Courier New"/>
              </w:rPr>
            </w:rPrChange>
          </w:rPr>
          <w:t>glm</w:t>
        </w:r>
        <w:proofErr w:type="spellEnd"/>
        <w:r w:rsidRPr="00377514">
          <w:rPr>
            <w:rFonts w:ascii="Courier" w:hAnsi="Courier" w:cs="Courier New"/>
            <w:sz w:val="20"/>
            <w:szCs w:val="20"/>
            <w:rPrChange w:id="1883" w:author="Wayne Kunze" w:date="2018-05-09T12:37:00Z">
              <w:rPr>
                <w:rFonts w:ascii="Courier New" w:hAnsi="Courier New" w:cs="Courier New"/>
              </w:rPr>
            </w:rPrChange>
          </w:rPr>
          <w:t>(</w:t>
        </w:r>
        <w:proofErr w:type="gramEnd"/>
        <w:r w:rsidRPr="00377514">
          <w:rPr>
            <w:rFonts w:ascii="Courier" w:hAnsi="Courier" w:cs="Courier New"/>
            <w:sz w:val="20"/>
            <w:szCs w:val="20"/>
            <w:rPrChange w:id="1884"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885"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886" w:author="Wayne Kunze" w:date="2018-05-09T12:37:00Z">
              <w:rPr>
                <w:rFonts w:ascii="Courier New" w:hAnsi="Courier New" w:cs="Courier New"/>
              </w:rPr>
            </w:rPrChange>
          </w:rPr>
          <w:t>[-</w:t>
        </w:r>
        <w:proofErr w:type="spellStart"/>
        <w:r w:rsidRPr="00377514">
          <w:rPr>
            <w:rFonts w:ascii="Courier" w:hAnsi="Courier" w:cs="Courier New"/>
            <w:sz w:val="20"/>
            <w:szCs w:val="20"/>
            <w:rPrChange w:id="1887" w:author="Wayne Kunze" w:date="2018-05-09T12:37:00Z">
              <w:rPr>
                <w:rFonts w:ascii="Courier New" w:hAnsi="Courier New" w:cs="Courier New"/>
              </w:rPr>
            </w:rPrChange>
          </w:rPr>
          <w:t>i</w:t>
        </w:r>
        <w:proofErr w:type="spellEnd"/>
        <w:r w:rsidRPr="00377514">
          <w:rPr>
            <w:rFonts w:ascii="Courier" w:hAnsi="Courier" w:cs="Courier New"/>
            <w:sz w:val="20"/>
            <w:szCs w:val="20"/>
            <w:rPrChange w:id="1888" w:author="Wayne Kunze" w:date="2018-05-09T12:37:00Z">
              <w:rPr>
                <w:rFonts w:ascii="Courier New" w:hAnsi="Courier New" w:cs="Courier New"/>
              </w:rPr>
            </w:rPrChange>
          </w:rPr>
          <w:t>,], family = "binomial")</w:t>
        </w:r>
      </w:ins>
    </w:p>
    <w:p w14:paraId="75E24A92" w14:textId="77777777" w:rsidR="00300869" w:rsidRPr="00377514" w:rsidRDefault="00300869" w:rsidP="00300869">
      <w:pPr>
        <w:spacing w:line="240" w:lineRule="auto"/>
        <w:ind w:firstLine="0"/>
        <w:rPr>
          <w:ins w:id="1889" w:author="Wayne Kunze" w:date="2018-05-09T12:32:00Z"/>
          <w:rFonts w:ascii="Courier" w:hAnsi="Courier" w:cs="Courier New"/>
          <w:sz w:val="20"/>
          <w:szCs w:val="20"/>
          <w:rPrChange w:id="1890" w:author="Wayne Kunze" w:date="2018-05-09T12:37:00Z">
            <w:rPr>
              <w:ins w:id="1891" w:author="Wayne Kunze" w:date="2018-05-09T12:32:00Z"/>
              <w:rFonts w:ascii="Courier New" w:hAnsi="Courier New" w:cs="Courier New"/>
            </w:rPr>
          </w:rPrChange>
        </w:rPr>
      </w:pPr>
      <w:ins w:id="1892" w:author="Wayne Kunze" w:date="2018-05-09T12:32:00Z">
        <w:r w:rsidRPr="00377514">
          <w:rPr>
            <w:rFonts w:ascii="Courier" w:hAnsi="Courier" w:cs="Courier New"/>
            <w:sz w:val="20"/>
            <w:szCs w:val="20"/>
            <w:rPrChange w:id="189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94"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895"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896"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897"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89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899"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00"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01"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02" w:author="Wayne Kunze" w:date="2018-05-09T12:37:00Z">
              <w:rPr>
                <w:rFonts w:ascii="Courier New" w:hAnsi="Courier New" w:cs="Courier New"/>
              </w:rPr>
            </w:rPrChange>
          </w:rPr>
          <w:t>[</w:t>
        </w:r>
        <w:proofErr w:type="spellStart"/>
        <w:r w:rsidRPr="00377514">
          <w:rPr>
            <w:rFonts w:ascii="Courier" w:hAnsi="Courier" w:cs="Courier New"/>
            <w:sz w:val="20"/>
            <w:szCs w:val="20"/>
            <w:rPrChange w:id="1903" w:author="Wayne Kunze" w:date="2018-05-09T12:37:00Z">
              <w:rPr>
                <w:rFonts w:ascii="Courier New" w:hAnsi="Courier New" w:cs="Courier New"/>
              </w:rPr>
            </w:rPrChange>
          </w:rPr>
          <w:t>i</w:t>
        </w:r>
        <w:proofErr w:type="spellEnd"/>
        <w:r w:rsidRPr="00377514">
          <w:rPr>
            <w:rFonts w:ascii="Courier" w:hAnsi="Courier" w:cs="Courier New"/>
            <w:sz w:val="20"/>
            <w:szCs w:val="20"/>
            <w:rPrChange w:id="1904" w:author="Wayne Kunze" w:date="2018-05-09T12:37:00Z">
              <w:rPr>
                <w:rFonts w:ascii="Courier New" w:hAnsi="Courier New" w:cs="Courier New"/>
              </w:rPr>
            </w:rPrChange>
          </w:rPr>
          <w:t>,])</w:t>
        </w:r>
      </w:ins>
    </w:p>
    <w:p w14:paraId="0553BFF3" w14:textId="77777777" w:rsidR="00300869" w:rsidRPr="00377514" w:rsidRDefault="00300869" w:rsidP="00300869">
      <w:pPr>
        <w:spacing w:line="240" w:lineRule="auto"/>
        <w:ind w:firstLine="0"/>
        <w:rPr>
          <w:ins w:id="1905" w:author="Wayne Kunze" w:date="2018-05-09T12:32:00Z"/>
          <w:rFonts w:ascii="Courier" w:hAnsi="Courier" w:cs="Courier New"/>
          <w:sz w:val="20"/>
          <w:szCs w:val="20"/>
          <w:rPrChange w:id="1906" w:author="Wayne Kunze" w:date="2018-05-09T12:37:00Z">
            <w:rPr>
              <w:ins w:id="1907" w:author="Wayne Kunze" w:date="2018-05-09T12:32:00Z"/>
              <w:rFonts w:ascii="Courier New" w:hAnsi="Courier New" w:cs="Courier New"/>
            </w:rPr>
          </w:rPrChange>
        </w:rPr>
      </w:pPr>
      <w:ins w:id="1908" w:author="Wayne Kunze" w:date="2018-05-09T12:32:00Z">
        <w:r w:rsidRPr="00377514">
          <w:rPr>
            <w:rFonts w:ascii="Courier" w:hAnsi="Courier" w:cs="Courier New"/>
            <w:sz w:val="20"/>
            <w:szCs w:val="20"/>
            <w:rPrChange w:id="1909" w:author="Wayne Kunze" w:date="2018-05-09T12:37:00Z">
              <w:rPr>
                <w:rFonts w:ascii="Courier New" w:hAnsi="Courier New" w:cs="Courier New"/>
              </w:rPr>
            </w:rPrChange>
          </w:rPr>
          <w:t xml:space="preserve">  ypred10.loocv[</w:t>
        </w:r>
        <w:proofErr w:type="spellStart"/>
        <w:r w:rsidRPr="00377514">
          <w:rPr>
            <w:rFonts w:ascii="Courier" w:hAnsi="Courier" w:cs="Courier New"/>
            <w:sz w:val="20"/>
            <w:szCs w:val="20"/>
            <w:rPrChange w:id="1910" w:author="Wayne Kunze" w:date="2018-05-09T12:37:00Z">
              <w:rPr>
                <w:rFonts w:ascii="Courier New" w:hAnsi="Courier New" w:cs="Courier New"/>
              </w:rPr>
            </w:rPrChange>
          </w:rPr>
          <w:t>i</w:t>
        </w:r>
        <w:proofErr w:type="spellEnd"/>
        <w:r w:rsidRPr="00377514">
          <w:rPr>
            <w:rFonts w:ascii="Courier" w:hAnsi="Courier" w:cs="Courier New"/>
            <w:sz w:val="20"/>
            <w:szCs w:val="20"/>
            <w:rPrChange w:id="1911"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12"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13" w:author="Wayne Kunze" w:date="2018-05-09T12:37:00Z">
              <w:rPr>
                <w:rFonts w:ascii="Courier New" w:hAnsi="Courier New" w:cs="Courier New"/>
              </w:rPr>
            </w:rPrChange>
          </w:rPr>
          <w:t xml:space="preserve"> &lt; 0)</w:t>
        </w:r>
      </w:ins>
    </w:p>
    <w:p w14:paraId="78F778F5" w14:textId="77777777" w:rsidR="00300869" w:rsidRPr="00377514" w:rsidRDefault="00300869" w:rsidP="00300869">
      <w:pPr>
        <w:spacing w:line="240" w:lineRule="auto"/>
        <w:ind w:firstLine="0"/>
        <w:rPr>
          <w:ins w:id="1914" w:author="Wayne Kunze" w:date="2018-05-09T12:32:00Z"/>
          <w:rFonts w:ascii="Courier" w:hAnsi="Courier" w:cs="Courier New"/>
          <w:sz w:val="20"/>
          <w:szCs w:val="20"/>
          <w:rPrChange w:id="1915" w:author="Wayne Kunze" w:date="2018-05-09T12:37:00Z">
            <w:rPr>
              <w:ins w:id="1916" w:author="Wayne Kunze" w:date="2018-05-09T12:32:00Z"/>
              <w:rFonts w:ascii="Courier New" w:hAnsi="Courier New" w:cs="Courier New"/>
            </w:rPr>
          </w:rPrChange>
        </w:rPr>
      </w:pPr>
      <w:ins w:id="1917" w:author="Wayne Kunze" w:date="2018-05-09T12:32:00Z">
        <w:r w:rsidRPr="00377514">
          <w:rPr>
            <w:rFonts w:ascii="Courier" w:hAnsi="Courier" w:cs="Courier New"/>
            <w:sz w:val="20"/>
            <w:szCs w:val="20"/>
            <w:rPrChange w:id="1918" w:author="Wayne Kunze" w:date="2018-05-09T12:37:00Z">
              <w:rPr>
                <w:rFonts w:ascii="Courier New" w:hAnsi="Courier New" w:cs="Courier New"/>
              </w:rPr>
            </w:rPrChange>
          </w:rPr>
          <w:t>}</w:t>
        </w:r>
      </w:ins>
    </w:p>
    <w:p w14:paraId="48E84B3C" w14:textId="77777777" w:rsidR="00300869" w:rsidRPr="00377514" w:rsidRDefault="00300869" w:rsidP="00300869">
      <w:pPr>
        <w:spacing w:line="240" w:lineRule="auto"/>
        <w:ind w:firstLine="0"/>
        <w:rPr>
          <w:ins w:id="1919" w:author="Wayne Kunze" w:date="2018-05-09T12:32:00Z"/>
          <w:rFonts w:ascii="Courier" w:hAnsi="Courier" w:cs="Courier New"/>
          <w:sz w:val="20"/>
          <w:szCs w:val="20"/>
          <w:rPrChange w:id="1920" w:author="Wayne Kunze" w:date="2018-05-09T12:37:00Z">
            <w:rPr>
              <w:ins w:id="1921" w:author="Wayne Kunze" w:date="2018-05-09T12:32:00Z"/>
              <w:rFonts w:ascii="Courier New" w:hAnsi="Courier New" w:cs="Courier New"/>
            </w:rPr>
          </w:rPrChange>
        </w:rPr>
      </w:pPr>
    </w:p>
    <w:p w14:paraId="129B1CC8" w14:textId="77777777" w:rsidR="00300869" w:rsidRPr="00377514" w:rsidRDefault="00300869" w:rsidP="00300869">
      <w:pPr>
        <w:spacing w:line="240" w:lineRule="auto"/>
        <w:ind w:firstLine="0"/>
        <w:rPr>
          <w:ins w:id="1922" w:author="Wayne Kunze" w:date="2018-05-09T12:32:00Z"/>
          <w:rFonts w:ascii="Courier" w:hAnsi="Courier" w:cs="Courier New"/>
          <w:sz w:val="20"/>
          <w:szCs w:val="20"/>
          <w:rPrChange w:id="1923" w:author="Wayne Kunze" w:date="2018-05-09T12:37:00Z">
            <w:rPr>
              <w:ins w:id="1924" w:author="Wayne Kunze" w:date="2018-05-09T12:32:00Z"/>
              <w:rFonts w:ascii="Courier New" w:hAnsi="Courier New" w:cs="Courier New"/>
            </w:rPr>
          </w:rPrChange>
        </w:rPr>
      </w:pPr>
      <w:ins w:id="1925" w:author="Wayne Kunze" w:date="2018-05-09T12:32:00Z">
        <w:r w:rsidRPr="00377514">
          <w:rPr>
            <w:rFonts w:ascii="Courier" w:hAnsi="Courier" w:cs="Courier New"/>
            <w:sz w:val="20"/>
            <w:szCs w:val="20"/>
            <w:rPrChange w:id="1926" w:author="Wayne Kunze" w:date="2018-05-09T12:37:00Z">
              <w:rPr>
                <w:rFonts w:ascii="Courier New" w:hAnsi="Courier New" w:cs="Courier New"/>
              </w:rPr>
            </w:rPrChange>
          </w:rPr>
          <w:t xml:space="preserve">ypred15.loocv </w:t>
        </w:r>
        <w:proofErr w:type="gramStart"/>
        <w:r w:rsidRPr="00377514">
          <w:rPr>
            <w:rFonts w:ascii="Courier" w:hAnsi="Courier" w:cs="Courier New"/>
            <w:sz w:val="20"/>
            <w:szCs w:val="20"/>
            <w:rPrChange w:id="192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28" w:author="Wayne Kunze" w:date="2018-05-09T12:37:00Z">
              <w:rPr>
                <w:rFonts w:ascii="Courier New" w:hAnsi="Courier New" w:cs="Courier New"/>
              </w:rPr>
            </w:rPrChange>
          </w:rPr>
          <w:t>ypred</w:t>
        </w:r>
        <w:proofErr w:type="spellEnd"/>
        <w:proofErr w:type="gramEnd"/>
      </w:ins>
    </w:p>
    <w:p w14:paraId="63ABF248" w14:textId="77777777" w:rsidR="00300869" w:rsidRPr="00377514" w:rsidRDefault="00300869" w:rsidP="00300869">
      <w:pPr>
        <w:spacing w:line="240" w:lineRule="auto"/>
        <w:ind w:firstLine="0"/>
        <w:rPr>
          <w:ins w:id="1929" w:author="Wayne Kunze" w:date="2018-05-09T12:32:00Z"/>
          <w:rFonts w:ascii="Courier" w:hAnsi="Courier" w:cs="Courier New"/>
          <w:sz w:val="20"/>
          <w:szCs w:val="20"/>
          <w:rPrChange w:id="1930" w:author="Wayne Kunze" w:date="2018-05-09T12:37:00Z">
            <w:rPr>
              <w:ins w:id="1931" w:author="Wayne Kunze" w:date="2018-05-09T12:32:00Z"/>
              <w:rFonts w:ascii="Courier New" w:hAnsi="Courier New" w:cs="Courier New"/>
            </w:rPr>
          </w:rPrChange>
        </w:rPr>
      </w:pPr>
      <w:proofErr w:type="spellStart"/>
      <w:ins w:id="1932" w:author="Wayne Kunze" w:date="2018-05-09T12:32:00Z">
        <w:r w:rsidRPr="00377514">
          <w:rPr>
            <w:rFonts w:ascii="Courier" w:hAnsi="Courier" w:cs="Courier New"/>
            <w:sz w:val="20"/>
            <w:szCs w:val="20"/>
            <w:rPrChange w:id="1933"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34"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35"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1936"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1937" w:author="Wayne Kunze" w:date="2018-05-09T12:37:00Z">
              <w:rPr>
                <w:rFonts w:ascii="Courier New" w:hAnsi="Courier New" w:cs="Courier New"/>
              </w:rPr>
            </w:rPrChange>
          </w:rPr>
          <w:t>eset</w:t>
        </w:r>
        <w:proofErr w:type="spellEnd"/>
        <w:r w:rsidRPr="00377514">
          <w:rPr>
            <w:rFonts w:ascii="Courier" w:hAnsi="Courier" w:cs="Courier New"/>
            <w:sz w:val="20"/>
            <w:szCs w:val="20"/>
            <w:rPrChange w:id="1938"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39"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1940" w:author="Wayne Kunze" w:date="2018-05-09T12:37:00Z">
              <w:rPr>
                <w:rFonts w:ascii="Courier New" w:hAnsi="Courier New" w:cs="Courier New"/>
              </w:rPr>
            </w:rPrChange>
          </w:rPr>
          <w:t>[,1:15])</w:t>
        </w:r>
      </w:ins>
    </w:p>
    <w:p w14:paraId="567A94E3" w14:textId="77777777" w:rsidR="00300869" w:rsidRPr="00377514" w:rsidRDefault="00300869" w:rsidP="00300869">
      <w:pPr>
        <w:spacing w:line="240" w:lineRule="auto"/>
        <w:ind w:firstLine="0"/>
        <w:rPr>
          <w:ins w:id="1941" w:author="Wayne Kunze" w:date="2018-05-09T12:32:00Z"/>
          <w:rFonts w:ascii="Courier" w:hAnsi="Courier" w:cs="Courier New"/>
          <w:sz w:val="20"/>
          <w:szCs w:val="20"/>
          <w:rPrChange w:id="1942" w:author="Wayne Kunze" w:date="2018-05-09T12:37:00Z">
            <w:rPr>
              <w:ins w:id="1943" w:author="Wayne Kunze" w:date="2018-05-09T12:32:00Z"/>
              <w:rFonts w:ascii="Courier New" w:hAnsi="Courier New" w:cs="Courier New"/>
            </w:rPr>
          </w:rPrChange>
        </w:rPr>
      </w:pPr>
      <w:proofErr w:type="gramStart"/>
      <w:ins w:id="1944" w:author="Wayne Kunze" w:date="2018-05-09T12:32:00Z">
        <w:r w:rsidRPr="00377514">
          <w:rPr>
            <w:rFonts w:ascii="Courier" w:hAnsi="Courier" w:cs="Courier New"/>
            <w:sz w:val="20"/>
            <w:szCs w:val="20"/>
            <w:rPrChange w:id="1945"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1946" w:author="Wayne Kunze" w:date="2018-05-09T12:37:00Z">
              <w:rPr>
                <w:rFonts w:ascii="Courier New" w:hAnsi="Courier New" w:cs="Courier New"/>
              </w:rPr>
            </w:rPrChange>
          </w:rPr>
          <w:t>i</w:t>
        </w:r>
        <w:proofErr w:type="spellEnd"/>
        <w:r w:rsidRPr="00377514">
          <w:rPr>
            <w:rFonts w:ascii="Courier" w:hAnsi="Courier" w:cs="Courier New"/>
            <w:sz w:val="20"/>
            <w:szCs w:val="20"/>
            <w:rPrChange w:id="1947" w:author="Wayne Kunze" w:date="2018-05-09T12:37:00Z">
              <w:rPr>
                <w:rFonts w:ascii="Courier New" w:hAnsi="Courier New" w:cs="Courier New"/>
              </w:rPr>
            </w:rPrChange>
          </w:rPr>
          <w:t xml:space="preserve"> in 1:24) {</w:t>
        </w:r>
      </w:ins>
    </w:p>
    <w:p w14:paraId="37AEB569" w14:textId="77777777" w:rsidR="00300869" w:rsidRPr="00377514" w:rsidRDefault="00300869" w:rsidP="00300869">
      <w:pPr>
        <w:spacing w:line="240" w:lineRule="auto"/>
        <w:ind w:firstLine="0"/>
        <w:rPr>
          <w:ins w:id="1948" w:author="Wayne Kunze" w:date="2018-05-09T12:32:00Z"/>
          <w:rFonts w:ascii="Courier" w:hAnsi="Courier" w:cs="Courier New"/>
          <w:sz w:val="20"/>
          <w:szCs w:val="20"/>
          <w:rPrChange w:id="1949" w:author="Wayne Kunze" w:date="2018-05-09T12:37:00Z">
            <w:rPr>
              <w:ins w:id="1950" w:author="Wayne Kunze" w:date="2018-05-09T12:32:00Z"/>
              <w:rFonts w:ascii="Courier New" w:hAnsi="Courier New" w:cs="Courier New"/>
            </w:rPr>
          </w:rPrChange>
        </w:rPr>
      </w:pPr>
      <w:ins w:id="1951" w:author="Wayne Kunze" w:date="2018-05-09T12:32:00Z">
        <w:r w:rsidRPr="00377514">
          <w:rPr>
            <w:rFonts w:ascii="Courier" w:hAnsi="Courier" w:cs="Courier New"/>
            <w:sz w:val="20"/>
            <w:szCs w:val="20"/>
            <w:rPrChange w:id="195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53"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54"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1955" w:author="Wayne Kunze" w:date="2018-05-09T12:37:00Z">
              <w:rPr>
                <w:rFonts w:ascii="Courier New" w:hAnsi="Courier New" w:cs="Courier New"/>
              </w:rPr>
            </w:rPrChange>
          </w:rPr>
          <w:t>glm</w:t>
        </w:r>
        <w:proofErr w:type="spellEnd"/>
        <w:r w:rsidRPr="00377514">
          <w:rPr>
            <w:rFonts w:ascii="Courier" w:hAnsi="Courier" w:cs="Courier New"/>
            <w:sz w:val="20"/>
            <w:szCs w:val="20"/>
            <w:rPrChange w:id="1956" w:author="Wayne Kunze" w:date="2018-05-09T12:37:00Z">
              <w:rPr>
                <w:rFonts w:ascii="Courier New" w:hAnsi="Courier New" w:cs="Courier New"/>
              </w:rPr>
            </w:rPrChange>
          </w:rPr>
          <w:t>(</w:t>
        </w:r>
        <w:proofErr w:type="gramEnd"/>
        <w:r w:rsidRPr="00377514">
          <w:rPr>
            <w:rFonts w:ascii="Courier" w:hAnsi="Courier" w:cs="Courier New"/>
            <w:sz w:val="20"/>
            <w:szCs w:val="20"/>
            <w:rPrChange w:id="1957"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1958"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59" w:author="Wayne Kunze" w:date="2018-05-09T12:37:00Z">
              <w:rPr>
                <w:rFonts w:ascii="Courier New" w:hAnsi="Courier New" w:cs="Courier New"/>
              </w:rPr>
            </w:rPrChange>
          </w:rPr>
          <w:t>[-</w:t>
        </w:r>
        <w:proofErr w:type="spellStart"/>
        <w:r w:rsidRPr="00377514">
          <w:rPr>
            <w:rFonts w:ascii="Courier" w:hAnsi="Courier" w:cs="Courier New"/>
            <w:sz w:val="20"/>
            <w:szCs w:val="20"/>
            <w:rPrChange w:id="1960" w:author="Wayne Kunze" w:date="2018-05-09T12:37:00Z">
              <w:rPr>
                <w:rFonts w:ascii="Courier New" w:hAnsi="Courier New" w:cs="Courier New"/>
              </w:rPr>
            </w:rPrChange>
          </w:rPr>
          <w:t>i</w:t>
        </w:r>
        <w:proofErr w:type="spellEnd"/>
        <w:r w:rsidRPr="00377514">
          <w:rPr>
            <w:rFonts w:ascii="Courier" w:hAnsi="Courier" w:cs="Courier New"/>
            <w:sz w:val="20"/>
            <w:szCs w:val="20"/>
            <w:rPrChange w:id="1961" w:author="Wayne Kunze" w:date="2018-05-09T12:37:00Z">
              <w:rPr>
                <w:rFonts w:ascii="Courier New" w:hAnsi="Courier New" w:cs="Courier New"/>
              </w:rPr>
            </w:rPrChange>
          </w:rPr>
          <w:t>,], family = "binomial")</w:t>
        </w:r>
      </w:ins>
    </w:p>
    <w:p w14:paraId="44725B08" w14:textId="77777777" w:rsidR="00300869" w:rsidRPr="00377514" w:rsidRDefault="00300869" w:rsidP="00300869">
      <w:pPr>
        <w:spacing w:line="240" w:lineRule="auto"/>
        <w:ind w:firstLine="0"/>
        <w:rPr>
          <w:ins w:id="1962" w:author="Wayne Kunze" w:date="2018-05-09T12:32:00Z"/>
          <w:rFonts w:ascii="Courier" w:hAnsi="Courier" w:cs="Courier New"/>
          <w:sz w:val="20"/>
          <w:szCs w:val="20"/>
          <w:rPrChange w:id="1963" w:author="Wayne Kunze" w:date="2018-05-09T12:37:00Z">
            <w:rPr>
              <w:ins w:id="1964" w:author="Wayne Kunze" w:date="2018-05-09T12:32:00Z"/>
              <w:rFonts w:ascii="Courier New" w:hAnsi="Courier New" w:cs="Courier New"/>
            </w:rPr>
          </w:rPrChange>
        </w:rPr>
      </w:pPr>
      <w:ins w:id="1965" w:author="Wayne Kunze" w:date="2018-05-09T12:32:00Z">
        <w:r w:rsidRPr="00377514">
          <w:rPr>
            <w:rFonts w:ascii="Courier" w:hAnsi="Courier" w:cs="Courier New"/>
            <w:sz w:val="20"/>
            <w:szCs w:val="20"/>
            <w:rPrChange w:id="1966"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67"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68"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1969"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1970" w:author="Wayne Kunze" w:date="2018-05-09T12:37:00Z">
              <w:rPr>
                <w:rFonts w:ascii="Courier New" w:hAnsi="Courier New" w:cs="Courier New"/>
              </w:rPr>
            </w:rPrChange>
          </w:rPr>
          <w:t>fit.pca</w:t>
        </w:r>
        <w:proofErr w:type="spellEnd"/>
        <w:r w:rsidRPr="00377514">
          <w:rPr>
            <w:rFonts w:ascii="Courier" w:hAnsi="Courier" w:cs="Courier New"/>
            <w:sz w:val="20"/>
            <w:szCs w:val="20"/>
            <w:rPrChange w:id="1971"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1972"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1973"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197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1975" w:author="Wayne Kunze" w:date="2018-05-09T12:37:00Z">
              <w:rPr>
                <w:rFonts w:ascii="Courier New" w:hAnsi="Courier New" w:cs="Courier New"/>
              </w:rPr>
            </w:rPrChange>
          </w:rPr>
          <w:t>[</w:t>
        </w:r>
        <w:proofErr w:type="spellStart"/>
        <w:r w:rsidRPr="00377514">
          <w:rPr>
            <w:rFonts w:ascii="Courier" w:hAnsi="Courier" w:cs="Courier New"/>
            <w:sz w:val="20"/>
            <w:szCs w:val="20"/>
            <w:rPrChange w:id="1976" w:author="Wayne Kunze" w:date="2018-05-09T12:37:00Z">
              <w:rPr>
                <w:rFonts w:ascii="Courier New" w:hAnsi="Courier New" w:cs="Courier New"/>
              </w:rPr>
            </w:rPrChange>
          </w:rPr>
          <w:t>i</w:t>
        </w:r>
        <w:proofErr w:type="spellEnd"/>
        <w:r w:rsidRPr="00377514">
          <w:rPr>
            <w:rFonts w:ascii="Courier" w:hAnsi="Courier" w:cs="Courier New"/>
            <w:sz w:val="20"/>
            <w:szCs w:val="20"/>
            <w:rPrChange w:id="1977" w:author="Wayne Kunze" w:date="2018-05-09T12:37:00Z">
              <w:rPr>
                <w:rFonts w:ascii="Courier New" w:hAnsi="Courier New" w:cs="Courier New"/>
              </w:rPr>
            </w:rPrChange>
          </w:rPr>
          <w:t>,])</w:t>
        </w:r>
      </w:ins>
    </w:p>
    <w:p w14:paraId="721B0C3B" w14:textId="77777777" w:rsidR="00300869" w:rsidRPr="00377514" w:rsidRDefault="00300869" w:rsidP="00300869">
      <w:pPr>
        <w:spacing w:line="240" w:lineRule="auto"/>
        <w:ind w:firstLine="0"/>
        <w:rPr>
          <w:ins w:id="1978" w:author="Wayne Kunze" w:date="2018-05-09T12:32:00Z"/>
          <w:rFonts w:ascii="Courier" w:hAnsi="Courier" w:cs="Courier New"/>
          <w:sz w:val="20"/>
          <w:szCs w:val="20"/>
          <w:rPrChange w:id="1979" w:author="Wayne Kunze" w:date="2018-05-09T12:37:00Z">
            <w:rPr>
              <w:ins w:id="1980" w:author="Wayne Kunze" w:date="2018-05-09T12:32:00Z"/>
              <w:rFonts w:ascii="Courier New" w:hAnsi="Courier New" w:cs="Courier New"/>
            </w:rPr>
          </w:rPrChange>
        </w:rPr>
      </w:pPr>
      <w:ins w:id="1981" w:author="Wayne Kunze" w:date="2018-05-09T12:32:00Z">
        <w:r w:rsidRPr="00377514">
          <w:rPr>
            <w:rFonts w:ascii="Courier" w:hAnsi="Courier" w:cs="Courier New"/>
            <w:sz w:val="20"/>
            <w:szCs w:val="20"/>
            <w:rPrChange w:id="1982" w:author="Wayne Kunze" w:date="2018-05-09T12:37:00Z">
              <w:rPr>
                <w:rFonts w:ascii="Courier New" w:hAnsi="Courier New" w:cs="Courier New"/>
              </w:rPr>
            </w:rPrChange>
          </w:rPr>
          <w:t xml:space="preserve">  ypred15.loocv[</w:t>
        </w:r>
        <w:proofErr w:type="spellStart"/>
        <w:r w:rsidRPr="00377514">
          <w:rPr>
            <w:rFonts w:ascii="Courier" w:hAnsi="Courier" w:cs="Courier New"/>
            <w:sz w:val="20"/>
            <w:szCs w:val="20"/>
            <w:rPrChange w:id="1983" w:author="Wayne Kunze" w:date="2018-05-09T12:37:00Z">
              <w:rPr>
                <w:rFonts w:ascii="Courier New" w:hAnsi="Courier New" w:cs="Courier New"/>
              </w:rPr>
            </w:rPrChange>
          </w:rPr>
          <w:t>i</w:t>
        </w:r>
        <w:proofErr w:type="spellEnd"/>
        <w:r w:rsidRPr="00377514">
          <w:rPr>
            <w:rFonts w:ascii="Courier" w:hAnsi="Courier" w:cs="Courier New"/>
            <w:sz w:val="20"/>
            <w:szCs w:val="20"/>
            <w:rPrChange w:id="1984" w:author="Wayne Kunze" w:date="2018-05-09T12:37:00Z">
              <w:rPr>
                <w:rFonts w:ascii="Courier New" w:hAnsi="Courier New" w:cs="Courier New"/>
              </w:rPr>
            </w:rPrChange>
          </w:rPr>
          <w:t>] &lt;- (</w:t>
        </w:r>
        <w:proofErr w:type="spellStart"/>
        <w:r w:rsidRPr="00377514">
          <w:rPr>
            <w:rFonts w:ascii="Courier" w:hAnsi="Courier" w:cs="Courier New"/>
            <w:sz w:val="20"/>
            <w:szCs w:val="20"/>
            <w:rPrChange w:id="1985"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1986" w:author="Wayne Kunze" w:date="2018-05-09T12:37:00Z">
              <w:rPr>
                <w:rFonts w:ascii="Courier New" w:hAnsi="Courier New" w:cs="Courier New"/>
              </w:rPr>
            </w:rPrChange>
          </w:rPr>
          <w:t xml:space="preserve"> &lt; 0)</w:t>
        </w:r>
      </w:ins>
    </w:p>
    <w:p w14:paraId="12B13AD5" w14:textId="77777777" w:rsidR="00300869" w:rsidRPr="00377514" w:rsidRDefault="00300869" w:rsidP="00300869">
      <w:pPr>
        <w:spacing w:line="240" w:lineRule="auto"/>
        <w:ind w:firstLine="0"/>
        <w:rPr>
          <w:ins w:id="1987" w:author="Wayne Kunze" w:date="2018-05-09T12:32:00Z"/>
          <w:rFonts w:ascii="Courier" w:hAnsi="Courier" w:cs="Courier New"/>
          <w:sz w:val="20"/>
          <w:szCs w:val="20"/>
          <w:rPrChange w:id="1988" w:author="Wayne Kunze" w:date="2018-05-09T12:37:00Z">
            <w:rPr>
              <w:ins w:id="1989" w:author="Wayne Kunze" w:date="2018-05-09T12:32:00Z"/>
              <w:rFonts w:ascii="Courier New" w:hAnsi="Courier New" w:cs="Courier New"/>
            </w:rPr>
          </w:rPrChange>
        </w:rPr>
      </w:pPr>
      <w:ins w:id="1990" w:author="Wayne Kunze" w:date="2018-05-09T12:32:00Z">
        <w:r w:rsidRPr="00377514">
          <w:rPr>
            <w:rFonts w:ascii="Courier" w:hAnsi="Courier" w:cs="Courier New"/>
            <w:sz w:val="20"/>
            <w:szCs w:val="20"/>
            <w:rPrChange w:id="1991" w:author="Wayne Kunze" w:date="2018-05-09T12:37:00Z">
              <w:rPr>
                <w:rFonts w:ascii="Courier New" w:hAnsi="Courier New" w:cs="Courier New"/>
              </w:rPr>
            </w:rPrChange>
          </w:rPr>
          <w:t>}</w:t>
        </w:r>
      </w:ins>
    </w:p>
    <w:p w14:paraId="342AB98C" w14:textId="77777777" w:rsidR="00300869" w:rsidRPr="00377514" w:rsidRDefault="00300869" w:rsidP="00300869">
      <w:pPr>
        <w:spacing w:line="240" w:lineRule="auto"/>
        <w:ind w:firstLine="0"/>
        <w:rPr>
          <w:ins w:id="1992" w:author="Wayne Kunze" w:date="2018-05-09T12:32:00Z"/>
          <w:rFonts w:ascii="Courier" w:hAnsi="Courier" w:cs="Courier New"/>
          <w:sz w:val="20"/>
          <w:szCs w:val="20"/>
          <w:rPrChange w:id="1993" w:author="Wayne Kunze" w:date="2018-05-09T12:37:00Z">
            <w:rPr>
              <w:ins w:id="1994" w:author="Wayne Kunze" w:date="2018-05-09T12:32:00Z"/>
              <w:rFonts w:ascii="Courier New" w:hAnsi="Courier New" w:cs="Courier New"/>
            </w:rPr>
          </w:rPrChange>
        </w:rPr>
      </w:pPr>
    </w:p>
    <w:p w14:paraId="661D043A" w14:textId="77777777" w:rsidR="00300869" w:rsidRPr="00377514" w:rsidRDefault="00300869" w:rsidP="00300869">
      <w:pPr>
        <w:spacing w:line="240" w:lineRule="auto"/>
        <w:ind w:firstLine="0"/>
        <w:rPr>
          <w:ins w:id="1995" w:author="Wayne Kunze" w:date="2018-05-09T12:32:00Z"/>
          <w:rFonts w:ascii="Courier" w:hAnsi="Courier" w:cs="Courier New"/>
          <w:sz w:val="20"/>
          <w:szCs w:val="20"/>
          <w:rPrChange w:id="1996" w:author="Wayne Kunze" w:date="2018-05-09T12:37:00Z">
            <w:rPr>
              <w:ins w:id="1997" w:author="Wayne Kunze" w:date="2018-05-09T12:32:00Z"/>
              <w:rFonts w:ascii="Courier New" w:hAnsi="Courier New" w:cs="Courier New"/>
            </w:rPr>
          </w:rPrChange>
        </w:rPr>
      </w:pPr>
    </w:p>
    <w:p w14:paraId="02381325" w14:textId="77777777" w:rsidR="00300869" w:rsidRPr="00377514" w:rsidRDefault="00300869" w:rsidP="00300869">
      <w:pPr>
        <w:spacing w:line="240" w:lineRule="auto"/>
        <w:ind w:firstLine="0"/>
        <w:rPr>
          <w:ins w:id="1998" w:author="Wayne Kunze" w:date="2018-05-09T12:32:00Z"/>
          <w:rFonts w:ascii="Courier" w:hAnsi="Courier" w:cs="Courier New"/>
          <w:sz w:val="20"/>
          <w:szCs w:val="20"/>
          <w:rPrChange w:id="1999" w:author="Wayne Kunze" w:date="2018-05-09T12:37:00Z">
            <w:rPr>
              <w:ins w:id="2000" w:author="Wayne Kunze" w:date="2018-05-09T12:32:00Z"/>
              <w:rFonts w:ascii="Courier New" w:hAnsi="Courier New" w:cs="Courier New"/>
            </w:rPr>
          </w:rPrChange>
        </w:rPr>
      </w:pPr>
      <w:ins w:id="2001" w:author="Wayne Kunze" w:date="2018-05-09T12:32:00Z">
        <w:r w:rsidRPr="00377514">
          <w:rPr>
            <w:rFonts w:ascii="Courier" w:hAnsi="Courier" w:cs="Courier New"/>
            <w:sz w:val="20"/>
            <w:szCs w:val="20"/>
            <w:rPrChange w:id="2002" w:author="Wayne Kunze" w:date="2018-05-09T12:37:00Z">
              <w:rPr>
                <w:rFonts w:ascii="Courier New" w:hAnsi="Courier New" w:cs="Courier New"/>
              </w:rPr>
            </w:rPrChange>
          </w:rPr>
          <w:t xml:space="preserve">ypred20.loocv </w:t>
        </w:r>
        <w:proofErr w:type="gramStart"/>
        <w:r w:rsidRPr="00377514">
          <w:rPr>
            <w:rFonts w:ascii="Courier" w:hAnsi="Courier" w:cs="Courier New"/>
            <w:sz w:val="20"/>
            <w:szCs w:val="20"/>
            <w:rPrChange w:id="2003"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04" w:author="Wayne Kunze" w:date="2018-05-09T12:37:00Z">
              <w:rPr>
                <w:rFonts w:ascii="Courier New" w:hAnsi="Courier New" w:cs="Courier New"/>
              </w:rPr>
            </w:rPrChange>
          </w:rPr>
          <w:t>ypred</w:t>
        </w:r>
        <w:proofErr w:type="spellEnd"/>
        <w:proofErr w:type="gramEnd"/>
      </w:ins>
    </w:p>
    <w:p w14:paraId="3C431F66" w14:textId="77777777" w:rsidR="00300869" w:rsidRPr="00377514" w:rsidRDefault="00300869" w:rsidP="00300869">
      <w:pPr>
        <w:spacing w:line="240" w:lineRule="auto"/>
        <w:ind w:firstLine="0"/>
        <w:rPr>
          <w:ins w:id="2005" w:author="Wayne Kunze" w:date="2018-05-09T12:32:00Z"/>
          <w:rFonts w:ascii="Courier" w:hAnsi="Courier" w:cs="Courier New"/>
          <w:sz w:val="20"/>
          <w:szCs w:val="20"/>
          <w:rPrChange w:id="2006" w:author="Wayne Kunze" w:date="2018-05-09T12:37:00Z">
            <w:rPr>
              <w:ins w:id="2007" w:author="Wayne Kunze" w:date="2018-05-09T12:32:00Z"/>
              <w:rFonts w:ascii="Courier New" w:hAnsi="Courier New" w:cs="Courier New"/>
            </w:rPr>
          </w:rPrChange>
        </w:rPr>
      </w:pPr>
      <w:proofErr w:type="spellStart"/>
      <w:ins w:id="2008" w:author="Wayne Kunze" w:date="2018-05-09T12:32:00Z">
        <w:r w:rsidRPr="00377514">
          <w:rPr>
            <w:rFonts w:ascii="Courier" w:hAnsi="Courier" w:cs="Courier New"/>
            <w:sz w:val="20"/>
            <w:szCs w:val="20"/>
            <w:rPrChange w:id="2009"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10"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011" w:author="Wayne Kunze" w:date="2018-05-09T12:37:00Z">
              <w:rPr>
                <w:rFonts w:ascii="Courier New" w:hAnsi="Courier New" w:cs="Courier New"/>
              </w:rPr>
            </w:rPrChange>
          </w:rPr>
          <w:t>data.frame</w:t>
        </w:r>
        <w:proofErr w:type="spellEnd"/>
        <w:proofErr w:type="gramEnd"/>
        <w:r w:rsidRPr="00377514">
          <w:rPr>
            <w:rFonts w:ascii="Courier" w:hAnsi="Courier" w:cs="Courier New"/>
            <w:sz w:val="20"/>
            <w:szCs w:val="20"/>
            <w:rPrChange w:id="2012" w:author="Wayne Kunze" w:date="2018-05-09T12:37:00Z">
              <w:rPr>
                <w:rFonts w:ascii="Courier New" w:hAnsi="Courier New" w:cs="Courier New"/>
              </w:rPr>
            </w:rPrChange>
          </w:rPr>
          <w:t xml:space="preserve">(y=y, </w:t>
        </w:r>
        <w:proofErr w:type="spellStart"/>
        <w:r w:rsidRPr="00377514">
          <w:rPr>
            <w:rFonts w:ascii="Courier" w:hAnsi="Courier" w:cs="Courier New"/>
            <w:sz w:val="20"/>
            <w:szCs w:val="20"/>
            <w:rPrChange w:id="2013" w:author="Wayne Kunze" w:date="2018-05-09T12:37:00Z">
              <w:rPr>
                <w:rFonts w:ascii="Courier New" w:hAnsi="Courier New" w:cs="Courier New"/>
              </w:rPr>
            </w:rPrChange>
          </w:rPr>
          <w:t>eset</w:t>
        </w:r>
        <w:proofErr w:type="spellEnd"/>
        <w:r w:rsidRPr="00377514">
          <w:rPr>
            <w:rFonts w:ascii="Courier" w:hAnsi="Courier" w:cs="Courier New"/>
            <w:sz w:val="20"/>
            <w:szCs w:val="20"/>
            <w:rPrChange w:id="2014"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2015" w:author="Wayne Kunze" w:date="2018-05-09T12:37:00Z">
              <w:rPr>
                <w:rFonts w:ascii="Courier New" w:hAnsi="Courier New" w:cs="Courier New"/>
              </w:rPr>
            </w:rPrChange>
          </w:rPr>
          <w:t>pr.out$rotation</w:t>
        </w:r>
        <w:proofErr w:type="spellEnd"/>
        <w:r w:rsidRPr="00377514">
          <w:rPr>
            <w:rFonts w:ascii="Courier" w:hAnsi="Courier" w:cs="Courier New"/>
            <w:sz w:val="20"/>
            <w:szCs w:val="20"/>
            <w:rPrChange w:id="2016" w:author="Wayne Kunze" w:date="2018-05-09T12:37:00Z">
              <w:rPr>
                <w:rFonts w:ascii="Courier New" w:hAnsi="Courier New" w:cs="Courier New"/>
              </w:rPr>
            </w:rPrChange>
          </w:rPr>
          <w:t>[,1:20])</w:t>
        </w:r>
      </w:ins>
    </w:p>
    <w:p w14:paraId="7618654B" w14:textId="77777777" w:rsidR="00300869" w:rsidRPr="00377514" w:rsidRDefault="00300869" w:rsidP="00300869">
      <w:pPr>
        <w:spacing w:line="240" w:lineRule="auto"/>
        <w:ind w:firstLine="0"/>
        <w:rPr>
          <w:ins w:id="2017" w:author="Wayne Kunze" w:date="2018-05-09T12:32:00Z"/>
          <w:rFonts w:ascii="Courier" w:hAnsi="Courier" w:cs="Courier New"/>
          <w:sz w:val="20"/>
          <w:szCs w:val="20"/>
          <w:rPrChange w:id="2018" w:author="Wayne Kunze" w:date="2018-05-09T12:37:00Z">
            <w:rPr>
              <w:ins w:id="2019" w:author="Wayne Kunze" w:date="2018-05-09T12:32:00Z"/>
              <w:rFonts w:ascii="Courier New" w:hAnsi="Courier New" w:cs="Courier New"/>
            </w:rPr>
          </w:rPrChange>
        </w:rPr>
      </w:pPr>
      <w:proofErr w:type="gramStart"/>
      <w:ins w:id="2020" w:author="Wayne Kunze" w:date="2018-05-09T12:32:00Z">
        <w:r w:rsidRPr="00377514">
          <w:rPr>
            <w:rFonts w:ascii="Courier" w:hAnsi="Courier" w:cs="Courier New"/>
            <w:sz w:val="20"/>
            <w:szCs w:val="20"/>
            <w:rPrChange w:id="2021" w:author="Wayne Kunze" w:date="2018-05-09T12:37:00Z">
              <w:rPr>
                <w:rFonts w:ascii="Courier New" w:hAnsi="Courier New" w:cs="Courier New"/>
              </w:rPr>
            </w:rPrChange>
          </w:rPr>
          <w:t>for(</w:t>
        </w:r>
        <w:proofErr w:type="spellStart"/>
        <w:proofErr w:type="gramEnd"/>
        <w:r w:rsidRPr="00377514">
          <w:rPr>
            <w:rFonts w:ascii="Courier" w:hAnsi="Courier" w:cs="Courier New"/>
            <w:sz w:val="20"/>
            <w:szCs w:val="20"/>
            <w:rPrChange w:id="2022" w:author="Wayne Kunze" w:date="2018-05-09T12:37:00Z">
              <w:rPr>
                <w:rFonts w:ascii="Courier New" w:hAnsi="Courier New" w:cs="Courier New"/>
              </w:rPr>
            </w:rPrChange>
          </w:rPr>
          <w:t>i</w:t>
        </w:r>
        <w:proofErr w:type="spellEnd"/>
        <w:r w:rsidRPr="00377514">
          <w:rPr>
            <w:rFonts w:ascii="Courier" w:hAnsi="Courier" w:cs="Courier New"/>
            <w:sz w:val="20"/>
            <w:szCs w:val="20"/>
            <w:rPrChange w:id="2023" w:author="Wayne Kunze" w:date="2018-05-09T12:37:00Z">
              <w:rPr>
                <w:rFonts w:ascii="Courier New" w:hAnsi="Courier New" w:cs="Courier New"/>
              </w:rPr>
            </w:rPrChange>
          </w:rPr>
          <w:t xml:space="preserve"> in 1:24) {</w:t>
        </w:r>
      </w:ins>
    </w:p>
    <w:p w14:paraId="20F2EBE7" w14:textId="77777777" w:rsidR="00300869" w:rsidRPr="00377514" w:rsidRDefault="00300869" w:rsidP="00300869">
      <w:pPr>
        <w:spacing w:line="240" w:lineRule="auto"/>
        <w:ind w:firstLine="0"/>
        <w:rPr>
          <w:ins w:id="2024" w:author="Wayne Kunze" w:date="2018-05-09T12:32:00Z"/>
          <w:rFonts w:ascii="Courier" w:hAnsi="Courier" w:cs="Courier New"/>
          <w:sz w:val="20"/>
          <w:szCs w:val="20"/>
          <w:rPrChange w:id="2025" w:author="Wayne Kunze" w:date="2018-05-09T12:37:00Z">
            <w:rPr>
              <w:ins w:id="2026" w:author="Wayne Kunze" w:date="2018-05-09T12:32:00Z"/>
              <w:rFonts w:ascii="Courier New" w:hAnsi="Courier New" w:cs="Courier New"/>
            </w:rPr>
          </w:rPrChange>
        </w:rPr>
      </w:pPr>
      <w:ins w:id="2027" w:author="Wayne Kunze" w:date="2018-05-09T12:32:00Z">
        <w:r w:rsidRPr="00377514">
          <w:rPr>
            <w:rFonts w:ascii="Courier" w:hAnsi="Courier" w:cs="Courier New"/>
            <w:sz w:val="20"/>
            <w:szCs w:val="20"/>
            <w:rPrChange w:id="2028"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29" w:author="Wayne Kunze" w:date="2018-05-09T12:37:00Z">
              <w:rPr>
                <w:rFonts w:ascii="Courier New" w:hAnsi="Courier New" w:cs="Courier New"/>
              </w:rPr>
            </w:rPrChange>
          </w:rPr>
          <w:t>fit.pca</w:t>
        </w:r>
        <w:proofErr w:type="spellEnd"/>
        <w:r w:rsidRPr="00377514">
          <w:rPr>
            <w:rFonts w:ascii="Courier" w:hAnsi="Courier" w:cs="Courier New"/>
            <w:sz w:val="20"/>
            <w:szCs w:val="20"/>
            <w:rPrChange w:id="2030" w:author="Wayne Kunze" w:date="2018-05-09T12:37: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031" w:author="Wayne Kunze" w:date="2018-05-09T12:37:00Z">
              <w:rPr>
                <w:rFonts w:ascii="Courier New" w:hAnsi="Courier New" w:cs="Courier New"/>
              </w:rPr>
            </w:rPrChange>
          </w:rPr>
          <w:t>glm</w:t>
        </w:r>
        <w:proofErr w:type="spellEnd"/>
        <w:r w:rsidRPr="00377514">
          <w:rPr>
            <w:rFonts w:ascii="Courier" w:hAnsi="Courier" w:cs="Courier New"/>
            <w:sz w:val="20"/>
            <w:szCs w:val="20"/>
            <w:rPrChange w:id="2032" w:author="Wayne Kunze" w:date="2018-05-09T12:37:00Z">
              <w:rPr>
                <w:rFonts w:ascii="Courier New" w:hAnsi="Courier New" w:cs="Courier New"/>
              </w:rPr>
            </w:rPrChange>
          </w:rPr>
          <w:t>(</w:t>
        </w:r>
        <w:proofErr w:type="gramEnd"/>
        <w:r w:rsidRPr="00377514">
          <w:rPr>
            <w:rFonts w:ascii="Courier" w:hAnsi="Courier" w:cs="Courier New"/>
            <w:sz w:val="20"/>
            <w:szCs w:val="20"/>
            <w:rPrChange w:id="2033" w:author="Wayne Kunze" w:date="2018-05-09T12:37:00Z">
              <w:rPr>
                <w:rFonts w:ascii="Courier New" w:hAnsi="Courier New" w:cs="Courier New"/>
              </w:rPr>
            </w:rPrChange>
          </w:rPr>
          <w:t xml:space="preserve">y ~.,data = </w:t>
        </w:r>
        <w:proofErr w:type="spellStart"/>
        <w:r w:rsidRPr="00377514">
          <w:rPr>
            <w:rFonts w:ascii="Courier" w:hAnsi="Courier" w:cs="Courier New"/>
            <w:sz w:val="20"/>
            <w:szCs w:val="20"/>
            <w:rPrChange w:id="2034"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35" w:author="Wayne Kunze" w:date="2018-05-09T12:37:00Z">
              <w:rPr>
                <w:rFonts w:ascii="Courier New" w:hAnsi="Courier New" w:cs="Courier New"/>
              </w:rPr>
            </w:rPrChange>
          </w:rPr>
          <w:t>[-</w:t>
        </w:r>
        <w:proofErr w:type="spellStart"/>
        <w:r w:rsidRPr="00377514">
          <w:rPr>
            <w:rFonts w:ascii="Courier" w:hAnsi="Courier" w:cs="Courier New"/>
            <w:sz w:val="20"/>
            <w:szCs w:val="20"/>
            <w:rPrChange w:id="2036" w:author="Wayne Kunze" w:date="2018-05-09T12:37:00Z">
              <w:rPr>
                <w:rFonts w:ascii="Courier New" w:hAnsi="Courier New" w:cs="Courier New"/>
              </w:rPr>
            </w:rPrChange>
          </w:rPr>
          <w:t>i</w:t>
        </w:r>
        <w:proofErr w:type="spellEnd"/>
        <w:r w:rsidRPr="00377514">
          <w:rPr>
            <w:rFonts w:ascii="Courier" w:hAnsi="Courier" w:cs="Courier New"/>
            <w:sz w:val="20"/>
            <w:szCs w:val="20"/>
            <w:rPrChange w:id="2037" w:author="Wayne Kunze" w:date="2018-05-09T12:37:00Z">
              <w:rPr>
                <w:rFonts w:ascii="Courier New" w:hAnsi="Courier New" w:cs="Courier New"/>
              </w:rPr>
            </w:rPrChange>
          </w:rPr>
          <w:t>,], family = "binomial")</w:t>
        </w:r>
      </w:ins>
    </w:p>
    <w:p w14:paraId="2250C7EC" w14:textId="77777777" w:rsidR="00300869" w:rsidRPr="00377514" w:rsidRDefault="00300869" w:rsidP="00300869">
      <w:pPr>
        <w:spacing w:line="240" w:lineRule="auto"/>
        <w:ind w:firstLine="0"/>
        <w:rPr>
          <w:ins w:id="2038" w:author="Wayne Kunze" w:date="2018-05-09T12:32:00Z"/>
          <w:rFonts w:ascii="Courier" w:hAnsi="Courier" w:cs="Courier New"/>
          <w:sz w:val="20"/>
          <w:szCs w:val="20"/>
          <w:rPrChange w:id="2039" w:author="Wayne Kunze" w:date="2018-05-09T12:37:00Z">
            <w:rPr>
              <w:ins w:id="2040" w:author="Wayne Kunze" w:date="2018-05-09T12:32:00Z"/>
              <w:rFonts w:ascii="Courier New" w:hAnsi="Courier New" w:cs="Courier New"/>
            </w:rPr>
          </w:rPrChange>
        </w:rPr>
      </w:pPr>
      <w:ins w:id="2041" w:author="Wayne Kunze" w:date="2018-05-09T12:32:00Z">
        <w:r w:rsidRPr="00377514">
          <w:rPr>
            <w:rFonts w:ascii="Courier" w:hAnsi="Courier" w:cs="Courier New"/>
            <w:sz w:val="20"/>
            <w:szCs w:val="20"/>
            <w:rPrChange w:id="2042"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43"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44" w:author="Wayne Kunze" w:date="2018-05-09T12:37:00Z">
              <w:rPr>
                <w:rFonts w:ascii="Courier New" w:hAnsi="Courier New" w:cs="Courier New"/>
              </w:rPr>
            </w:rPrChange>
          </w:rPr>
          <w:t xml:space="preserve"> &lt;- </w:t>
        </w:r>
        <w:proofErr w:type="gramStart"/>
        <w:r w:rsidRPr="00377514">
          <w:rPr>
            <w:rFonts w:ascii="Courier" w:hAnsi="Courier" w:cs="Courier New"/>
            <w:sz w:val="20"/>
            <w:szCs w:val="20"/>
            <w:rPrChange w:id="2045" w:author="Wayne Kunze" w:date="2018-05-09T12:37:00Z">
              <w:rPr>
                <w:rFonts w:ascii="Courier New" w:hAnsi="Courier New" w:cs="Courier New"/>
              </w:rPr>
            </w:rPrChange>
          </w:rPr>
          <w:t>predict(</w:t>
        </w:r>
        <w:proofErr w:type="spellStart"/>
        <w:proofErr w:type="gramEnd"/>
        <w:r w:rsidRPr="00377514">
          <w:rPr>
            <w:rFonts w:ascii="Courier" w:hAnsi="Courier" w:cs="Courier New"/>
            <w:sz w:val="20"/>
            <w:szCs w:val="20"/>
            <w:rPrChange w:id="2046" w:author="Wayne Kunze" w:date="2018-05-09T12:37:00Z">
              <w:rPr>
                <w:rFonts w:ascii="Courier New" w:hAnsi="Courier New" w:cs="Courier New"/>
              </w:rPr>
            </w:rPrChange>
          </w:rPr>
          <w:t>fit.pca</w:t>
        </w:r>
        <w:proofErr w:type="spellEnd"/>
        <w:r w:rsidRPr="00377514">
          <w:rPr>
            <w:rFonts w:ascii="Courier" w:hAnsi="Courier" w:cs="Courier New"/>
            <w:sz w:val="20"/>
            <w:szCs w:val="20"/>
            <w:rPrChange w:id="2047" w:author="Wayne Kunze" w:date="2018-05-09T12:37:00Z">
              <w:rPr>
                <w:rFonts w:ascii="Courier New" w:hAnsi="Courier New" w:cs="Courier New"/>
              </w:rPr>
            </w:rPrChange>
          </w:rPr>
          <w:t xml:space="preserve">, </w:t>
        </w:r>
        <w:proofErr w:type="spellStart"/>
        <w:r w:rsidRPr="00377514">
          <w:rPr>
            <w:rFonts w:ascii="Courier" w:hAnsi="Courier" w:cs="Courier New"/>
            <w:sz w:val="20"/>
            <w:szCs w:val="20"/>
            <w:rPrChange w:id="2048" w:author="Wayne Kunze" w:date="2018-05-09T12:37:00Z">
              <w:rPr>
                <w:rFonts w:ascii="Courier New" w:hAnsi="Courier New" w:cs="Courier New"/>
              </w:rPr>
            </w:rPrChange>
          </w:rPr>
          <w:t>newdata</w:t>
        </w:r>
        <w:proofErr w:type="spellEnd"/>
        <w:r w:rsidRPr="00377514">
          <w:rPr>
            <w:rFonts w:ascii="Courier" w:hAnsi="Courier" w:cs="Courier New"/>
            <w:sz w:val="20"/>
            <w:szCs w:val="20"/>
            <w:rPrChange w:id="2049" w:author="Wayne Kunze" w:date="2018-05-09T12:37:00Z">
              <w:rPr>
                <w:rFonts w:ascii="Courier New" w:hAnsi="Courier New" w:cs="Courier New"/>
              </w:rPr>
            </w:rPrChange>
          </w:rPr>
          <w:t xml:space="preserve"> = </w:t>
        </w:r>
        <w:proofErr w:type="spellStart"/>
        <w:r w:rsidRPr="00377514">
          <w:rPr>
            <w:rFonts w:ascii="Courier" w:hAnsi="Courier" w:cs="Courier New"/>
            <w:sz w:val="20"/>
            <w:szCs w:val="20"/>
            <w:rPrChange w:id="2050" w:author="Wayne Kunze" w:date="2018-05-09T12:37:00Z">
              <w:rPr>
                <w:rFonts w:ascii="Courier New" w:hAnsi="Courier New" w:cs="Courier New"/>
              </w:rPr>
            </w:rPrChange>
          </w:rPr>
          <w:t>data.pca</w:t>
        </w:r>
        <w:proofErr w:type="spellEnd"/>
        <w:r w:rsidRPr="00377514">
          <w:rPr>
            <w:rFonts w:ascii="Courier" w:hAnsi="Courier" w:cs="Courier New"/>
            <w:sz w:val="20"/>
            <w:szCs w:val="20"/>
            <w:rPrChange w:id="2051" w:author="Wayne Kunze" w:date="2018-05-09T12:37:00Z">
              <w:rPr>
                <w:rFonts w:ascii="Courier New" w:hAnsi="Courier New" w:cs="Courier New"/>
              </w:rPr>
            </w:rPrChange>
          </w:rPr>
          <w:t>[</w:t>
        </w:r>
        <w:proofErr w:type="spellStart"/>
        <w:r w:rsidRPr="00377514">
          <w:rPr>
            <w:rFonts w:ascii="Courier" w:hAnsi="Courier" w:cs="Courier New"/>
            <w:sz w:val="20"/>
            <w:szCs w:val="20"/>
            <w:rPrChange w:id="2052" w:author="Wayne Kunze" w:date="2018-05-09T12:37:00Z">
              <w:rPr>
                <w:rFonts w:ascii="Courier New" w:hAnsi="Courier New" w:cs="Courier New"/>
              </w:rPr>
            </w:rPrChange>
          </w:rPr>
          <w:t>i</w:t>
        </w:r>
        <w:proofErr w:type="spellEnd"/>
        <w:r w:rsidRPr="00377514">
          <w:rPr>
            <w:rFonts w:ascii="Courier" w:hAnsi="Courier" w:cs="Courier New"/>
            <w:sz w:val="20"/>
            <w:szCs w:val="20"/>
            <w:rPrChange w:id="2053" w:author="Wayne Kunze" w:date="2018-05-09T12:37:00Z">
              <w:rPr>
                <w:rFonts w:ascii="Courier New" w:hAnsi="Courier New" w:cs="Courier New"/>
              </w:rPr>
            </w:rPrChange>
          </w:rPr>
          <w:t>,])</w:t>
        </w:r>
      </w:ins>
    </w:p>
    <w:p w14:paraId="10127BC2" w14:textId="77777777" w:rsidR="00300869" w:rsidRPr="00377514" w:rsidRDefault="00300869" w:rsidP="00300869">
      <w:pPr>
        <w:spacing w:line="240" w:lineRule="auto"/>
        <w:ind w:firstLine="0"/>
        <w:rPr>
          <w:ins w:id="2054" w:author="Wayne Kunze" w:date="2018-05-09T12:32:00Z"/>
          <w:rFonts w:ascii="Courier" w:hAnsi="Courier" w:cs="Courier New"/>
          <w:sz w:val="20"/>
          <w:szCs w:val="20"/>
          <w:rPrChange w:id="2055" w:author="Wayne Kunze" w:date="2018-05-09T12:37:00Z">
            <w:rPr>
              <w:ins w:id="2056" w:author="Wayne Kunze" w:date="2018-05-09T12:32:00Z"/>
              <w:rFonts w:ascii="Courier New" w:hAnsi="Courier New" w:cs="Courier New"/>
            </w:rPr>
          </w:rPrChange>
        </w:rPr>
      </w:pPr>
      <w:ins w:id="2057" w:author="Wayne Kunze" w:date="2018-05-09T12:32:00Z">
        <w:r w:rsidRPr="00377514">
          <w:rPr>
            <w:rFonts w:ascii="Courier" w:hAnsi="Courier" w:cs="Courier New"/>
            <w:sz w:val="20"/>
            <w:szCs w:val="20"/>
            <w:rPrChange w:id="2058" w:author="Wayne Kunze" w:date="2018-05-09T12:37:00Z">
              <w:rPr>
                <w:rFonts w:ascii="Courier New" w:hAnsi="Courier New" w:cs="Courier New"/>
              </w:rPr>
            </w:rPrChange>
          </w:rPr>
          <w:t xml:space="preserve">  ypred20.loocv[</w:t>
        </w:r>
        <w:proofErr w:type="spellStart"/>
        <w:r w:rsidRPr="00377514">
          <w:rPr>
            <w:rFonts w:ascii="Courier" w:hAnsi="Courier" w:cs="Courier New"/>
            <w:sz w:val="20"/>
            <w:szCs w:val="20"/>
            <w:rPrChange w:id="2059" w:author="Wayne Kunze" w:date="2018-05-09T12:37:00Z">
              <w:rPr>
                <w:rFonts w:ascii="Courier New" w:hAnsi="Courier New" w:cs="Courier New"/>
              </w:rPr>
            </w:rPrChange>
          </w:rPr>
          <w:t>i</w:t>
        </w:r>
        <w:proofErr w:type="spellEnd"/>
        <w:r w:rsidRPr="00377514">
          <w:rPr>
            <w:rFonts w:ascii="Courier" w:hAnsi="Courier" w:cs="Courier New"/>
            <w:sz w:val="20"/>
            <w:szCs w:val="20"/>
            <w:rPrChange w:id="2060" w:author="Wayne Kunze" w:date="2018-05-09T12:37:00Z">
              <w:rPr>
                <w:rFonts w:ascii="Courier New" w:hAnsi="Courier New" w:cs="Courier New"/>
              </w:rPr>
            </w:rPrChange>
          </w:rPr>
          <w:t>] &lt;- (</w:t>
        </w:r>
        <w:proofErr w:type="spellStart"/>
        <w:r w:rsidRPr="00377514">
          <w:rPr>
            <w:rFonts w:ascii="Courier" w:hAnsi="Courier" w:cs="Courier New"/>
            <w:sz w:val="20"/>
            <w:szCs w:val="20"/>
            <w:rPrChange w:id="2061" w:author="Wayne Kunze" w:date="2018-05-09T12:37:00Z">
              <w:rPr>
                <w:rFonts w:ascii="Courier New" w:hAnsi="Courier New" w:cs="Courier New"/>
              </w:rPr>
            </w:rPrChange>
          </w:rPr>
          <w:t>pred.pca</w:t>
        </w:r>
        <w:proofErr w:type="spellEnd"/>
        <w:r w:rsidRPr="00377514">
          <w:rPr>
            <w:rFonts w:ascii="Courier" w:hAnsi="Courier" w:cs="Courier New"/>
            <w:sz w:val="20"/>
            <w:szCs w:val="20"/>
            <w:rPrChange w:id="2062" w:author="Wayne Kunze" w:date="2018-05-09T12:37:00Z">
              <w:rPr>
                <w:rFonts w:ascii="Courier New" w:hAnsi="Courier New" w:cs="Courier New"/>
              </w:rPr>
            </w:rPrChange>
          </w:rPr>
          <w:t xml:space="preserve"> &lt; 0)</w:t>
        </w:r>
      </w:ins>
    </w:p>
    <w:p w14:paraId="30227ED8" w14:textId="77777777" w:rsidR="00300869" w:rsidRPr="00377514" w:rsidRDefault="00300869" w:rsidP="00300869">
      <w:pPr>
        <w:spacing w:line="240" w:lineRule="auto"/>
        <w:ind w:firstLine="0"/>
        <w:rPr>
          <w:ins w:id="2063" w:author="Wayne Kunze" w:date="2018-05-09T12:32:00Z"/>
          <w:rFonts w:ascii="Courier" w:hAnsi="Courier" w:cs="Courier New"/>
          <w:sz w:val="20"/>
          <w:szCs w:val="20"/>
          <w:rPrChange w:id="2064" w:author="Wayne Kunze" w:date="2018-05-09T12:37:00Z">
            <w:rPr>
              <w:ins w:id="2065" w:author="Wayne Kunze" w:date="2018-05-09T12:32:00Z"/>
              <w:rFonts w:ascii="Courier New" w:hAnsi="Courier New" w:cs="Courier New"/>
            </w:rPr>
          </w:rPrChange>
        </w:rPr>
      </w:pPr>
      <w:ins w:id="2066" w:author="Wayne Kunze" w:date="2018-05-09T12:32:00Z">
        <w:r w:rsidRPr="00377514">
          <w:rPr>
            <w:rFonts w:ascii="Courier" w:hAnsi="Courier" w:cs="Courier New"/>
            <w:sz w:val="20"/>
            <w:szCs w:val="20"/>
            <w:rPrChange w:id="2067" w:author="Wayne Kunze" w:date="2018-05-09T12:37:00Z">
              <w:rPr>
                <w:rFonts w:ascii="Courier New" w:hAnsi="Courier New" w:cs="Courier New"/>
              </w:rPr>
            </w:rPrChange>
          </w:rPr>
          <w:t>}</w:t>
        </w:r>
      </w:ins>
    </w:p>
    <w:p w14:paraId="3668F53E" w14:textId="77777777" w:rsidR="00300869" w:rsidRPr="00377514" w:rsidRDefault="00300869" w:rsidP="00300869">
      <w:pPr>
        <w:spacing w:line="240" w:lineRule="auto"/>
        <w:ind w:firstLine="0"/>
        <w:rPr>
          <w:ins w:id="2068" w:author="Wayne Kunze" w:date="2018-05-09T12:32:00Z"/>
          <w:rFonts w:ascii="Courier" w:hAnsi="Courier" w:cs="Courier New"/>
          <w:sz w:val="20"/>
          <w:szCs w:val="20"/>
          <w:rPrChange w:id="2069" w:author="Wayne Kunze" w:date="2018-05-09T12:37:00Z">
            <w:rPr>
              <w:ins w:id="2070" w:author="Wayne Kunze" w:date="2018-05-09T12:32:00Z"/>
              <w:rFonts w:ascii="Courier New" w:hAnsi="Courier New" w:cs="Courier New"/>
            </w:rPr>
          </w:rPrChange>
        </w:rPr>
      </w:pPr>
    </w:p>
    <w:p w14:paraId="73951E04" w14:textId="77777777" w:rsidR="00300869" w:rsidRPr="00377514" w:rsidRDefault="00300869" w:rsidP="00300869">
      <w:pPr>
        <w:spacing w:line="240" w:lineRule="auto"/>
        <w:ind w:firstLine="0"/>
        <w:rPr>
          <w:ins w:id="2071" w:author="Wayne Kunze" w:date="2018-05-09T12:32:00Z"/>
          <w:rFonts w:ascii="Courier" w:hAnsi="Courier" w:cs="Courier New"/>
          <w:sz w:val="20"/>
          <w:szCs w:val="20"/>
          <w:rPrChange w:id="2072" w:author="Wayne Kunze" w:date="2018-05-09T12:37:00Z">
            <w:rPr>
              <w:ins w:id="2073" w:author="Wayne Kunze" w:date="2018-05-09T12:32:00Z"/>
              <w:rFonts w:ascii="Courier New" w:hAnsi="Courier New" w:cs="Courier New"/>
            </w:rPr>
          </w:rPrChange>
        </w:rPr>
      </w:pPr>
      <w:ins w:id="2074" w:author="Wayne Kunze" w:date="2018-05-09T12:32:00Z">
        <w:r w:rsidRPr="00377514">
          <w:rPr>
            <w:rFonts w:ascii="Courier" w:hAnsi="Courier" w:cs="Courier New"/>
            <w:sz w:val="20"/>
            <w:szCs w:val="20"/>
            <w:rPrChange w:id="2075" w:author="Wayne Kunze" w:date="2018-05-09T12:37:00Z">
              <w:rPr>
                <w:rFonts w:ascii="Courier New" w:hAnsi="Courier New" w:cs="Courier New"/>
              </w:rPr>
            </w:rPrChange>
          </w:rPr>
          <w:t>show(</w:t>
        </w:r>
        <w:proofErr w:type="spellStart"/>
        <w:r w:rsidRPr="00377514">
          <w:rPr>
            <w:rFonts w:ascii="Courier" w:hAnsi="Courier" w:cs="Courier New"/>
            <w:sz w:val="20"/>
            <w:szCs w:val="20"/>
            <w:rPrChange w:id="2076" w:author="Wayne Kunze" w:date="2018-05-09T12:37:00Z">
              <w:rPr>
                <w:rFonts w:ascii="Courier New" w:hAnsi="Courier New" w:cs="Courier New"/>
              </w:rPr>
            </w:rPrChange>
          </w:rPr>
          <w:t>ypred</w:t>
        </w:r>
        <w:proofErr w:type="spellEnd"/>
        <w:r w:rsidRPr="00377514">
          <w:rPr>
            <w:rFonts w:ascii="Courier" w:hAnsi="Courier" w:cs="Courier New"/>
            <w:sz w:val="20"/>
            <w:szCs w:val="20"/>
            <w:rPrChange w:id="2077" w:author="Wayne Kunze" w:date="2018-05-09T12:37:00Z">
              <w:rPr>
                <w:rFonts w:ascii="Courier New" w:hAnsi="Courier New" w:cs="Courier New"/>
              </w:rPr>
            </w:rPrChange>
          </w:rPr>
          <w:t xml:space="preserve">) </w:t>
        </w:r>
      </w:ins>
    </w:p>
    <w:p w14:paraId="3AAD7F22" w14:textId="77777777" w:rsidR="00300869" w:rsidRPr="00377514" w:rsidRDefault="00300869" w:rsidP="00300869">
      <w:pPr>
        <w:spacing w:line="240" w:lineRule="auto"/>
        <w:ind w:firstLine="0"/>
        <w:rPr>
          <w:ins w:id="2078" w:author="Wayne Kunze" w:date="2018-05-09T12:32:00Z"/>
          <w:rFonts w:ascii="Courier" w:hAnsi="Courier" w:cs="Courier New"/>
          <w:sz w:val="20"/>
          <w:szCs w:val="20"/>
          <w:rPrChange w:id="2079" w:author="Wayne Kunze" w:date="2018-05-09T12:37:00Z">
            <w:rPr>
              <w:ins w:id="2080" w:author="Wayne Kunze" w:date="2018-05-09T12:32:00Z"/>
              <w:rFonts w:ascii="Courier New" w:hAnsi="Courier New" w:cs="Courier New"/>
            </w:rPr>
          </w:rPrChange>
        </w:rPr>
      </w:pPr>
      <w:proofErr w:type="gramStart"/>
      <w:ins w:id="2081" w:author="Wayne Kunze" w:date="2018-05-09T12:32:00Z">
        <w:r w:rsidRPr="00377514">
          <w:rPr>
            <w:rFonts w:ascii="Courier" w:hAnsi="Courier" w:cs="Courier New"/>
            <w:sz w:val="20"/>
            <w:szCs w:val="20"/>
            <w:rPrChange w:id="2082" w:author="Wayne Kunze" w:date="2018-05-09T12:37:00Z">
              <w:rPr>
                <w:rFonts w:ascii="Courier New" w:hAnsi="Courier New" w:cs="Courier New"/>
              </w:rPr>
            </w:rPrChange>
          </w:rPr>
          <w:t>show(</w:t>
        </w:r>
        <w:proofErr w:type="gramEnd"/>
        <w:r w:rsidRPr="00377514">
          <w:rPr>
            <w:rFonts w:ascii="Courier" w:hAnsi="Courier" w:cs="Courier New"/>
            <w:sz w:val="20"/>
            <w:szCs w:val="20"/>
            <w:rPrChange w:id="2083" w:author="Wayne Kunze" w:date="2018-05-09T12:37:00Z">
              <w:rPr>
                <w:rFonts w:ascii="Courier New" w:hAnsi="Courier New" w:cs="Courier New"/>
              </w:rPr>
            </w:rPrChange>
          </w:rPr>
          <w:t xml:space="preserve">ypred5.loocv) </w:t>
        </w:r>
      </w:ins>
    </w:p>
    <w:p w14:paraId="2CF3029C" w14:textId="77777777" w:rsidR="00300869" w:rsidRPr="00377514" w:rsidRDefault="00300869" w:rsidP="00300869">
      <w:pPr>
        <w:spacing w:line="240" w:lineRule="auto"/>
        <w:ind w:firstLine="0"/>
        <w:rPr>
          <w:ins w:id="2084" w:author="Wayne Kunze" w:date="2018-05-09T12:32:00Z"/>
          <w:rFonts w:ascii="Courier" w:hAnsi="Courier" w:cs="Courier New"/>
          <w:sz w:val="20"/>
          <w:szCs w:val="20"/>
          <w:rPrChange w:id="2085" w:author="Wayne Kunze" w:date="2018-05-09T12:37:00Z">
            <w:rPr>
              <w:ins w:id="2086" w:author="Wayne Kunze" w:date="2018-05-09T12:32:00Z"/>
              <w:rFonts w:ascii="Courier New" w:hAnsi="Courier New" w:cs="Courier New"/>
            </w:rPr>
          </w:rPrChange>
        </w:rPr>
      </w:pPr>
      <w:proofErr w:type="gramStart"/>
      <w:ins w:id="2087" w:author="Wayne Kunze" w:date="2018-05-09T12:32:00Z">
        <w:r w:rsidRPr="00377514">
          <w:rPr>
            <w:rFonts w:ascii="Courier" w:hAnsi="Courier" w:cs="Courier New"/>
            <w:sz w:val="20"/>
            <w:szCs w:val="20"/>
            <w:rPrChange w:id="2088" w:author="Wayne Kunze" w:date="2018-05-09T12:37:00Z">
              <w:rPr>
                <w:rFonts w:ascii="Courier New" w:hAnsi="Courier New" w:cs="Courier New"/>
              </w:rPr>
            </w:rPrChange>
          </w:rPr>
          <w:t>show(</w:t>
        </w:r>
        <w:proofErr w:type="gramEnd"/>
        <w:r w:rsidRPr="00377514">
          <w:rPr>
            <w:rFonts w:ascii="Courier" w:hAnsi="Courier" w:cs="Courier New"/>
            <w:sz w:val="20"/>
            <w:szCs w:val="20"/>
            <w:rPrChange w:id="2089" w:author="Wayne Kunze" w:date="2018-05-09T12:37:00Z">
              <w:rPr>
                <w:rFonts w:ascii="Courier New" w:hAnsi="Courier New" w:cs="Courier New"/>
              </w:rPr>
            </w:rPrChange>
          </w:rPr>
          <w:t xml:space="preserve">ypred10.loocv) </w:t>
        </w:r>
      </w:ins>
    </w:p>
    <w:p w14:paraId="01B7EA8D" w14:textId="77777777" w:rsidR="00300869" w:rsidRPr="00377514" w:rsidRDefault="00300869" w:rsidP="00300869">
      <w:pPr>
        <w:spacing w:line="240" w:lineRule="auto"/>
        <w:ind w:firstLine="0"/>
        <w:rPr>
          <w:ins w:id="2090" w:author="Wayne Kunze" w:date="2018-05-09T12:32:00Z"/>
          <w:rFonts w:ascii="Courier" w:hAnsi="Courier" w:cs="Courier New"/>
          <w:sz w:val="20"/>
          <w:szCs w:val="20"/>
          <w:rPrChange w:id="2091" w:author="Wayne Kunze" w:date="2018-05-09T12:37:00Z">
            <w:rPr>
              <w:ins w:id="2092" w:author="Wayne Kunze" w:date="2018-05-09T12:32:00Z"/>
              <w:rFonts w:ascii="Courier New" w:hAnsi="Courier New" w:cs="Courier New"/>
            </w:rPr>
          </w:rPrChange>
        </w:rPr>
      </w:pPr>
      <w:proofErr w:type="gramStart"/>
      <w:ins w:id="2093" w:author="Wayne Kunze" w:date="2018-05-09T12:32:00Z">
        <w:r w:rsidRPr="00377514">
          <w:rPr>
            <w:rFonts w:ascii="Courier" w:hAnsi="Courier" w:cs="Courier New"/>
            <w:sz w:val="20"/>
            <w:szCs w:val="20"/>
            <w:rPrChange w:id="2094" w:author="Wayne Kunze" w:date="2018-05-09T12:37:00Z">
              <w:rPr>
                <w:rFonts w:ascii="Courier New" w:hAnsi="Courier New" w:cs="Courier New"/>
              </w:rPr>
            </w:rPrChange>
          </w:rPr>
          <w:t>show(</w:t>
        </w:r>
        <w:proofErr w:type="gramEnd"/>
        <w:r w:rsidRPr="00377514">
          <w:rPr>
            <w:rFonts w:ascii="Courier" w:hAnsi="Courier" w:cs="Courier New"/>
            <w:sz w:val="20"/>
            <w:szCs w:val="20"/>
            <w:rPrChange w:id="2095" w:author="Wayne Kunze" w:date="2018-05-09T12:37:00Z">
              <w:rPr>
                <w:rFonts w:ascii="Courier New" w:hAnsi="Courier New" w:cs="Courier New"/>
              </w:rPr>
            </w:rPrChange>
          </w:rPr>
          <w:t xml:space="preserve">ypred15.loocv) </w:t>
        </w:r>
      </w:ins>
    </w:p>
    <w:p w14:paraId="30F03B46" w14:textId="77777777" w:rsidR="00300869" w:rsidRDefault="00300869">
      <w:pPr>
        <w:pStyle w:val="Heading2"/>
        <w:rPr>
          <w:ins w:id="2096" w:author="Wayne Kunze" w:date="2018-05-09T12:32:00Z"/>
          <w:rFonts w:ascii="Courier New" w:hAnsi="Courier New" w:cs="Courier New"/>
        </w:rPr>
        <w:pPrChange w:id="2097" w:author="Wayne Kunze" w:date="2018-05-09T12:31:00Z">
          <w:pPr>
            <w:pStyle w:val="Subtitle"/>
          </w:pPr>
        </w:pPrChange>
      </w:pPr>
      <w:proofErr w:type="gramStart"/>
      <w:ins w:id="2098" w:author="Wayne Kunze" w:date="2018-05-09T12:32:00Z">
        <w:r w:rsidRPr="00377514">
          <w:rPr>
            <w:rFonts w:ascii="Courier" w:hAnsi="Courier" w:cs="Courier New"/>
            <w:sz w:val="20"/>
            <w:szCs w:val="20"/>
            <w:rPrChange w:id="2099" w:author="Wayne Kunze" w:date="2018-05-09T12:37:00Z">
              <w:rPr>
                <w:rFonts w:ascii="Courier New" w:hAnsi="Courier New" w:cs="Courier New"/>
              </w:rPr>
            </w:rPrChange>
          </w:rPr>
          <w:t>show(</w:t>
        </w:r>
        <w:proofErr w:type="gramEnd"/>
        <w:r w:rsidRPr="00377514">
          <w:rPr>
            <w:rFonts w:ascii="Courier" w:hAnsi="Courier" w:cs="Courier New"/>
            <w:sz w:val="20"/>
            <w:szCs w:val="20"/>
            <w:rPrChange w:id="2100" w:author="Wayne Kunze" w:date="2018-05-09T12:37:00Z">
              <w:rPr>
                <w:rFonts w:ascii="Courier New" w:hAnsi="Courier New" w:cs="Courier New"/>
              </w:rPr>
            </w:rPrChange>
          </w:rPr>
          <w:t xml:space="preserve">ypred20.loocv) </w:t>
        </w:r>
      </w:ins>
    </w:p>
    <w:p w14:paraId="742FDE4D" w14:textId="77777777" w:rsidR="00377514" w:rsidRDefault="00377514">
      <w:pPr>
        <w:suppressAutoHyphens w:val="0"/>
        <w:rPr>
          <w:ins w:id="2101" w:author="Wayne Kunze" w:date="2018-05-09T12:38:00Z"/>
          <w:rFonts w:ascii="Courier New" w:hAnsi="Courier New" w:cs="Courier New"/>
        </w:rPr>
      </w:pPr>
      <w:ins w:id="2102" w:author="Wayne Kunze" w:date="2018-05-09T12:38:00Z">
        <w:r>
          <w:rPr>
            <w:rFonts w:ascii="Courier New" w:hAnsi="Courier New" w:cs="Courier New"/>
          </w:rPr>
          <w:br w:type="page"/>
        </w:r>
      </w:ins>
    </w:p>
    <w:p w14:paraId="3B7F152F" w14:textId="6D370E63" w:rsidR="00A43594" w:rsidRPr="00377514" w:rsidDel="00300869" w:rsidRDefault="5B22F2D0">
      <w:pPr>
        <w:pStyle w:val="Heading2"/>
        <w:rPr>
          <w:del w:id="2103" w:author="Wayne Kunze" w:date="2018-05-09T12:32:00Z"/>
          <w:rPrChange w:id="2104" w:author="Wayne Kunze" w:date="2018-05-09T12:37:00Z">
            <w:rPr>
              <w:del w:id="2105" w:author="Wayne Kunze" w:date="2018-05-09T12:32:00Z"/>
              <w:rFonts w:ascii="Courier New" w:hAnsi="Courier New" w:cs="Courier New"/>
            </w:rPr>
          </w:rPrChange>
        </w:rPr>
        <w:pPrChange w:id="2106" w:author="Wayne Kunze" w:date="2018-05-09T12:38:00Z">
          <w:pPr>
            <w:spacing w:line="240" w:lineRule="auto"/>
            <w:ind w:firstLine="0"/>
          </w:pPr>
        </w:pPrChange>
      </w:pPr>
      <w:del w:id="2107" w:author="Wayne Kunze" w:date="2018-05-09T12:32:00Z">
        <w:r w:rsidRPr="5B22F2D0" w:rsidDel="00300869">
          <w:lastRenderedPageBreak/>
          <w:delText>library(GEOquery)</w:delText>
        </w:r>
      </w:del>
    </w:p>
    <w:p w14:paraId="155C74D6" w14:textId="6FF34EDD" w:rsidR="00A43594" w:rsidRPr="00A43594" w:rsidDel="00300869" w:rsidRDefault="5B22F2D0">
      <w:pPr>
        <w:pStyle w:val="Heading2"/>
        <w:rPr>
          <w:del w:id="2108" w:author="Wayne Kunze" w:date="2018-05-09T12:32:00Z"/>
        </w:rPr>
        <w:pPrChange w:id="2109" w:author="Wayne Kunze" w:date="2018-05-09T12:38:00Z">
          <w:pPr>
            <w:spacing w:line="240" w:lineRule="auto"/>
            <w:ind w:firstLine="0"/>
          </w:pPr>
        </w:pPrChange>
      </w:pPr>
      <w:del w:id="2110" w:author="Wayne Kunze" w:date="2018-05-09T12:32:00Z">
        <w:r w:rsidRPr="5B22F2D0" w:rsidDel="00300869">
          <w:delText>library(glmnet)</w:delText>
        </w:r>
      </w:del>
    </w:p>
    <w:p w14:paraId="16FAE82C" w14:textId="086939D3" w:rsidR="00A43594" w:rsidRPr="00A43594" w:rsidDel="00300869" w:rsidRDefault="5B22F2D0">
      <w:pPr>
        <w:pStyle w:val="Heading2"/>
        <w:rPr>
          <w:del w:id="2111" w:author="Wayne Kunze" w:date="2018-05-09T12:32:00Z"/>
        </w:rPr>
        <w:pPrChange w:id="2112" w:author="Wayne Kunze" w:date="2018-05-09T12:38:00Z">
          <w:pPr>
            <w:spacing w:line="240" w:lineRule="auto"/>
            <w:ind w:firstLine="0"/>
          </w:pPr>
        </w:pPrChange>
      </w:pPr>
      <w:del w:id="2113" w:author="Wayne Kunze" w:date="2018-05-09T12:32:00Z">
        <w:r w:rsidRPr="5B22F2D0" w:rsidDel="00300869">
          <w:delText>library(illuminaHumanv4.db)</w:delText>
        </w:r>
      </w:del>
    </w:p>
    <w:p w14:paraId="32A99CD4" w14:textId="5E0A7A2B" w:rsidR="00A43594" w:rsidRPr="00A43594" w:rsidDel="00300869" w:rsidRDefault="5B22F2D0">
      <w:pPr>
        <w:pStyle w:val="Heading2"/>
        <w:rPr>
          <w:del w:id="2114" w:author="Wayne Kunze" w:date="2018-05-09T12:32:00Z"/>
        </w:rPr>
        <w:pPrChange w:id="2115" w:author="Wayne Kunze" w:date="2018-05-09T12:38:00Z">
          <w:pPr>
            <w:spacing w:line="240" w:lineRule="auto"/>
            <w:ind w:firstLine="0"/>
          </w:pPr>
        </w:pPrChange>
      </w:pPr>
      <w:del w:id="2116" w:author="Wayne Kunze" w:date="2018-05-09T12:32:00Z">
        <w:r w:rsidRPr="5B22F2D0" w:rsidDel="00300869">
          <w:delText>library(matrixStats)</w:delText>
        </w:r>
      </w:del>
    </w:p>
    <w:p w14:paraId="2FF23760" w14:textId="52FDB284" w:rsidR="00A43594" w:rsidRPr="00A43594" w:rsidDel="00300869" w:rsidRDefault="00A43594">
      <w:pPr>
        <w:pStyle w:val="Heading2"/>
        <w:rPr>
          <w:del w:id="2117" w:author="Wayne Kunze" w:date="2018-05-09T12:32:00Z"/>
        </w:rPr>
        <w:pPrChange w:id="2118" w:author="Wayne Kunze" w:date="2018-05-09T12:38:00Z">
          <w:pPr>
            <w:spacing w:line="240" w:lineRule="auto"/>
            <w:ind w:firstLine="0"/>
          </w:pPr>
        </w:pPrChange>
      </w:pPr>
    </w:p>
    <w:p w14:paraId="7A4326DA" w14:textId="108987CD" w:rsidR="00A43594" w:rsidRPr="00A43594" w:rsidDel="00300869" w:rsidRDefault="5B22F2D0">
      <w:pPr>
        <w:pStyle w:val="Heading2"/>
        <w:rPr>
          <w:del w:id="2119" w:author="Wayne Kunze" w:date="2018-05-09T12:32:00Z"/>
        </w:rPr>
        <w:pPrChange w:id="2120" w:author="Wayne Kunze" w:date="2018-05-09T12:38:00Z">
          <w:pPr>
            <w:spacing w:line="240" w:lineRule="auto"/>
            <w:ind w:firstLine="0"/>
          </w:pPr>
        </w:pPrChange>
      </w:pPr>
      <w:del w:id="2121" w:author="Wayne Kunze" w:date="2018-05-09T12:32:00Z">
        <w:r w:rsidRPr="5B22F2D0" w:rsidDel="00300869">
          <w:delText>rm(list=ls())</w:delText>
        </w:r>
      </w:del>
    </w:p>
    <w:p w14:paraId="7D36763F" w14:textId="2C08BCB9" w:rsidR="00A43594" w:rsidRPr="00A43594" w:rsidDel="00300869" w:rsidRDefault="5B22F2D0">
      <w:pPr>
        <w:pStyle w:val="Heading2"/>
        <w:rPr>
          <w:del w:id="2122" w:author="Wayne Kunze" w:date="2018-05-09T12:32:00Z"/>
        </w:rPr>
        <w:pPrChange w:id="2123" w:author="Wayne Kunze" w:date="2018-05-09T12:38:00Z">
          <w:pPr>
            <w:spacing w:line="240" w:lineRule="auto"/>
            <w:ind w:firstLine="0"/>
          </w:pPr>
        </w:pPrChange>
      </w:pPr>
      <w:del w:id="2124" w:author="Wayne Kunze" w:date="2018-05-09T12:32:00Z">
        <w:r w:rsidRPr="5B22F2D0" w:rsidDel="00300869">
          <w:delText>cat("\014")</w:delText>
        </w:r>
      </w:del>
    </w:p>
    <w:p w14:paraId="2D63553C" w14:textId="663CD3F4" w:rsidR="00A43594" w:rsidRPr="00A43594" w:rsidDel="00300869" w:rsidRDefault="00A43594">
      <w:pPr>
        <w:pStyle w:val="Heading2"/>
        <w:rPr>
          <w:del w:id="2125" w:author="Wayne Kunze" w:date="2018-05-09T12:32:00Z"/>
        </w:rPr>
        <w:pPrChange w:id="2126" w:author="Wayne Kunze" w:date="2018-05-09T12:38:00Z">
          <w:pPr>
            <w:spacing w:line="240" w:lineRule="auto"/>
            <w:ind w:firstLine="0"/>
          </w:pPr>
        </w:pPrChange>
      </w:pPr>
    </w:p>
    <w:p w14:paraId="56C9AC7F" w14:textId="718A517A" w:rsidR="00A43594" w:rsidRPr="00A43594" w:rsidDel="00300869" w:rsidRDefault="5B22F2D0">
      <w:pPr>
        <w:pStyle w:val="Heading2"/>
        <w:rPr>
          <w:del w:id="2127" w:author="Wayne Kunze" w:date="2018-05-09T12:32:00Z"/>
        </w:rPr>
        <w:pPrChange w:id="2128" w:author="Wayne Kunze" w:date="2018-05-09T12:38:00Z">
          <w:pPr>
            <w:spacing w:line="240" w:lineRule="auto"/>
            <w:ind w:firstLine="0"/>
          </w:pPr>
        </w:pPrChange>
      </w:pPr>
      <w:del w:id="2129" w:author="Wayne Kunze" w:date="2018-05-09T12:32:00Z">
        <w:r w:rsidRPr="5B22F2D0" w:rsidDel="00300869">
          <w:delText>#following the R script generated by GEO2R on the GSE47598 page</w:delText>
        </w:r>
      </w:del>
    </w:p>
    <w:p w14:paraId="11EB6BD7" w14:textId="028C94F7" w:rsidR="00A43594" w:rsidRPr="00A43594" w:rsidDel="00300869" w:rsidRDefault="5B22F2D0">
      <w:pPr>
        <w:pStyle w:val="Heading2"/>
        <w:rPr>
          <w:del w:id="2130" w:author="Wayne Kunze" w:date="2018-05-09T12:32:00Z"/>
        </w:rPr>
        <w:pPrChange w:id="2131" w:author="Wayne Kunze" w:date="2018-05-09T12:38:00Z">
          <w:pPr>
            <w:spacing w:line="240" w:lineRule="auto"/>
            <w:ind w:firstLine="0"/>
          </w:pPr>
        </w:pPrChange>
      </w:pPr>
      <w:del w:id="2132" w:author="Wayne Kunze" w:date="2018-05-09T12:32:00Z">
        <w:r w:rsidRPr="5B22F2D0" w:rsidDel="00300869">
          <w:delText>#fetch the data matrix from GEO.  This contains a bunch of stuff including the expression for each gene/individual.</w:delText>
        </w:r>
      </w:del>
    </w:p>
    <w:p w14:paraId="0F94D992" w14:textId="12B334C7" w:rsidR="00A43594" w:rsidRPr="00A43594" w:rsidDel="00300869" w:rsidRDefault="5B22F2D0">
      <w:pPr>
        <w:pStyle w:val="Heading2"/>
        <w:rPr>
          <w:del w:id="2133" w:author="Wayne Kunze" w:date="2018-05-09T12:32:00Z"/>
        </w:rPr>
        <w:pPrChange w:id="2134" w:author="Wayne Kunze" w:date="2018-05-09T12:38:00Z">
          <w:pPr>
            <w:spacing w:line="240" w:lineRule="auto"/>
            <w:ind w:firstLine="0"/>
          </w:pPr>
        </w:pPrChange>
      </w:pPr>
      <w:del w:id="2135" w:author="Wayne Kunze" w:date="2018-05-09T12:32:00Z">
        <w:r w:rsidRPr="5B22F2D0" w:rsidDel="00300869">
          <w:delText xml:space="preserve">gse &lt;- getGEO("GSE47598", GSEMatrix = TRUE) </w:delText>
        </w:r>
      </w:del>
    </w:p>
    <w:p w14:paraId="5C6B6DEF" w14:textId="70A1BAC7" w:rsidR="00A43594" w:rsidRPr="00A43594" w:rsidDel="00300869" w:rsidRDefault="00A43594">
      <w:pPr>
        <w:pStyle w:val="Heading2"/>
        <w:rPr>
          <w:del w:id="2136" w:author="Wayne Kunze" w:date="2018-05-09T12:32:00Z"/>
        </w:rPr>
        <w:pPrChange w:id="2137" w:author="Wayne Kunze" w:date="2018-05-09T12:38:00Z">
          <w:pPr>
            <w:spacing w:line="240" w:lineRule="auto"/>
            <w:ind w:firstLine="0"/>
          </w:pPr>
        </w:pPrChange>
      </w:pPr>
    </w:p>
    <w:p w14:paraId="206556FF" w14:textId="2B34B25C" w:rsidR="00A43594" w:rsidRPr="00A43594" w:rsidDel="00300869" w:rsidRDefault="5B22F2D0">
      <w:pPr>
        <w:pStyle w:val="Heading2"/>
        <w:rPr>
          <w:del w:id="2138" w:author="Wayne Kunze" w:date="2018-05-09T12:32:00Z"/>
        </w:rPr>
        <w:pPrChange w:id="2139" w:author="Wayne Kunze" w:date="2018-05-09T12:38:00Z">
          <w:pPr>
            <w:spacing w:line="240" w:lineRule="auto"/>
            <w:ind w:firstLine="0"/>
          </w:pPr>
        </w:pPrChange>
      </w:pPr>
      <w:del w:id="2140" w:author="Wayne Kunze" w:date="2018-05-09T12:32:00Z">
        <w:r w:rsidRPr="5B22F2D0" w:rsidDel="00300869">
          <w:delText>#I believe this is formatting to make the gse list convertible later with the exprs function</w:delText>
        </w:r>
      </w:del>
    </w:p>
    <w:p w14:paraId="6AC74110" w14:textId="07A64D33" w:rsidR="00A43594" w:rsidRPr="00A43594" w:rsidDel="00300869" w:rsidRDefault="5B22F2D0">
      <w:pPr>
        <w:pStyle w:val="Heading2"/>
        <w:rPr>
          <w:del w:id="2141" w:author="Wayne Kunze" w:date="2018-05-09T12:32:00Z"/>
        </w:rPr>
        <w:pPrChange w:id="2142" w:author="Wayne Kunze" w:date="2018-05-09T12:38:00Z">
          <w:pPr>
            <w:spacing w:line="240" w:lineRule="auto"/>
            <w:ind w:firstLine="0"/>
          </w:pPr>
        </w:pPrChange>
      </w:pPr>
      <w:del w:id="2143" w:author="Wayne Kunze" w:date="2018-05-09T12:32:00Z">
        <w:r w:rsidRPr="5B22F2D0" w:rsidDel="00300869">
          <w:delText>if (length(gse) &gt; 1) idx &lt;- grep("GPL10558", attr(gse, "names")) else idx &lt;- 1</w:delText>
        </w:r>
      </w:del>
    </w:p>
    <w:p w14:paraId="7917E723" w14:textId="325C7FFE" w:rsidR="00A43594" w:rsidRPr="00A43594" w:rsidDel="00300869" w:rsidRDefault="5B22F2D0">
      <w:pPr>
        <w:pStyle w:val="Heading2"/>
        <w:rPr>
          <w:del w:id="2144" w:author="Wayne Kunze" w:date="2018-05-09T12:32:00Z"/>
        </w:rPr>
        <w:pPrChange w:id="2145" w:author="Wayne Kunze" w:date="2018-05-09T12:38:00Z">
          <w:pPr>
            <w:spacing w:line="240" w:lineRule="auto"/>
            <w:ind w:firstLine="0"/>
          </w:pPr>
        </w:pPrChange>
      </w:pPr>
      <w:del w:id="2146" w:author="Wayne Kunze" w:date="2018-05-09T12:32:00Z">
        <w:r w:rsidRPr="5B22F2D0" w:rsidDel="00300869">
          <w:delText>gse &lt;- gse[[idx]]</w:delText>
        </w:r>
      </w:del>
    </w:p>
    <w:p w14:paraId="250B3250" w14:textId="21A70566" w:rsidR="00A43594" w:rsidRPr="00A43594" w:rsidDel="00300869" w:rsidRDefault="00A43594">
      <w:pPr>
        <w:pStyle w:val="Heading2"/>
        <w:rPr>
          <w:del w:id="2147" w:author="Wayne Kunze" w:date="2018-05-09T12:32:00Z"/>
        </w:rPr>
        <w:pPrChange w:id="2148" w:author="Wayne Kunze" w:date="2018-05-09T12:38:00Z">
          <w:pPr>
            <w:spacing w:line="240" w:lineRule="auto"/>
            <w:ind w:firstLine="0"/>
          </w:pPr>
        </w:pPrChange>
      </w:pPr>
    </w:p>
    <w:p w14:paraId="3995DFA2" w14:textId="57E1E048" w:rsidR="00A43594" w:rsidRPr="00A43594" w:rsidDel="00300869" w:rsidRDefault="5B22F2D0">
      <w:pPr>
        <w:pStyle w:val="Heading2"/>
        <w:rPr>
          <w:del w:id="2149" w:author="Wayne Kunze" w:date="2018-05-09T12:32:00Z"/>
        </w:rPr>
        <w:pPrChange w:id="2150" w:author="Wayne Kunze" w:date="2018-05-09T12:38:00Z">
          <w:pPr>
            <w:spacing w:line="240" w:lineRule="auto"/>
            <w:ind w:firstLine="0"/>
          </w:pPr>
        </w:pPrChange>
      </w:pPr>
      <w:del w:id="2151" w:author="Wayne Kunze" w:date="2018-05-09T12:32:00Z">
        <w:r w:rsidRPr="5B22F2D0" w:rsidDel="00300869">
          <w:delText>show(gse)</w:delText>
        </w:r>
      </w:del>
    </w:p>
    <w:p w14:paraId="45B12903" w14:textId="0F66075F" w:rsidR="00A43594" w:rsidRPr="00A43594" w:rsidDel="00300869" w:rsidRDefault="00A43594">
      <w:pPr>
        <w:pStyle w:val="Heading2"/>
        <w:rPr>
          <w:del w:id="2152" w:author="Wayne Kunze" w:date="2018-05-09T12:32:00Z"/>
        </w:rPr>
        <w:pPrChange w:id="2153" w:author="Wayne Kunze" w:date="2018-05-09T12:38:00Z">
          <w:pPr>
            <w:spacing w:line="240" w:lineRule="auto"/>
            <w:ind w:firstLine="0"/>
          </w:pPr>
        </w:pPrChange>
      </w:pPr>
    </w:p>
    <w:p w14:paraId="387F25CB" w14:textId="1682902C" w:rsidR="00A43594" w:rsidRPr="00A43594" w:rsidDel="00300869" w:rsidRDefault="5B22F2D0">
      <w:pPr>
        <w:pStyle w:val="Heading2"/>
        <w:rPr>
          <w:del w:id="2154" w:author="Wayne Kunze" w:date="2018-05-09T12:32:00Z"/>
        </w:rPr>
        <w:pPrChange w:id="2155" w:author="Wayne Kunze" w:date="2018-05-09T12:38:00Z">
          <w:pPr>
            <w:spacing w:line="240" w:lineRule="auto"/>
            <w:ind w:firstLine="0"/>
          </w:pPr>
        </w:pPrChange>
      </w:pPr>
      <w:del w:id="2156" w:author="Wayne Kunze" w:date="2018-05-09T12:32:00Z">
        <w:r w:rsidRPr="5B22F2D0" w:rsidDel="00300869">
          <w:delText>#This is the classification vector (0 means patient, 1 is control)</w:delText>
        </w:r>
      </w:del>
    </w:p>
    <w:p w14:paraId="00D99E16" w14:textId="4FDF067C" w:rsidR="00A43594" w:rsidRPr="00A43594" w:rsidDel="00300869" w:rsidRDefault="5B22F2D0">
      <w:pPr>
        <w:pStyle w:val="Heading2"/>
        <w:rPr>
          <w:del w:id="2157" w:author="Wayne Kunze" w:date="2018-05-09T12:32:00Z"/>
        </w:rPr>
        <w:pPrChange w:id="2158" w:author="Wayne Kunze" w:date="2018-05-09T12:38:00Z">
          <w:pPr>
            <w:spacing w:line="240" w:lineRule="auto"/>
            <w:ind w:firstLine="0"/>
          </w:pPr>
        </w:pPrChange>
      </w:pPr>
      <w:del w:id="2159" w:author="Wayne Kunze" w:date="2018-05-09T12:32:00Z">
        <w:r w:rsidRPr="5B22F2D0" w:rsidDel="00300869">
          <w:delText>y = c(0,0,0,0,0,0,0,0,0,0,0,0,0,1,0,1,0,1,0,1,0,1,1,1)</w:delText>
        </w:r>
      </w:del>
    </w:p>
    <w:p w14:paraId="37927474" w14:textId="3A08AEDF" w:rsidR="00A43594" w:rsidRPr="00A43594" w:rsidDel="00300869" w:rsidRDefault="00A43594">
      <w:pPr>
        <w:pStyle w:val="Heading2"/>
        <w:rPr>
          <w:del w:id="2160" w:author="Wayne Kunze" w:date="2018-05-09T12:32:00Z"/>
        </w:rPr>
        <w:pPrChange w:id="2161" w:author="Wayne Kunze" w:date="2018-05-09T12:38:00Z">
          <w:pPr>
            <w:spacing w:line="240" w:lineRule="auto"/>
            <w:ind w:firstLine="0"/>
          </w:pPr>
        </w:pPrChange>
      </w:pPr>
    </w:p>
    <w:p w14:paraId="088A6468" w14:textId="20CB97DE" w:rsidR="00A43594" w:rsidRPr="00A43594" w:rsidDel="00300869" w:rsidRDefault="5B22F2D0">
      <w:pPr>
        <w:pStyle w:val="Heading2"/>
        <w:rPr>
          <w:del w:id="2162" w:author="Wayne Kunze" w:date="2018-05-09T12:32:00Z"/>
        </w:rPr>
        <w:pPrChange w:id="2163" w:author="Wayne Kunze" w:date="2018-05-09T12:38:00Z">
          <w:pPr>
            <w:spacing w:line="240" w:lineRule="auto"/>
            <w:ind w:firstLine="0"/>
          </w:pPr>
        </w:pPrChange>
      </w:pPr>
      <w:del w:id="2164" w:author="Wayne Kunze" w:date="2018-05-09T12:32:00Z">
        <w:r w:rsidRPr="5B22F2D0" w:rsidDel="00300869">
          <w:lastRenderedPageBreak/>
          <w:delText>#Convert the GSE list into a matrix (and traspose so rows are individuals (sample) and columns are genes (features).</w:delText>
        </w:r>
      </w:del>
    </w:p>
    <w:p w14:paraId="403A95B1" w14:textId="7DFB0A97" w:rsidR="00A43594" w:rsidRPr="00A43594" w:rsidDel="00300869" w:rsidRDefault="5B22F2D0">
      <w:pPr>
        <w:pStyle w:val="Heading2"/>
        <w:rPr>
          <w:del w:id="2165" w:author="Wayne Kunze" w:date="2018-05-09T12:32:00Z"/>
        </w:rPr>
        <w:pPrChange w:id="2166" w:author="Wayne Kunze" w:date="2018-05-09T12:38:00Z">
          <w:pPr>
            <w:spacing w:line="240" w:lineRule="auto"/>
            <w:ind w:firstLine="0"/>
          </w:pPr>
        </w:pPrChange>
      </w:pPr>
      <w:del w:id="2167" w:author="Wayne Kunze" w:date="2018-05-09T12:32:00Z">
        <w:r w:rsidRPr="5B22F2D0" w:rsidDel="00300869">
          <w:delText>#eset, which is the matrix we are interested in in huge so viewing it all takes forever in R.  This just</w:delText>
        </w:r>
      </w:del>
    </w:p>
    <w:p w14:paraId="228D6BB6" w14:textId="76E20DF0" w:rsidR="00A43594" w:rsidRPr="00A43594" w:rsidDel="00300869" w:rsidRDefault="5B22F2D0">
      <w:pPr>
        <w:pStyle w:val="Heading2"/>
        <w:rPr>
          <w:del w:id="2168" w:author="Wayne Kunze" w:date="2018-05-09T12:32:00Z"/>
        </w:rPr>
        <w:pPrChange w:id="2169" w:author="Wayne Kunze" w:date="2018-05-09T12:38:00Z">
          <w:pPr>
            <w:spacing w:line="240" w:lineRule="auto"/>
            <w:ind w:firstLine="0"/>
          </w:pPr>
        </w:pPrChange>
      </w:pPr>
      <w:del w:id="2170" w:author="Wayne Kunze" w:date="2018-05-09T12:32:00Z">
        <w:r w:rsidRPr="5B22F2D0" w:rsidDel="00300869">
          <w:delText># let me verify that the data matches the GSM files</w:delText>
        </w:r>
      </w:del>
    </w:p>
    <w:p w14:paraId="2669F8BD" w14:textId="2D9F29C5" w:rsidR="00A43594" w:rsidRPr="00A43594" w:rsidDel="00300869" w:rsidRDefault="5B22F2D0">
      <w:pPr>
        <w:pStyle w:val="Heading2"/>
        <w:rPr>
          <w:del w:id="2171" w:author="Wayne Kunze" w:date="2018-05-09T12:32:00Z"/>
        </w:rPr>
        <w:pPrChange w:id="2172" w:author="Wayne Kunze" w:date="2018-05-09T12:38:00Z">
          <w:pPr>
            <w:spacing w:line="240" w:lineRule="auto"/>
            <w:ind w:firstLine="0"/>
          </w:pPr>
        </w:pPrChange>
      </w:pPr>
      <w:del w:id="2173" w:author="Wayne Kunze" w:date="2018-05-09T12:32:00Z">
        <w:r w:rsidRPr="5B22F2D0" w:rsidDel="00300869">
          <w:delText>eset &lt;- t(exprs(gse))</w:delText>
        </w:r>
      </w:del>
    </w:p>
    <w:p w14:paraId="4A783969" w14:textId="2C7B4B1A" w:rsidR="00A43594" w:rsidRPr="00A43594" w:rsidDel="00300869" w:rsidRDefault="5B22F2D0">
      <w:pPr>
        <w:pStyle w:val="Heading2"/>
        <w:rPr>
          <w:del w:id="2174" w:author="Wayne Kunze" w:date="2018-05-09T12:32:00Z"/>
        </w:rPr>
        <w:pPrChange w:id="2175" w:author="Wayne Kunze" w:date="2018-05-09T12:38:00Z">
          <w:pPr>
            <w:spacing w:line="240" w:lineRule="auto"/>
            <w:ind w:firstLine="0"/>
          </w:pPr>
        </w:pPrChange>
      </w:pPr>
      <w:del w:id="2176" w:author="Wayne Kunze" w:date="2018-05-09T12:32:00Z">
        <w:r w:rsidRPr="5B22F2D0" w:rsidDel="00300869">
          <w:delText>show(eset[,1:5])</w:delText>
        </w:r>
      </w:del>
    </w:p>
    <w:p w14:paraId="013F4751" w14:textId="10FCFDC3" w:rsidR="00A43594" w:rsidRPr="00A43594" w:rsidDel="00300869" w:rsidRDefault="00A43594">
      <w:pPr>
        <w:pStyle w:val="Heading2"/>
        <w:rPr>
          <w:del w:id="2177" w:author="Wayne Kunze" w:date="2018-05-09T12:32:00Z"/>
        </w:rPr>
        <w:pPrChange w:id="2178" w:author="Wayne Kunze" w:date="2018-05-09T12:38:00Z">
          <w:pPr>
            <w:spacing w:line="240" w:lineRule="auto"/>
            <w:ind w:firstLine="0"/>
          </w:pPr>
        </w:pPrChange>
      </w:pPr>
    </w:p>
    <w:p w14:paraId="739F9D8E" w14:textId="3CDC099B" w:rsidR="00A43594" w:rsidRPr="00A43594" w:rsidDel="00300869" w:rsidRDefault="5B22F2D0">
      <w:pPr>
        <w:pStyle w:val="Heading2"/>
        <w:rPr>
          <w:del w:id="2179" w:author="Wayne Kunze" w:date="2018-05-09T12:32:00Z"/>
        </w:rPr>
        <w:pPrChange w:id="2180" w:author="Wayne Kunze" w:date="2018-05-09T12:38:00Z">
          <w:pPr>
            <w:spacing w:line="240" w:lineRule="auto"/>
            <w:ind w:firstLine="0"/>
          </w:pPr>
        </w:pPrChange>
      </w:pPr>
      <w:del w:id="2181" w:author="Wayne Kunze" w:date="2018-05-09T12:32:00Z">
        <w:r w:rsidRPr="5B22F2D0" w:rsidDel="00300869">
          <w:delText>#make complete matrix including dependent variable, needed for regression, stepwise, etc.</w:delText>
        </w:r>
      </w:del>
    </w:p>
    <w:p w14:paraId="4D6C3417" w14:textId="4623263E" w:rsidR="00A43594" w:rsidRPr="00A43594" w:rsidDel="00300869" w:rsidRDefault="5B22F2D0">
      <w:pPr>
        <w:pStyle w:val="Heading2"/>
        <w:rPr>
          <w:del w:id="2182" w:author="Wayne Kunze" w:date="2018-05-09T12:32:00Z"/>
        </w:rPr>
        <w:pPrChange w:id="2183" w:author="Wayne Kunze" w:date="2018-05-09T12:38:00Z">
          <w:pPr>
            <w:spacing w:line="240" w:lineRule="auto"/>
            <w:ind w:firstLine="0"/>
          </w:pPr>
        </w:pPrChange>
      </w:pPr>
      <w:del w:id="2184" w:author="Wayne Kunze" w:date="2018-05-09T12:32:00Z">
        <w:r w:rsidRPr="5B22F2D0" w:rsidDel="00300869">
          <w:delText>teset &lt;- cbind(y,eset)</w:delText>
        </w:r>
      </w:del>
    </w:p>
    <w:p w14:paraId="4B174420" w14:textId="193BD5EF" w:rsidR="00A43594" w:rsidRPr="00A43594" w:rsidDel="00300869" w:rsidRDefault="5B22F2D0">
      <w:pPr>
        <w:pStyle w:val="Heading2"/>
        <w:rPr>
          <w:del w:id="2185" w:author="Wayne Kunze" w:date="2018-05-09T12:32:00Z"/>
        </w:rPr>
        <w:pPrChange w:id="2186" w:author="Wayne Kunze" w:date="2018-05-09T12:38:00Z">
          <w:pPr>
            <w:spacing w:line="240" w:lineRule="auto"/>
            <w:ind w:firstLine="0"/>
          </w:pPr>
        </w:pPrChange>
      </w:pPr>
      <w:del w:id="2187" w:author="Wayne Kunze" w:date="2018-05-09T12:32:00Z">
        <w:r w:rsidRPr="5B22F2D0" w:rsidDel="00300869">
          <w:delText>show(teset[,1:6])</w:delText>
        </w:r>
      </w:del>
    </w:p>
    <w:p w14:paraId="569D5D6F" w14:textId="278AFFC0" w:rsidR="00A43594" w:rsidRPr="00A43594" w:rsidDel="00300869" w:rsidRDefault="00A43594">
      <w:pPr>
        <w:pStyle w:val="Heading2"/>
        <w:rPr>
          <w:del w:id="2188" w:author="Wayne Kunze" w:date="2018-05-09T12:32:00Z"/>
        </w:rPr>
        <w:pPrChange w:id="2189" w:author="Wayne Kunze" w:date="2018-05-09T12:38:00Z">
          <w:pPr>
            <w:spacing w:line="240" w:lineRule="auto"/>
            <w:ind w:firstLine="0"/>
          </w:pPr>
        </w:pPrChange>
      </w:pPr>
    </w:p>
    <w:p w14:paraId="6E16550C" w14:textId="11B772BD" w:rsidR="00A43594" w:rsidRPr="00A43594" w:rsidDel="00300869" w:rsidRDefault="5B22F2D0">
      <w:pPr>
        <w:pStyle w:val="Heading2"/>
        <w:rPr>
          <w:del w:id="2190" w:author="Wayne Kunze" w:date="2018-05-09T12:32:00Z"/>
        </w:rPr>
        <w:pPrChange w:id="2191" w:author="Wayne Kunze" w:date="2018-05-09T12:38:00Z">
          <w:pPr>
            <w:spacing w:line="240" w:lineRule="auto"/>
            <w:ind w:firstLine="0"/>
          </w:pPr>
        </w:pPrChange>
      </w:pPr>
      <w:del w:id="2192" w:author="Wayne Kunze" w:date="2018-05-09T12:32:00Z">
        <w:r w:rsidRPr="5B22F2D0" w:rsidDel="00300869">
          <w:delText>#data frame version of complete matrix</w:delText>
        </w:r>
      </w:del>
    </w:p>
    <w:p w14:paraId="69C99283" w14:textId="76E476D0" w:rsidR="00A43594" w:rsidRPr="00A43594" w:rsidDel="00300869" w:rsidRDefault="5B22F2D0">
      <w:pPr>
        <w:pStyle w:val="Heading2"/>
        <w:rPr>
          <w:del w:id="2193" w:author="Wayne Kunze" w:date="2018-05-09T12:32:00Z"/>
        </w:rPr>
        <w:pPrChange w:id="2194" w:author="Wayne Kunze" w:date="2018-05-09T12:38:00Z">
          <w:pPr>
            <w:spacing w:line="240" w:lineRule="auto"/>
            <w:ind w:firstLine="0"/>
          </w:pPr>
        </w:pPrChange>
      </w:pPr>
      <w:del w:id="2195" w:author="Wayne Kunze" w:date="2018-05-09T12:32:00Z">
        <w:r w:rsidRPr="5B22F2D0" w:rsidDel="00300869">
          <w:delText>teset.df = as.data.frame(teset)</w:delText>
        </w:r>
      </w:del>
    </w:p>
    <w:p w14:paraId="75068DD1" w14:textId="174FF35E" w:rsidR="00A43594" w:rsidRPr="00A43594" w:rsidDel="00300869" w:rsidRDefault="5B22F2D0">
      <w:pPr>
        <w:pStyle w:val="Heading2"/>
        <w:rPr>
          <w:del w:id="2196" w:author="Wayne Kunze" w:date="2018-05-09T12:32:00Z"/>
        </w:rPr>
        <w:pPrChange w:id="2197" w:author="Wayne Kunze" w:date="2018-05-09T12:38:00Z">
          <w:pPr>
            <w:spacing w:line="240" w:lineRule="auto"/>
            <w:ind w:firstLine="0"/>
          </w:pPr>
        </w:pPrChange>
      </w:pPr>
      <w:del w:id="2198" w:author="Wayne Kunze" w:date="2018-05-09T12:32:00Z">
        <w:r w:rsidRPr="5B22F2D0" w:rsidDel="00300869">
          <w:delText>show(teset.df[,1:6])</w:delText>
        </w:r>
      </w:del>
    </w:p>
    <w:p w14:paraId="177B9027" w14:textId="0F023A61" w:rsidR="00A43594" w:rsidRPr="00A43594" w:rsidDel="00300869" w:rsidRDefault="5B22F2D0">
      <w:pPr>
        <w:pStyle w:val="Heading2"/>
        <w:rPr>
          <w:del w:id="2199" w:author="Wayne Kunze" w:date="2018-05-09T12:32:00Z"/>
        </w:rPr>
        <w:pPrChange w:id="2200" w:author="Wayne Kunze" w:date="2018-05-09T12:38:00Z">
          <w:pPr>
            <w:spacing w:line="240" w:lineRule="auto"/>
            <w:ind w:firstLine="0"/>
          </w:pPr>
        </w:pPrChange>
      </w:pPr>
      <w:del w:id="2201" w:author="Wayne Kunze" w:date="2018-05-09T12:32:00Z">
        <w:r w:rsidRPr="5B22F2D0" w:rsidDel="00300869">
          <w:delText>#use teset.df[,-1] for the original eset (no y variable)</w:delText>
        </w:r>
      </w:del>
    </w:p>
    <w:p w14:paraId="7A55DA24" w14:textId="6386475F" w:rsidR="00A43594" w:rsidRPr="00A43594" w:rsidDel="00300869" w:rsidRDefault="00A43594">
      <w:pPr>
        <w:pStyle w:val="Heading2"/>
        <w:rPr>
          <w:del w:id="2202" w:author="Wayne Kunze" w:date="2018-05-09T12:32:00Z"/>
        </w:rPr>
        <w:pPrChange w:id="2203" w:author="Wayne Kunze" w:date="2018-05-09T12:38:00Z">
          <w:pPr>
            <w:spacing w:line="240" w:lineRule="auto"/>
            <w:ind w:firstLine="0"/>
          </w:pPr>
        </w:pPrChange>
      </w:pPr>
    </w:p>
    <w:p w14:paraId="4A9E9D33" w14:textId="66EA094D" w:rsidR="00A43594" w:rsidRPr="00A43594" w:rsidDel="00300869" w:rsidRDefault="5B22F2D0">
      <w:pPr>
        <w:pStyle w:val="Heading2"/>
        <w:rPr>
          <w:del w:id="2204" w:author="Wayne Kunze" w:date="2018-05-09T12:32:00Z"/>
        </w:rPr>
        <w:pPrChange w:id="2205" w:author="Wayne Kunze" w:date="2018-05-09T12:38:00Z">
          <w:pPr>
            <w:spacing w:line="240" w:lineRule="auto"/>
            <w:ind w:firstLine="0"/>
          </w:pPr>
        </w:pPrChange>
      </w:pPr>
      <w:del w:id="2206" w:author="Wayne Kunze" w:date="2018-05-09T12:32:00Z">
        <w:r w:rsidRPr="5B22F2D0" w:rsidDel="00300869">
          <w:delText>#coefficient of variation.  Used to filter out uninteresting genes (ones that don't change across samples)</w:delText>
        </w:r>
      </w:del>
    </w:p>
    <w:p w14:paraId="42018CC3" w14:textId="62BD9B97" w:rsidR="00A43594" w:rsidRPr="00A43594" w:rsidDel="00300869" w:rsidRDefault="5B22F2D0">
      <w:pPr>
        <w:pStyle w:val="Heading2"/>
        <w:rPr>
          <w:del w:id="2207" w:author="Wayne Kunze" w:date="2018-05-09T12:32:00Z"/>
        </w:rPr>
        <w:pPrChange w:id="2208" w:author="Wayne Kunze" w:date="2018-05-09T12:38:00Z">
          <w:pPr>
            <w:spacing w:line="240" w:lineRule="auto"/>
            <w:ind w:firstLine="0"/>
          </w:pPr>
        </w:pPrChange>
      </w:pPr>
      <w:del w:id="2209" w:author="Wayne Kunze" w:date="2018-05-09T12:32:00Z">
        <w:r w:rsidRPr="5B22F2D0" w:rsidDel="00300869">
          <w:delText>CoVar.geo = colSds(eset,cols = 1:ncol(eset))/colMeans(eset)</w:delText>
        </w:r>
      </w:del>
    </w:p>
    <w:p w14:paraId="5081E982" w14:textId="64BEE8F4" w:rsidR="00A43594" w:rsidRPr="00A43594" w:rsidDel="00300869" w:rsidRDefault="5B22F2D0">
      <w:pPr>
        <w:pStyle w:val="Heading2"/>
        <w:rPr>
          <w:del w:id="2210" w:author="Wayne Kunze" w:date="2018-05-09T12:32:00Z"/>
        </w:rPr>
        <w:pPrChange w:id="2211" w:author="Wayne Kunze" w:date="2018-05-09T12:38:00Z">
          <w:pPr>
            <w:spacing w:line="240" w:lineRule="auto"/>
            <w:ind w:firstLine="0"/>
          </w:pPr>
        </w:pPrChange>
      </w:pPr>
      <w:del w:id="2212" w:author="Wayne Kunze" w:date="2018-05-09T12:32:00Z">
        <w:r w:rsidRPr="5B22F2D0" w:rsidDel="00300869">
          <w:delText>filter.geo = which(CoVar.geo&gt;0.02)</w:delText>
        </w:r>
      </w:del>
    </w:p>
    <w:p w14:paraId="22E803CF" w14:textId="75682570" w:rsidR="00A43594" w:rsidRPr="00A43594" w:rsidDel="00300869" w:rsidRDefault="5B22F2D0">
      <w:pPr>
        <w:pStyle w:val="Heading2"/>
        <w:rPr>
          <w:del w:id="2213" w:author="Wayne Kunze" w:date="2018-05-09T12:32:00Z"/>
        </w:rPr>
        <w:pPrChange w:id="2214" w:author="Wayne Kunze" w:date="2018-05-09T12:38:00Z">
          <w:pPr>
            <w:spacing w:line="240" w:lineRule="auto"/>
            <w:ind w:firstLine="0"/>
          </w:pPr>
        </w:pPrChange>
      </w:pPr>
      <w:del w:id="2215" w:author="Wayne Kunze" w:date="2018-05-09T12:32:00Z">
        <w:r w:rsidRPr="5B22F2D0" w:rsidDel="00300869">
          <w:delText>teset.df.filtered &lt;- teset.df[,filter.geo]</w:delText>
        </w:r>
      </w:del>
    </w:p>
    <w:p w14:paraId="39E6DF09" w14:textId="3771364B" w:rsidR="00A43594" w:rsidRPr="00A43594" w:rsidDel="00300869" w:rsidRDefault="00A43594">
      <w:pPr>
        <w:pStyle w:val="Heading2"/>
        <w:rPr>
          <w:del w:id="2216" w:author="Wayne Kunze" w:date="2018-05-09T12:32:00Z"/>
        </w:rPr>
        <w:pPrChange w:id="2217" w:author="Wayne Kunze" w:date="2018-05-09T12:38:00Z">
          <w:pPr>
            <w:spacing w:line="240" w:lineRule="auto"/>
            <w:ind w:firstLine="0"/>
          </w:pPr>
        </w:pPrChange>
      </w:pPr>
    </w:p>
    <w:p w14:paraId="69073701" w14:textId="6D635A01" w:rsidR="00A43594" w:rsidRPr="00A43594" w:rsidDel="00300869" w:rsidRDefault="5B22F2D0">
      <w:pPr>
        <w:pStyle w:val="Heading2"/>
        <w:rPr>
          <w:del w:id="2218" w:author="Wayne Kunze" w:date="2018-05-09T12:32:00Z"/>
        </w:rPr>
        <w:pPrChange w:id="2219" w:author="Wayne Kunze" w:date="2018-05-09T12:38:00Z">
          <w:pPr>
            <w:spacing w:line="240" w:lineRule="auto"/>
            <w:ind w:firstLine="0"/>
          </w:pPr>
        </w:pPrChange>
      </w:pPr>
      <w:del w:id="2220" w:author="Wayne Kunze" w:date="2018-05-09T12:32:00Z">
        <w:r w:rsidRPr="5B22F2D0" w:rsidDel="00300869">
          <w:lastRenderedPageBreak/>
          <w:delText>#top genes according to the study</w:delText>
        </w:r>
      </w:del>
    </w:p>
    <w:p w14:paraId="54D6204A" w14:textId="082128D1" w:rsidR="00A43594" w:rsidRPr="00A43594" w:rsidDel="00300869" w:rsidRDefault="5B22F2D0">
      <w:pPr>
        <w:pStyle w:val="Heading2"/>
        <w:rPr>
          <w:del w:id="2221" w:author="Wayne Kunze" w:date="2018-05-09T12:32:00Z"/>
        </w:rPr>
        <w:pPrChange w:id="2222" w:author="Wayne Kunze" w:date="2018-05-09T12:38:00Z">
          <w:pPr>
            <w:spacing w:line="240" w:lineRule="auto"/>
            <w:ind w:firstLine="0"/>
          </w:pPr>
        </w:pPrChange>
      </w:pPr>
      <w:del w:id="2223" w:author="Wayne Kunze" w:date="2018-05-09T12:32:00Z">
        <w:r w:rsidRPr="5B22F2D0" w:rsidDel="00300869">
          <w:delText>spats2l &lt;- which(colnames(eset)=="ILMN_1683678")</w:delText>
        </w:r>
      </w:del>
    </w:p>
    <w:p w14:paraId="35A1AB8C" w14:textId="3887ED28" w:rsidR="00A43594" w:rsidRPr="00A43594" w:rsidDel="00300869" w:rsidRDefault="5B22F2D0">
      <w:pPr>
        <w:pStyle w:val="Heading2"/>
        <w:rPr>
          <w:del w:id="2224" w:author="Wayne Kunze" w:date="2018-05-09T12:32:00Z"/>
        </w:rPr>
        <w:pPrChange w:id="2225" w:author="Wayne Kunze" w:date="2018-05-09T12:38:00Z">
          <w:pPr>
            <w:spacing w:line="240" w:lineRule="auto"/>
            <w:ind w:firstLine="0"/>
          </w:pPr>
        </w:pPrChange>
      </w:pPr>
      <w:del w:id="2226" w:author="Wayne Kunze" w:date="2018-05-09T12:32:00Z">
        <w:r w:rsidRPr="5B22F2D0" w:rsidDel="00300869">
          <w:delText>klf6 &lt;- which(colnames(eset)=="ILMN_1735014")</w:delText>
        </w:r>
      </w:del>
    </w:p>
    <w:p w14:paraId="163EEC95" w14:textId="4E1FCAE3" w:rsidR="00A43594" w:rsidRPr="00A43594" w:rsidDel="00300869" w:rsidRDefault="5B22F2D0">
      <w:pPr>
        <w:pStyle w:val="Heading2"/>
        <w:rPr>
          <w:del w:id="2227" w:author="Wayne Kunze" w:date="2018-05-09T12:32:00Z"/>
        </w:rPr>
        <w:pPrChange w:id="2228" w:author="Wayne Kunze" w:date="2018-05-09T12:38:00Z">
          <w:pPr>
            <w:spacing w:line="240" w:lineRule="auto"/>
            <w:ind w:firstLine="0"/>
          </w:pPr>
        </w:pPrChange>
      </w:pPr>
      <w:del w:id="2229" w:author="Wayne Kunze" w:date="2018-05-09T12:32:00Z">
        <w:r w:rsidRPr="5B22F2D0" w:rsidDel="00300869">
          <w:delText>sp140 &lt;- which(colnames(eset)=="ILMN_1703263")</w:delText>
        </w:r>
      </w:del>
    </w:p>
    <w:p w14:paraId="0706D7FD" w14:textId="77C5A400" w:rsidR="00A43594" w:rsidRPr="00A43594" w:rsidDel="00300869" w:rsidRDefault="5B22F2D0">
      <w:pPr>
        <w:pStyle w:val="Heading2"/>
        <w:rPr>
          <w:del w:id="2230" w:author="Wayne Kunze" w:date="2018-05-09T12:32:00Z"/>
        </w:rPr>
        <w:pPrChange w:id="2231" w:author="Wayne Kunze" w:date="2018-05-09T12:38:00Z">
          <w:pPr>
            <w:spacing w:line="240" w:lineRule="auto"/>
            <w:ind w:firstLine="0"/>
          </w:pPr>
        </w:pPrChange>
      </w:pPr>
      <w:del w:id="2232" w:author="Wayne Kunze" w:date="2018-05-09T12:32:00Z">
        <w:r w:rsidRPr="5B22F2D0" w:rsidDel="00300869">
          <w:delText>rora &lt;- which(colnames(eset)=="ILMN_2322498")</w:delText>
        </w:r>
      </w:del>
    </w:p>
    <w:p w14:paraId="2C98BFCE" w14:textId="743196BF" w:rsidR="00A43594" w:rsidRPr="00A43594" w:rsidDel="00300869" w:rsidRDefault="00A43594">
      <w:pPr>
        <w:pStyle w:val="Heading2"/>
        <w:rPr>
          <w:del w:id="2233" w:author="Wayne Kunze" w:date="2018-05-09T12:32:00Z"/>
        </w:rPr>
        <w:pPrChange w:id="2234" w:author="Wayne Kunze" w:date="2018-05-09T12:38:00Z">
          <w:pPr>
            <w:spacing w:line="240" w:lineRule="auto"/>
            <w:ind w:firstLine="0"/>
          </w:pPr>
        </w:pPrChange>
      </w:pPr>
    </w:p>
    <w:p w14:paraId="7B0312D5" w14:textId="67553DEE" w:rsidR="00A43594" w:rsidRPr="00A43594" w:rsidDel="00300869" w:rsidRDefault="5B22F2D0">
      <w:pPr>
        <w:pStyle w:val="Heading2"/>
        <w:rPr>
          <w:del w:id="2235" w:author="Wayne Kunze" w:date="2018-05-09T12:32:00Z"/>
        </w:rPr>
        <w:pPrChange w:id="2236" w:author="Wayne Kunze" w:date="2018-05-09T12:38:00Z">
          <w:pPr>
            <w:spacing w:line="240" w:lineRule="auto"/>
            <w:ind w:firstLine="0"/>
          </w:pPr>
        </w:pPrChange>
      </w:pPr>
      <w:del w:id="2237" w:author="Wayne Kunze" w:date="2018-05-09T12:32:00Z">
        <w:r w:rsidRPr="5B22F2D0" w:rsidDel="00300869">
          <w:delText>#don't need the raw data anymore so clear up the space</w:delText>
        </w:r>
      </w:del>
    </w:p>
    <w:p w14:paraId="3FF65CC8" w14:textId="42DE8DCA" w:rsidR="00A43594" w:rsidRPr="00A43594" w:rsidDel="00300869" w:rsidRDefault="5B22F2D0">
      <w:pPr>
        <w:pStyle w:val="Heading2"/>
        <w:rPr>
          <w:del w:id="2238" w:author="Wayne Kunze" w:date="2018-05-09T12:32:00Z"/>
        </w:rPr>
        <w:pPrChange w:id="2239" w:author="Wayne Kunze" w:date="2018-05-09T12:38:00Z">
          <w:pPr>
            <w:spacing w:line="240" w:lineRule="auto"/>
            <w:ind w:firstLine="0"/>
          </w:pPr>
        </w:pPrChange>
      </w:pPr>
      <w:del w:id="2240" w:author="Wayne Kunze" w:date="2018-05-09T12:32:00Z">
        <w:r w:rsidRPr="5B22F2D0" w:rsidDel="00300869">
          <w:delText>rm(gse)</w:delText>
        </w:r>
      </w:del>
    </w:p>
    <w:p w14:paraId="6952319B" w14:textId="63E160D9" w:rsidR="00A43594" w:rsidRPr="00A43594" w:rsidDel="00300869" w:rsidRDefault="5B22F2D0">
      <w:pPr>
        <w:pStyle w:val="Heading2"/>
        <w:rPr>
          <w:del w:id="2241" w:author="Wayne Kunze" w:date="2018-05-09T12:32:00Z"/>
        </w:rPr>
        <w:pPrChange w:id="2242" w:author="Wayne Kunze" w:date="2018-05-09T12:38:00Z">
          <w:pPr>
            <w:spacing w:line="240" w:lineRule="auto"/>
            <w:ind w:firstLine="0"/>
          </w:pPr>
        </w:pPrChange>
      </w:pPr>
      <w:del w:id="2243" w:author="Wayne Kunze" w:date="2018-05-09T12:32:00Z">
        <w:r w:rsidRPr="5B22F2D0" w:rsidDel="00300869">
          <w:delText>rm(eset)</w:delText>
        </w:r>
      </w:del>
    </w:p>
    <w:p w14:paraId="1145F60E" w14:textId="0872B6D8" w:rsidR="00A43594" w:rsidDel="00300869" w:rsidRDefault="5B22F2D0">
      <w:pPr>
        <w:pStyle w:val="Heading2"/>
        <w:rPr>
          <w:del w:id="2244" w:author="Wayne Kunze" w:date="2018-05-09T12:32:00Z"/>
        </w:rPr>
        <w:pPrChange w:id="2245" w:author="Wayne Kunze" w:date="2018-05-09T12:38:00Z">
          <w:pPr>
            <w:spacing w:line="240" w:lineRule="auto"/>
            <w:ind w:firstLine="0"/>
          </w:pPr>
        </w:pPrChange>
      </w:pPr>
      <w:del w:id="2246" w:author="Wayne Kunze" w:date="2018-05-09T12:32:00Z">
        <w:r w:rsidRPr="5B22F2D0" w:rsidDel="00300869">
          <w:delText>rm(teset)</w:delText>
        </w:r>
      </w:del>
    </w:p>
    <w:p w14:paraId="6502C934" w14:textId="33DD44DA" w:rsidR="00A43594" w:rsidDel="00300869" w:rsidRDefault="00A43594">
      <w:pPr>
        <w:pStyle w:val="Heading2"/>
        <w:rPr>
          <w:del w:id="2247" w:author="Wayne Kunze" w:date="2018-05-09T12:32:00Z"/>
        </w:rPr>
        <w:pPrChange w:id="2248" w:author="Wayne Kunze" w:date="2018-05-09T12:38:00Z">
          <w:pPr>
            <w:spacing w:line="240" w:lineRule="auto"/>
            <w:ind w:firstLine="0"/>
          </w:pPr>
        </w:pPrChange>
      </w:pPr>
    </w:p>
    <w:p w14:paraId="533FD131" w14:textId="09304361" w:rsidR="00A43594" w:rsidDel="00300869" w:rsidRDefault="00A43594">
      <w:pPr>
        <w:pStyle w:val="Heading2"/>
        <w:rPr>
          <w:del w:id="2249" w:author="Wayne Kunze" w:date="2018-05-09T12:32:00Z"/>
        </w:rPr>
        <w:pPrChange w:id="2250" w:author="Wayne Kunze" w:date="2018-05-09T12:38:00Z">
          <w:pPr>
            <w:suppressAutoHyphens w:val="0"/>
          </w:pPr>
        </w:pPrChange>
      </w:pPr>
      <w:del w:id="2251" w:author="Wayne Kunze" w:date="2018-05-09T12:32:00Z">
        <w:r w:rsidDel="00300869">
          <w:br w:type="page"/>
        </w:r>
      </w:del>
    </w:p>
    <w:p w14:paraId="590220AB" w14:textId="506E78CA" w:rsidR="00A43594" w:rsidRPr="00300869" w:rsidDel="00300869" w:rsidRDefault="5B22F2D0">
      <w:pPr>
        <w:pStyle w:val="Heading2"/>
        <w:rPr>
          <w:del w:id="2252" w:author="Wayne Kunze" w:date="2018-05-09T12:31:00Z"/>
        </w:rPr>
        <w:pPrChange w:id="2253" w:author="Wayne Kunze" w:date="2018-05-09T12:38:00Z">
          <w:pPr>
            <w:pStyle w:val="Subtitle"/>
          </w:pPr>
        </w:pPrChange>
      </w:pPr>
      <w:del w:id="2254" w:author="Wayne Kunze" w:date="2018-05-09T12:31:00Z">
        <w:r w:rsidRPr="00300869" w:rsidDel="00300869">
          <w:lastRenderedPageBreak/>
          <w:delText>PS-Dataset.r</w:delText>
        </w:r>
      </w:del>
    </w:p>
    <w:p w14:paraId="4199D00D" w14:textId="391CB713" w:rsidR="00A43594" w:rsidRPr="00300869" w:rsidDel="00300869" w:rsidRDefault="00A43594">
      <w:pPr>
        <w:pStyle w:val="Heading2"/>
        <w:rPr>
          <w:del w:id="2255" w:author="Wayne Kunze" w:date="2018-05-09T12:31:00Z"/>
        </w:rPr>
        <w:pPrChange w:id="2256" w:author="Wayne Kunze" w:date="2018-05-09T12:38:00Z">
          <w:pPr>
            <w:spacing w:line="240" w:lineRule="auto"/>
            <w:ind w:firstLine="0"/>
          </w:pPr>
        </w:pPrChange>
      </w:pPr>
    </w:p>
    <w:p w14:paraId="3BA3C429" w14:textId="549FA9D8" w:rsidR="00A43594" w:rsidRPr="00300869" w:rsidDel="00300869" w:rsidRDefault="5B22F2D0">
      <w:pPr>
        <w:pStyle w:val="Heading2"/>
        <w:rPr>
          <w:del w:id="2257" w:author="Wayne Kunze" w:date="2018-05-09T12:31:00Z"/>
        </w:rPr>
        <w:pPrChange w:id="2258" w:author="Wayne Kunze" w:date="2018-05-09T12:38:00Z">
          <w:pPr>
            <w:spacing w:line="240" w:lineRule="auto"/>
            <w:ind w:firstLine="0"/>
          </w:pPr>
        </w:pPrChange>
      </w:pPr>
      <w:del w:id="2259" w:author="Wayne Kunze" w:date="2018-05-09T12:31:00Z">
        <w:r w:rsidRPr="00300869" w:rsidDel="00300869">
          <w:delText>library(GEOquery)</w:delText>
        </w:r>
      </w:del>
    </w:p>
    <w:p w14:paraId="14A93882" w14:textId="1CDC247F" w:rsidR="00A43594" w:rsidRPr="00300869" w:rsidDel="00300869" w:rsidRDefault="5B22F2D0">
      <w:pPr>
        <w:pStyle w:val="Heading2"/>
        <w:rPr>
          <w:del w:id="2260" w:author="Wayne Kunze" w:date="2018-05-09T12:31:00Z"/>
        </w:rPr>
        <w:pPrChange w:id="2261" w:author="Wayne Kunze" w:date="2018-05-09T12:38:00Z">
          <w:pPr>
            <w:spacing w:line="240" w:lineRule="auto"/>
            <w:ind w:firstLine="0"/>
          </w:pPr>
        </w:pPrChange>
      </w:pPr>
      <w:del w:id="2262" w:author="Wayne Kunze" w:date="2018-05-09T12:31:00Z">
        <w:r w:rsidRPr="00300869" w:rsidDel="00300869">
          <w:delText>library(glmnet)</w:delText>
        </w:r>
      </w:del>
    </w:p>
    <w:p w14:paraId="3AE97E03" w14:textId="3AF2BC81" w:rsidR="00A43594" w:rsidRPr="00300869" w:rsidDel="00300869" w:rsidRDefault="5B22F2D0">
      <w:pPr>
        <w:pStyle w:val="Heading2"/>
        <w:rPr>
          <w:del w:id="2263" w:author="Wayne Kunze" w:date="2018-05-09T12:31:00Z"/>
        </w:rPr>
        <w:pPrChange w:id="2264" w:author="Wayne Kunze" w:date="2018-05-09T12:38:00Z">
          <w:pPr>
            <w:spacing w:line="240" w:lineRule="auto"/>
            <w:ind w:firstLine="0"/>
          </w:pPr>
        </w:pPrChange>
      </w:pPr>
      <w:del w:id="2265" w:author="Wayne Kunze" w:date="2018-05-09T12:31:00Z">
        <w:r w:rsidRPr="00300869" w:rsidDel="00300869">
          <w:delText>library(illuminaHumanv4.db)</w:delText>
        </w:r>
      </w:del>
    </w:p>
    <w:p w14:paraId="2A940811" w14:textId="7CC94BAC" w:rsidR="00A43594" w:rsidRPr="00300869" w:rsidDel="00300869" w:rsidRDefault="5B22F2D0">
      <w:pPr>
        <w:pStyle w:val="Heading2"/>
        <w:rPr>
          <w:del w:id="2266" w:author="Wayne Kunze" w:date="2018-05-09T12:31:00Z"/>
        </w:rPr>
        <w:pPrChange w:id="2267" w:author="Wayne Kunze" w:date="2018-05-09T12:38:00Z">
          <w:pPr>
            <w:spacing w:line="240" w:lineRule="auto"/>
            <w:ind w:firstLine="0"/>
          </w:pPr>
        </w:pPrChange>
      </w:pPr>
      <w:del w:id="2268" w:author="Wayne Kunze" w:date="2018-05-09T12:31:00Z">
        <w:r w:rsidRPr="00300869" w:rsidDel="00300869">
          <w:delText>library(matrixStats)</w:delText>
        </w:r>
      </w:del>
    </w:p>
    <w:p w14:paraId="0C0638E3" w14:textId="51690A8E" w:rsidR="00A43594" w:rsidRPr="00300869" w:rsidDel="00300869" w:rsidRDefault="00A43594">
      <w:pPr>
        <w:pStyle w:val="Heading2"/>
        <w:rPr>
          <w:del w:id="2269" w:author="Wayne Kunze" w:date="2018-05-09T12:31:00Z"/>
        </w:rPr>
        <w:pPrChange w:id="2270" w:author="Wayne Kunze" w:date="2018-05-09T12:38:00Z">
          <w:pPr>
            <w:spacing w:line="240" w:lineRule="auto"/>
            <w:ind w:firstLine="0"/>
          </w:pPr>
        </w:pPrChange>
      </w:pPr>
    </w:p>
    <w:p w14:paraId="65C12598" w14:textId="78ADD6F4" w:rsidR="00A43594" w:rsidRPr="00300869" w:rsidDel="00300869" w:rsidRDefault="5B22F2D0">
      <w:pPr>
        <w:pStyle w:val="Heading2"/>
        <w:rPr>
          <w:del w:id="2271" w:author="Wayne Kunze" w:date="2018-05-09T12:31:00Z"/>
        </w:rPr>
        <w:pPrChange w:id="2272" w:author="Wayne Kunze" w:date="2018-05-09T12:38:00Z">
          <w:pPr>
            <w:spacing w:line="240" w:lineRule="auto"/>
            <w:ind w:firstLine="0"/>
          </w:pPr>
        </w:pPrChange>
      </w:pPr>
      <w:del w:id="2273" w:author="Wayne Kunze" w:date="2018-05-09T12:31:00Z">
        <w:r w:rsidRPr="00300869" w:rsidDel="00300869">
          <w:delText>rm(list=ls())</w:delText>
        </w:r>
      </w:del>
    </w:p>
    <w:p w14:paraId="3DCC1CD9" w14:textId="15327273" w:rsidR="00A43594" w:rsidRPr="00300869" w:rsidDel="00300869" w:rsidRDefault="5B22F2D0">
      <w:pPr>
        <w:pStyle w:val="Heading2"/>
        <w:rPr>
          <w:del w:id="2274" w:author="Wayne Kunze" w:date="2018-05-09T12:31:00Z"/>
        </w:rPr>
        <w:pPrChange w:id="2275" w:author="Wayne Kunze" w:date="2018-05-09T12:38:00Z">
          <w:pPr>
            <w:spacing w:line="240" w:lineRule="auto"/>
            <w:ind w:firstLine="0"/>
          </w:pPr>
        </w:pPrChange>
      </w:pPr>
      <w:del w:id="2276" w:author="Wayne Kunze" w:date="2018-05-09T12:31:00Z">
        <w:r w:rsidRPr="00300869" w:rsidDel="00300869">
          <w:delText>cat("\014")</w:delText>
        </w:r>
      </w:del>
    </w:p>
    <w:p w14:paraId="5A7B887F" w14:textId="4B5D55BB" w:rsidR="00A43594" w:rsidRPr="00300869" w:rsidDel="00300869" w:rsidRDefault="00A43594">
      <w:pPr>
        <w:pStyle w:val="Heading2"/>
        <w:rPr>
          <w:del w:id="2277" w:author="Wayne Kunze" w:date="2018-05-09T12:31:00Z"/>
        </w:rPr>
        <w:pPrChange w:id="2278" w:author="Wayne Kunze" w:date="2018-05-09T12:38:00Z">
          <w:pPr>
            <w:spacing w:line="240" w:lineRule="auto"/>
            <w:ind w:firstLine="0"/>
          </w:pPr>
        </w:pPrChange>
      </w:pPr>
    </w:p>
    <w:p w14:paraId="50305DE8" w14:textId="0A962D0D" w:rsidR="00A43594" w:rsidRPr="00377514" w:rsidDel="00300869" w:rsidRDefault="5B22F2D0">
      <w:pPr>
        <w:pStyle w:val="Heading2"/>
        <w:rPr>
          <w:del w:id="2279" w:author="Wayne Kunze" w:date="2018-05-09T12:31:00Z"/>
        </w:rPr>
        <w:pPrChange w:id="2280" w:author="Wayne Kunze" w:date="2018-05-09T12:38:00Z">
          <w:pPr>
            <w:spacing w:line="240" w:lineRule="auto"/>
            <w:ind w:firstLine="0"/>
          </w:pPr>
        </w:pPrChange>
      </w:pPr>
      <w:del w:id="2281" w:author="Wayne Kunze" w:date="2018-05-09T12:31:00Z">
        <w:r w:rsidRPr="00300869" w:rsidDel="00300869">
          <w:delText>#following the R script generated by GEO2R on the GSE47598 page</w:delText>
        </w:r>
      </w:del>
    </w:p>
    <w:p w14:paraId="6A8F6B17" w14:textId="5F8BC96B" w:rsidR="00A43594" w:rsidRPr="00377514" w:rsidDel="00300869" w:rsidRDefault="5B22F2D0">
      <w:pPr>
        <w:pStyle w:val="Heading2"/>
        <w:rPr>
          <w:del w:id="2282" w:author="Wayne Kunze" w:date="2018-05-09T12:31:00Z"/>
        </w:rPr>
        <w:pPrChange w:id="2283" w:author="Wayne Kunze" w:date="2018-05-09T12:38:00Z">
          <w:pPr>
            <w:spacing w:line="240" w:lineRule="auto"/>
            <w:ind w:firstLine="0"/>
          </w:pPr>
        </w:pPrChange>
      </w:pPr>
      <w:del w:id="2284" w:author="Wayne Kunze" w:date="2018-05-09T12:31:00Z">
        <w:r w:rsidRPr="00377514" w:rsidDel="00300869">
          <w:delText>#fetch the data matrix from GEO.  This contains a bunch of stuff including the expression for each gene/individual.</w:delText>
        </w:r>
      </w:del>
    </w:p>
    <w:p w14:paraId="1B0C3B15" w14:textId="726B4855" w:rsidR="00A43594" w:rsidRPr="00377514" w:rsidDel="00300869" w:rsidRDefault="5B22F2D0">
      <w:pPr>
        <w:pStyle w:val="Heading2"/>
        <w:rPr>
          <w:del w:id="2285" w:author="Wayne Kunze" w:date="2018-05-09T12:31:00Z"/>
        </w:rPr>
        <w:pPrChange w:id="2286" w:author="Wayne Kunze" w:date="2018-05-09T12:38:00Z">
          <w:pPr>
            <w:spacing w:line="240" w:lineRule="auto"/>
            <w:ind w:firstLine="0"/>
          </w:pPr>
        </w:pPrChange>
      </w:pPr>
      <w:del w:id="2287" w:author="Wayne Kunze" w:date="2018-05-09T12:31:00Z">
        <w:r w:rsidRPr="00377514" w:rsidDel="00300869">
          <w:delText xml:space="preserve">gse &lt;- getGEO("GSE47598", GSEMatrix = TRUE) </w:delText>
        </w:r>
      </w:del>
    </w:p>
    <w:p w14:paraId="3F43536B" w14:textId="18C2CF5B" w:rsidR="00A43594" w:rsidRPr="00377514" w:rsidDel="00300869" w:rsidRDefault="00A43594">
      <w:pPr>
        <w:pStyle w:val="Heading2"/>
        <w:rPr>
          <w:del w:id="2288" w:author="Wayne Kunze" w:date="2018-05-09T12:31:00Z"/>
        </w:rPr>
        <w:pPrChange w:id="2289" w:author="Wayne Kunze" w:date="2018-05-09T12:38:00Z">
          <w:pPr>
            <w:spacing w:line="240" w:lineRule="auto"/>
            <w:ind w:firstLine="0"/>
          </w:pPr>
        </w:pPrChange>
      </w:pPr>
    </w:p>
    <w:p w14:paraId="14E411F5" w14:textId="11E4D6F2" w:rsidR="00A43594" w:rsidRPr="00377514" w:rsidDel="00300869" w:rsidRDefault="5B22F2D0">
      <w:pPr>
        <w:pStyle w:val="Heading2"/>
        <w:rPr>
          <w:del w:id="2290" w:author="Wayne Kunze" w:date="2018-05-09T12:31:00Z"/>
        </w:rPr>
        <w:pPrChange w:id="2291" w:author="Wayne Kunze" w:date="2018-05-09T12:38:00Z">
          <w:pPr>
            <w:spacing w:line="240" w:lineRule="auto"/>
            <w:ind w:firstLine="0"/>
          </w:pPr>
        </w:pPrChange>
      </w:pPr>
      <w:del w:id="2292" w:author="Wayne Kunze" w:date="2018-05-09T12:31:00Z">
        <w:r w:rsidRPr="00377514" w:rsidDel="00300869">
          <w:delText>#I believe this is formatting to make the gse list convertible later with the exprs function</w:delText>
        </w:r>
      </w:del>
    </w:p>
    <w:p w14:paraId="0C918E91" w14:textId="761481F2" w:rsidR="00A43594" w:rsidRPr="00377514" w:rsidDel="00300869" w:rsidRDefault="5B22F2D0">
      <w:pPr>
        <w:pStyle w:val="Heading2"/>
        <w:rPr>
          <w:del w:id="2293" w:author="Wayne Kunze" w:date="2018-05-09T12:31:00Z"/>
        </w:rPr>
        <w:pPrChange w:id="2294" w:author="Wayne Kunze" w:date="2018-05-09T12:38:00Z">
          <w:pPr>
            <w:spacing w:line="240" w:lineRule="auto"/>
            <w:ind w:firstLine="0"/>
          </w:pPr>
        </w:pPrChange>
      </w:pPr>
      <w:del w:id="2295" w:author="Wayne Kunze" w:date="2018-05-09T12:31:00Z">
        <w:r w:rsidRPr="00377514" w:rsidDel="00300869">
          <w:delText>if (length(gse) &gt; 1) idx &lt;- grep("GPL10558", attr(gse, "names")) else idx &lt;- 1</w:delText>
        </w:r>
      </w:del>
    </w:p>
    <w:p w14:paraId="47170ABF" w14:textId="61714F95" w:rsidR="00A43594" w:rsidRPr="00377514" w:rsidDel="00300869" w:rsidRDefault="5B22F2D0">
      <w:pPr>
        <w:pStyle w:val="Heading2"/>
        <w:rPr>
          <w:del w:id="2296" w:author="Wayne Kunze" w:date="2018-05-09T12:31:00Z"/>
        </w:rPr>
        <w:pPrChange w:id="2297" w:author="Wayne Kunze" w:date="2018-05-09T12:38:00Z">
          <w:pPr>
            <w:spacing w:line="240" w:lineRule="auto"/>
            <w:ind w:firstLine="0"/>
          </w:pPr>
        </w:pPrChange>
      </w:pPr>
      <w:del w:id="2298" w:author="Wayne Kunze" w:date="2018-05-09T12:31:00Z">
        <w:r w:rsidRPr="00377514" w:rsidDel="00300869">
          <w:delText>gse &lt;- gse[[idx]]</w:delText>
        </w:r>
      </w:del>
    </w:p>
    <w:p w14:paraId="5A041275" w14:textId="5306EA2F" w:rsidR="00A43594" w:rsidRPr="00377514" w:rsidDel="00300869" w:rsidRDefault="00A43594">
      <w:pPr>
        <w:pStyle w:val="Heading2"/>
        <w:rPr>
          <w:del w:id="2299" w:author="Wayne Kunze" w:date="2018-05-09T12:31:00Z"/>
        </w:rPr>
        <w:pPrChange w:id="2300" w:author="Wayne Kunze" w:date="2018-05-09T12:38:00Z">
          <w:pPr>
            <w:spacing w:line="240" w:lineRule="auto"/>
            <w:ind w:firstLine="0"/>
          </w:pPr>
        </w:pPrChange>
      </w:pPr>
    </w:p>
    <w:p w14:paraId="694500DF" w14:textId="472F2825" w:rsidR="00A43594" w:rsidRPr="00377514" w:rsidDel="00300869" w:rsidRDefault="5B22F2D0">
      <w:pPr>
        <w:pStyle w:val="Heading2"/>
        <w:rPr>
          <w:del w:id="2301" w:author="Wayne Kunze" w:date="2018-05-09T12:31:00Z"/>
        </w:rPr>
        <w:pPrChange w:id="2302" w:author="Wayne Kunze" w:date="2018-05-09T12:38:00Z">
          <w:pPr>
            <w:spacing w:line="240" w:lineRule="auto"/>
            <w:ind w:firstLine="0"/>
          </w:pPr>
        </w:pPrChange>
      </w:pPr>
      <w:del w:id="2303" w:author="Wayne Kunze" w:date="2018-05-09T12:31:00Z">
        <w:r w:rsidRPr="00377514" w:rsidDel="00300869">
          <w:delText>show(gse)</w:delText>
        </w:r>
      </w:del>
    </w:p>
    <w:p w14:paraId="173F5A35" w14:textId="7723E962" w:rsidR="00A43594" w:rsidRPr="00377514" w:rsidDel="00300869" w:rsidRDefault="00A43594">
      <w:pPr>
        <w:pStyle w:val="Heading2"/>
        <w:rPr>
          <w:del w:id="2304" w:author="Wayne Kunze" w:date="2018-05-09T12:31:00Z"/>
        </w:rPr>
        <w:pPrChange w:id="2305" w:author="Wayne Kunze" w:date="2018-05-09T12:38:00Z">
          <w:pPr>
            <w:spacing w:line="240" w:lineRule="auto"/>
            <w:ind w:firstLine="0"/>
          </w:pPr>
        </w:pPrChange>
      </w:pPr>
    </w:p>
    <w:p w14:paraId="74746C02" w14:textId="71A28016" w:rsidR="00A43594" w:rsidRPr="00377514" w:rsidDel="00300869" w:rsidRDefault="5B22F2D0">
      <w:pPr>
        <w:pStyle w:val="Heading2"/>
        <w:rPr>
          <w:del w:id="2306" w:author="Wayne Kunze" w:date="2018-05-09T12:31:00Z"/>
        </w:rPr>
        <w:pPrChange w:id="2307" w:author="Wayne Kunze" w:date="2018-05-09T12:38:00Z">
          <w:pPr>
            <w:spacing w:line="240" w:lineRule="auto"/>
            <w:ind w:firstLine="0"/>
          </w:pPr>
        </w:pPrChange>
      </w:pPr>
      <w:del w:id="2308" w:author="Wayne Kunze" w:date="2018-05-09T12:31:00Z">
        <w:r w:rsidRPr="00377514" w:rsidDel="00300869">
          <w:delText>#This is the classification vector (0 means patient, 1 is control)</w:delText>
        </w:r>
      </w:del>
    </w:p>
    <w:p w14:paraId="316070E1" w14:textId="0D753F4B" w:rsidR="00A43594" w:rsidRPr="00377514" w:rsidDel="00300869" w:rsidRDefault="5B22F2D0">
      <w:pPr>
        <w:pStyle w:val="Heading2"/>
        <w:rPr>
          <w:del w:id="2309" w:author="Wayne Kunze" w:date="2018-05-09T12:31:00Z"/>
        </w:rPr>
        <w:pPrChange w:id="2310" w:author="Wayne Kunze" w:date="2018-05-09T12:38:00Z">
          <w:pPr>
            <w:spacing w:line="240" w:lineRule="auto"/>
            <w:ind w:firstLine="0"/>
          </w:pPr>
        </w:pPrChange>
      </w:pPr>
      <w:del w:id="2311" w:author="Wayne Kunze" w:date="2018-05-09T12:31:00Z">
        <w:r w:rsidRPr="00377514" w:rsidDel="00300869">
          <w:delText>y = c(0,0,0,0,0,0,0,0,0,0,0,0,0,1,0,1,0,1,0,1,0,1,1,1)</w:delText>
        </w:r>
      </w:del>
    </w:p>
    <w:p w14:paraId="5BD72DCB" w14:textId="6609E987" w:rsidR="00A43594" w:rsidRPr="00300869" w:rsidDel="00300869" w:rsidRDefault="00A43594">
      <w:pPr>
        <w:pStyle w:val="Heading2"/>
        <w:rPr>
          <w:del w:id="2312" w:author="Wayne Kunze" w:date="2018-05-09T12:31:00Z"/>
          <w:rPrChange w:id="2313" w:author="Wayne Kunze" w:date="2018-05-09T12:31:00Z">
            <w:rPr>
              <w:del w:id="2314" w:author="Wayne Kunze" w:date="2018-05-09T12:31:00Z"/>
              <w:rFonts w:ascii="Courier New" w:hAnsi="Courier New" w:cs="Courier New"/>
            </w:rPr>
          </w:rPrChange>
        </w:rPr>
        <w:pPrChange w:id="2315" w:author="Wayne Kunze" w:date="2018-05-09T12:38:00Z">
          <w:pPr>
            <w:spacing w:line="240" w:lineRule="auto"/>
            <w:ind w:firstLine="0"/>
          </w:pPr>
        </w:pPrChange>
      </w:pPr>
    </w:p>
    <w:p w14:paraId="6904BE94" w14:textId="2D720DA7" w:rsidR="00A43594" w:rsidRPr="00300869" w:rsidDel="00300869" w:rsidRDefault="5B22F2D0">
      <w:pPr>
        <w:pStyle w:val="Heading2"/>
        <w:rPr>
          <w:del w:id="2316" w:author="Wayne Kunze" w:date="2018-05-09T12:31:00Z"/>
          <w:rPrChange w:id="2317" w:author="Wayne Kunze" w:date="2018-05-09T12:31:00Z">
            <w:rPr>
              <w:del w:id="2318" w:author="Wayne Kunze" w:date="2018-05-09T12:31:00Z"/>
              <w:rFonts w:ascii="Courier New" w:hAnsi="Courier New" w:cs="Courier New"/>
            </w:rPr>
          </w:rPrChange>
        </w:rPr>
        <w:pPrChange w:id="2319" w:author="Wayne Kunze" w:date="2018-05-09T12:38:00Z">
          <w:pPr>
            <w:spacing w:line="240" w:lineRule="auto"/>
            <w:ind w:firstLine="0"/>
          </w:pPr>
        </w:pPrChange>
      </w:pPr>
      <w:del w:id="2320" w:author="Wayne Kunze" w:date="2018-05-09T12:31:00Z">
        <w:r w:rsidRPr="00300869" w:rsidDel="00300869">
          <w:rPr>
            <w:rPrChange w:id="2321" w:author="Wayne Kunze" w:date="2018-05-09T12:31:00Z">
              <w:rPr>
                <w:rFonts w:ascii="Courier New" w:hAnsi="Courier New" w:cs="Courier New"/>
              </w:rPr>
            </w:rPrChange>
          </w:rPr>
          <w:delText>#Convert the GSE list into a matrix (and traspose so rows are individuals (sample) and columns are genes (features).</w:delText>
        </w:r>
      </w:del>
    </w:p>
    <w:p w14:paraId="76101AF0" w14:textId="2BCF2755" w:rsidR="00A43594" w:rsidRPr="00300869" w:rsidDel="00300869" w:rsidRDefault="5B22F2D0">
      <w:pPr>
        <w:pStyle w:val="Heading2"/>
        <w:rPr>
          <w:del w:id="2322" w:author="Wayne Kunze" w:date="2018-05-09T12:31:00Z"/>
          <w:rPrChange w:id="2323" w:author="Wayne Kunze" w:date="2018-05-09T12:31:00Z">
            <w:rPr>
              <w:del w:id="2324" w:author="Wayne Kunze" w:date="2018-05-09T12:31:00Z"/>
              <w:rFonts w:ascii="Courier New" w:hAnsi="Courier New" w:cs="Courier New"/>
            </w:rPr>
          </w:rPrChange>
        </w:rPr>
        <w:pPrChange w:id="2325" w:author="Wayne Kunze" w:date="2018-05-09T12:38:00Z">
          <w:pPr>
            <w:spacing w:line="240" w:lineRule="auto"/>
            <w:ind w:firstLine="0"/>
          </w:pPr>
        </w:pPrChange>
      </w:pPr>
      <w:del w:id="2326" w:author="Wayne Kunze" w:date="2018-05-09T12:31:00Z">
        <w:r w:rsidRPr="00300869" w:rsidDel="00300869">
          <w:rPr>
            <w:rPrChange w:id="2327" w:author="Wayne Kunze" w:date="2018-05-09T12:31:00Z">
              <w:rPr>
                <w:rFonts w:ascii="Courier New" w:hAnsi="Courier New" w:cs="Courier New"/>
              </w:rPr>
            </w:rPrChange>
          </w:rPr>
          <w:delText>#eset, which is the matrix we are interested in in huge so viewing it all takes forever in R.  This just</w:delText>
        </w:r>
      </w:del>
    </w:p>
    <w:p w14:paraId="62E66DF5" w14:textId="2B48A2A0" w:rsidR="00A43594" w:rsidRPr="00300869" w:rsidDel="00300869" w:rsidRDefault="5B22F2D0">
      <w:pPr>
        <w:pStyle w:val="Heading2"/>
        <w:rPr>
          <w:del w:id="2328" w:author="Wayne Kunze" w:date="2018-05-09T12:31:00Z"/>
          <w:rPrChange w:id="2329" w:author="Wayne Kunze" w:date="2018-05-09T12:31:00Z">
            <w:rPr>
              <w:del w:id="2330" w:author="Wayne Kunze" w:date="2018-05-09T12:31:00Z"/>
              <w:rFonts w:ascii="Courier New" w:hAnsi="Courier New" w:cs="Courier New"/>
            </w:rPr>
          </w:rPrChange>
        </w:rPr>
        <w:pPrChange w:id="2331" w:author="Wayne Kunze" w:date="2018-05-09T12:38:00Z">
          <w:pPr>
            <w:spacing w:line="240" w:lineRule="auto"/>
            <w:ind w:firstLine="0"/>
          </w:pPr>
        </w:pPrChange>
      </w:pPr>
      <w:del w:id="2332" w:author="Wayne Kunze" w:date="2018-05-09T12:31:00Z">
        <w:r w:rsidRPr="00300869" w:rsidDel="00300869">
          <w:rPr>
            <w:rPrChange w:id="2333" w:author="Wayne Kunze" w:date="2018-05-09T12:31:00Z">
              <w:rPr>
                <w:rFonts w:ascii="Courier New" w:hAnsi="Courier New" w:cs="Courier New"/>
              </w:rPr>
            </w:rPrChange>
          </w:rPr>
          <w:delText># let me verify that the data matches the GSM files</w:delText>
        </w:r>
      </w:del>
    </w:p>
    <w:p w14:paraId="3D154B1D" w14:textId="0F701F75" w:rsidR="00A43594" w:rsidRPr="00300869" w:rsidDel="00300869" w:rsidRDefault="5B22F2D0">
      <w:pPr>
        <w:pStyle w:val="Heading2"/>
        <w:rPr>
          <w:del w:id="2334" w:author="Wayne Kunze" w:date="2018-05-09T12:31:00Z"/>
          <w:rPrChange w:id="2335" w:author="Wayne Kunze" w:date="2018-05-09T12:31:00Z">
            <w:rPr>
              <w:del w:id="2336" w:author="Wayne Kunze" w:date="2018-05-09T12:31:00Z"/>
              <w:rFonts w:ascii="Courier New" w:hAnsi="Courier New" w:cs="Courier New"/>
            </w:rPr>
          </w:rPrChange>
        </w:rPr>
        <w:pPrChange w:id="2337" w:author="Wayne Kunze" w:date="2018-05-09T12:38:00Z">
          <w:pPr>
            <w:spacing w:line="240" w:lineRule="auto"/>
            <w:ind w:firstLine="0"/>
          </w:pPr>
        </w:pPrChange>
      </w:pPr>
      <w:del w:id="2338" w:author="Wayne Kunze" w:date="2018-05-09T12:31:00Z">
        <w:r w:rsidRPr="00300869" w:rsidDel="00300869">
          <w:rPr>
            <w:rPrChange w:id="2339" w:author="Wayne Kunze" w:date="2018-05-09T12:31:00Z">
              <w:rPr>
                <w:rFonts w:ascii="Courier New" w:hAnsi="Courier New" w:cs="Courier New"/>
              </w:rPr>
            </w:rPrChange>
          </w:rPr>
          <w:delText>eset &lt;- t(exprs(gse))</w:delText>
        </w:r>
      </w:del>
    </w:p>
    <w:p w14:paraId="74EF5BB8" w14:textId="79A74BAC" w:rsidR="00A43594" w:rsidRPr="00300869" w:rsidDel="00300869" w:rsidRDefault="5B22F2D0">
      <w:pPr>
        <w:pStyle w:val="Heading2"/>
        <w:rPr>
          <w:del w:id="2340" w:author="Wayne Kunze" w:date="2018-05-09T12:31:00Z"/>
          <w:rPrChange w:id="2341" w:author="Wayne Kunze" w:date="2018-05-09T12:31:00Z">
            <w:rPr>
              <w:del w:id="2342" w:author="Wayne Kunze" w:date="2018-05-09T12:31:00Z"/>
              <w:rFonts w:ascii="Courier New" w:hAnsi="Courier New" w:cs="Courier New"/>
            </w:rPr>
          </w:rPrChange>
        </w:rPr>
        <w:pPrChange w:id="2343" w:author="Wayne Kunze" w:date="2018-05-09T12:38:00Z">
          <w:pPr>
            <w:spacing w:line="240" w:lineRule="auto"/>
            <w:ind w:firstLine="0"/>
          </w:pPr>
        </w:pPrChange>
      </w:pPr>
      <w:del w:id="2344" w:author="Wayne Kunze" w:date="2018-05-09T12:31:00Z">
        <w:r w:rsidRPr="00300869" w:rsidDel="00300869">
          <w:rPr>
            <w:rPrChange w:id="2345" w:author="Wayne Kunze" w:date="2018-05-09T12:31:00Z">
              <w:rPr>
                <w:rFonts w:ascii="Courier New" w:hAnsi="Courier New" w:cs="Courier New"/>
              </w:rPr>
            </w:rPrChange>
          </w:rPr>
          <w:delText>show(eset[,1:5])</w:delText>
        </w:r>
      </w:del>
    </w:p>
    <w:p w14:paraId="1D9E86ED" w14:textId="220EED30" w:rsidR="00A43594" w:rsidRPr="00300869" w:rsidDel="00300869" w:rsidRDefault="00A43594">
      <w:pPr>
        <w:pStyle w:val="Heading2"/>
        <w:rPr>
          <w:del w:id="2346" w:author="Wayne Kunze" w:date="2018-05-09T12:31:00Z"/>
          <w:rPrChange w:id="2347" w:author="Wayne Kunze" w:date="2018-05-09T12:31:00Z">
            <w:rPr>
              <w:del w:id="2348" w:author="Wayne Kunze" w:date="2018-05-09T12:31:00Z"/>
              <w:rFonts w:ascii="Courier New" w:hAnsi="Courier New" w:cs="Courier New"/>
            </w:rPr>
          </w:rPrChange>
        </w:rPr>
        <w:pPrChange w:id="2349" w:author="Wayne Kunze" w:date="2018-05-09T12:38:00Z">
          <w:pPr>
            <w:spacing w:line="240" w:lineRule="auto"/>
            <w:ind w:firstLine="0"/>
          </w:pPr>
        </w:pPrChange>
      </w:pPr>
    </w:p>
    <w:p w14:paraId="65AAE6EC" w14:textId="7D31B1D0" w:rsidR="00A43594" w:rsidRPr="00300869" w:rsidDel="00300869" w:rsidRDefault="5B22F2D0">
      <w:pPr>
        <w:pStyle w:val="Heading2"/>
        <w:rPr>
          <w:del w:id="2350" w:author="Wayne Kunze" w:date="2018-05-09T12:31:00Z"/>
          <w:rPrChange w:id="2351" w:author="Wayne Kunze" w:date="2018-05-09T12:31:00Z">
            <w:rPr>
              <w:del w:id="2352" w:author="Wayne Kunze" w:date="2018-05-09T12:31:00Z"/>
              <w:rFonts w:ascii="Courier New" w:hAnsi="Courier New" w:cs="Courier New"/>
            </w:rPr>
          </w:rPrChange>
        </w:rPr>
        <w:pPrChange w:id="2353" w:author="Wayne Kunze" w:date="2018-05-09T12:38:00Z">
          <w:pPr>
            <w:spacing w:line="240" w:lineRule="auto"/>
            <w:ind w:firstLine="0"/>
          </w:pPr>
        </w:pPrChange>
      </w:pPr>
      <w:del w:id="2354" w:author="Wayne Kunze" w:date="2018-05-09T12:31:00Z">
        <w:r w:rsidRPr="00300869" w:rsidDel="00300869">
          <w:rPr>
            <w:rPrChange w:id="2355" w:author="Wayne Kunze" w:date="2018-05-09T12:31:00Z">
              <w:rPr>
                <w:rFonts w:ascii="Courier New" w:hAnsi="Courier New" w:cs="Courier New"/>
              </w:rPr>
            </w:rPrChange>
          </w:rPr>
          <w:delText>#make complete matrix including dependent variable, needed for regression, stepwise, etc.</w:delText>
        </w:r>
      </w:del>
    </w:p>
    <w:p w14:paraId="6869C7BF" w14:textId="106EA9CD" w:rsidR="00A43594" w:rsidRPr="00300869" w:rsidDel="00300869" w:rsidRDefault="5B22F2D0">
      <w:pPr>
        <w:pStyle w:val="Heading2"/>
        <w:rPr>
          <w:del w:id="2356" w:author="Wayne Kunze" w:date="2018-05-09T12:31:00Z"/>
          <w:rPrChange w:id="2357" w:author="Wayne Kunze" w:date="2018-05-09T12:31:00Z">
            <w:rPr>
              <w:del w:id="2358" w:author="Wayne Kunze" w:date="2018-05-09T12:31:00Z"/>
              <w:rFonts w:ascii="Courier New" w:hAnsi="Courier New" w:cs="Courier New"/>
            </w:rPr>
          </w:rPrChange>
        </w:rPr>
        <w:pPrChange w:id="2359" w:author="Wayne Kunze" w:date="2018-05-09T12:38:00Z">
          <w:pPr>
            <w:spacing w:line="240" w:lineRule="auto"/>
            <w:ind w:firstLine="0"/>
          </w:pPr>
        </w:pPrChange>
      </w:pPr>
      <w:del w:id="2360" w:author="Wayne Kunze" w:date="2018-05-09T12:31:00Z">
        <w:r w:rsidRPr="00300869" w:rsidDel="00300869">
          <w:rPr>
            <w:rPrChange w:id="2361" w:author="Wayne Kunze" w:date="2018-05-09T12:31:00Z">
              <w:rPr>
                <w:rFonts w:ascii="Courier New" w:hAnsi="Courier New" w:cs="Courier New"/>
              </w:rPr>
            </w:rPrChange>
          </w:rPr>
          <w:delText>teset &lt;- cbind(y,eset)</w:delText>
        </w:r>
      </w:del>
    </w:p>
    <w:p w14:paraId="3D20C653" w14:textId="1F216DB0" w:rsidR="00A43594" w:rsidRPr="00300869" w:rsidDel="00300869" w:rsidRDefault="5B22F2D0">
      <w:pPr>
        <w:pStyle w:val="Heading2"/>
        <w:rPr>
          <w:del w:id="2362" w:author="Wayne Kunze" w:date="2018-05-09T12:31:00Z"/>
          <w:rPrChange w:id="2363" w:author="Wayne Kunze" w:date="2018-05-09T12:31:00Z">
            <w:rPr>
              <w:del w:id="2364" w:author="Wayne Kunze" w:date="2018-05-09T12:31:00Z"/>
              <w:rFonts w:ascii="Courier New" w:hAnsi="Courier New" w:cs="Courier New"/>
            </w:rPr>
          </w:rPrChange>
        </w:rPr>
        <w:pPrChange w:id="2365" w:author="Wayne Kunze" w:date="2018-05-09T12:38:00Z">
          <w:pPr>
            <w:spacing w:line="240" w:lineRule="auto"/>
            <w:ind w:firstLine="0"/>
          </w:pPr>
        </w:pPrChange>
      </w:pPr>
      <w:del w:id="2366" w:author="Wayne Kunze" w:date="2018-05-09T12:31:00Z">
        <w:r w:rsidRPr="00300869" w:rsidDel="00300869">
          <w:rPr>
            <w:rPrChange w:id="2367" w:author="Wayne Kunze" w:date="2018-05-09T12:31:00Z">
              <w:rPr>
                <w:rFonts w:ascii="Courier New" w:hAnsi="Courier New" w:cs="Courier New"/>
              </w:rPr>
            </w:rPrChange>
          </w:rPr>
          <w:delText>show(teset[,1:6])</w:delText>
        </w:r>
      </w:del>
    </w:p>
    <w:p w14:paraId="2D65331F" w14:textId="6079CD15" w:rsidR="00A43594" w:rsidRPr="00300869" w:rsidDel="00300869" w:rsidRDefault="00A43594">
      <w:pPr>
        <w:pStyle w:val="Heading2"/>
        <w:rPr>
          <w:del w:id="2368" w:author="Wayne Kunze" w:date="2018-05-09T12:31:00Z"/>
          <w:rPrChange w:id="2369" w:author="Wayne Kunze" w:date="2018-05-09T12:31:00Z">
            <w:rPr>
              <w:del w:id="2370" w:author="Wayne Kunze" w:date="2018-05-09T12:31:00Z"/>
              <w:rFonts w:ascii="Courier New" w:hAnsi="Courier New" w:cs="Courier New"/>
            </w:rPr>
          </w:rPrChange>
        </w:rPr>
        <w:pPrChange w:id="2371" w:author="Wayne Kunze" w:date="2018-05-09T12:38:00Z">
          <w:pPr>
            <w:spacing w:line="240" w:lineRule="auto"/>
            <w:ind w:firstLine="0"/>
          </w:pPr>
        </w:pPrChange>
      </w:pPr>
    </w:p>
    <w:p w14:paraId="1E67055B" w14:textId="7062C29D" w:rsidR="00A43594" w:rsidRPr="00300869" w:rsidDel="00300869" w:rsidRDefault="5B22F2D0">
      <w:pPr>
        <w:pStyle w:val="Heading2"/>
        <w:rPr>
          <w:del w:id="2372" w:author="Wayne Kunze" w:date="2018-05-09T12:31:00Z"/>
          <w:rPrChange w:id="2373" w:author="Wayne Kunze" w:date="2018-05-09T12:31:00Z">
            <w:rPr>
              <w:del w:id="2374" w:author="Wayne Kunze" w:date="2018-05-09T12:31:00Z"/>
              <w:rFonts w:ascii="Courier New" w:hAnsi="Courier New" w:cs="Courier New"/>
            </w:rPr>
          </w:rPrChange>
        </w:rPr>
        <w:pPrChange w:id="2375" w:author="Wayne Kunze" w:date="2018-05-09T12:38:00Z">
          <w:pPr>
            <w:spacing w:line="240" w:lineRule="auto"/>
            <w:ind w:firstLine="0"/>
          </w:pPr>
        </w:pPrChange>
      </w:pPr>
      <w:del w:id="2376" w:author="Wayne Kunze" w:date="2018-05-09T12:31:00Z">
        <w:r w:rsidRPr="00300869" w:rsidDel="00300869">
          <w:rPr>
            <w:rPrChange w:id="2377" w:author="Wayne Kunze" w:date="2018-05-09T12:31:00Z">
              <w:rPr>
                <w:rFonts w:ascii="Courier New" w:hAnsi="Courier New" w:cs="Courier New"/>
              </w:rPr>
            </w:rPrChange>
          </w:rPr>
          <w:delText>#data frame version of complete matrix</w:delText>
        </w:r>
      </w:del>
    </w:p>
    <w:p w14:paraId="71452668" w14:textId="459CD030" w:rsidR="00A43594" w:rsidRPr="00300869" w:rsidDel="00300869" w:rsidRDefault="5B22F2D0">
      <w:pPr>
        <w:pStyle w:val="Heading2"/>
        <w:rPr>
          <w:del w:id="2378" w:author="Wayne Kunze" w:date="2018-05-09T12:31:00Z"/>
          <w:rPrChange w:id="2379" w:author="Wayne Kunze" w:date="2018-05-09T12:31:00Z">
            <w:rPr>
              <w:del w:id="2380" w:author="Wayne Kunze" w:date="2018-05-09T12:31:00Z"/>
              <w:rFonts w:ascii="Courier New" w:hAnsi="Courier New" w:cs="Courier New"/>
            </w:rPr>
          </w:rPrChange>
        </w:rPr>
        <w:pPrChange w:id="2381" w:author="Wayne Kunze" w:date="2018-05-09T12:38:00Z">
          <w:pPr>
            <w:spacing w:line="240" w:lineRule="auto"/>
            <w:ind w:firstLine="0"/>
          </w:pPr>
        </w:pPrChange>
      </w:pPr>
      <w:del w:id="2382" w:author="Wayne Kunze" w:date="2018-05-09T12:31:00Z">
        <w:r w:rsidRPr="00300869" w:rsidDel="00300869">
          <w:rPr>
            <w:rPrChange w:id="2383" w:author="Wayne Kunze" w:date="2018-05-09T12:31:00Z">
              <w:rPr>
                <w:rFonts w:ascii="Courier New" w:hAnsi="Courier New" w:cs="Courier New"/>
              </w:rPr>
            </w:rPrChange>
          </w:rPr>
          <w:delText>teset.df = as.data.frame(teset)</w:delText>
        </w:r>
      </w:del>
    </w:p>
    <w:p w14:paraId="04DF6663" w14:textId="46F6E3BD" w:rsidR="00A43594" w:rsidRPr="00300869" w:rsidDel="00300869" w:rsidRDefault="5B22F2D0">
      <w:pPr>
        <w:pStyle w:val="Heading2"/>
        <w:rPr>
          <w:del w:id="2384" w:author="Wayne Kunze" w:date="2018-05-09T12:31:00Z"/>
          <w:rPrChange w:id="2385" w:author="Wayne Kunze" w:date="2018-05-09T12:31:00Z">
            <w:rPr>
              <w:del w:id="2386" w:author="Wayne Kunze" w:date="2018-05-09T12:31:00Z"/>
              <w:rFonts w:ascii="Courier New" w:hAnsi="Courier New" w:cs="Courier New"/>
            </w:rPr>
          </w:rPrChange>
        </w:rPr>
        <w:pPrChange w:id="2387" w:author="Wayne Kunze" w:date="2018-05-09T12:38:00Z">
          <w:pPr>
            <w:spacing w:line="240" w:lineRule="auto"/>
            <w:ind w:firstLine="0"/>
          </w:pPr>
        </w:pPrChange>
      </w:pPr>
      <w:del w:id="2388" w:author="Wayne Kunze" w:date="2018-05-09T12:31:00Z">
        <w:r w:rsidRPr="00300869" w:rsidDel="00300869">
          <w:rPr>
            <w:rPrChange w:id="2389" w:author="Wayne Kunze" w:date="2018-05-09T12:31:00Z">
              <w:rPr>
                <w:rFonts w:ascii="Courier New" w:hAnsi="Courier New" w:cs="Courier New"/>
              </w:rPr>
            </w:rPrChange>
          </w:rPr>
          <w:delText>show(teset.df[,1:6])</w:delText>
        </w:r>
      </w:del>
    </w:p>
    <w:p w14:paraId="09678829" w14:textId="6D885423" w:rsidR="00A43594" w:rsidRPr="00300869" w:rsidDel="00300869" w:rsidRDefault="5B22F2D0">
      <w:pPr>
        <w:pStyle w:val="Heading2"/>
        <w:rPr>
          <w:del w:id="2390" w:author="Wayne Kunze" w:date="2018-05-09T12:31:00Z"/>
          <w:rPrChange w:id="2391" w:author="Wayne Kunze" w:date="2018-05-09T12:31:00Z">
            <w:rPr>
              <w:del w:id="2392" w:author="Wayne Kunze" w:date="2018-05-09T12:31:00Z"/>
              <w:rFonts w:ascii="Courier New" w:hAnsi="Courier New" w:cs="Courier New"/>
            </w:rPr>
          </w:rPrChange>
        </w:rPr>
        <w:pPrChange w:id="2393" w:author="Wayne Kunze" w:date="2018-05-09T12:38:00Z">
          <w:pPr>
            <w:spacing w:line="240" w:lineRule="auto"/>
            <w:ind w:firstLine="0"/>
          </w:pPr>
        </w:pPrChange>
      </w:pPr>
      <w:del w:id="2394" w:author="Wayne Kunze" w:date="2018-05-09T12:31:00Z">
        <w:r w:rsidRPr="00300869" w:rsidDel="00300869">
          <w:rPr>
            <w:rPrChange w:id="2395" w:author="Wayne Kunze" w:date="2018-05-09T12:31:00Z">
              <w:rPr>
                <w:rFonts w:ascii="Courier New" w:hAnsi="Courier New" w:cs="Courier New"/>
              </w:rPr>
            </w:rPrChange>
          </w:rPr>
          <w:delText>#use teset.df[,-1] for the original eset (no y variable)</w:delText>
        </w:r>
      </w:del>
    </w:p>
    <w:p w14:paraId="63DF361A" w14:textId="2210C4DE" w:rsidR="00A43594" w:rsidRPr="00300869" w:rsidDel="00300869" w:rsidRDefault="00A43594">
      <w:pPr>
        <w:pStyle w:val="Heading2"/>
        <w:rPr>
          <w:del w:id="2396" w:author="Wayne Kunze" w:date="2018-05-09T12:31:00Z"/>
          <w:rPrChange w:id="2397" w:author="Wayne Kunze" w:date="2018-05-09T12:31:00Z">
            <w:rPr>
              <w:del w:id="2398" w:author="Wayne Kunze" w:date="2018-05-09T12:31:00Z"/>
              <w:rFonts w:ascii="Courier New" w:hAnsi="Courier New" w:cs="Courier New"/>
            </w:rPr>
          </w:rPrChange>
        </w:rPr>
        <w:pPrChange w:id="2399" w:author="Wayne Kunze" w:date="2018-05-09T12:38:00Z">
          <w:pPr>
            <w:spacing w:line="240" w:lineRule="auto"/>
            <w:ind w:firstLine="0"/>
          </w:pPr>
        </w:pPrChange>
      </w:pPr>
    </w:p>
    <w:p w14:paraId="052B7FE8" w14:textId="2C63B76A" w:rsidR="00A43594" w:rsidRPr="00300869" w:rsidDel="00300869" w:rsidRDefault="5B22F2D0">
      <w:pPr>
        <w:pStyle w:val="Heading2"/>
        <w:rPr>
          <w:del w:id="2400" w:author="Wayne Kunze" w:date="2018-05-09T12:31:00Z"/>
          <w:rPrChange w:id="2401" w:author="Wayne Kunze" w:date="2018-05-09T12:31:00Z">
            <w:rPr>
              <w:del w:id="2402" w:author="Wayne Kunze" w:date="2018-05-09T12:31:00Z"/>
              <w:rFonts w:ascii="Courier New" w:hAnsi="Courier New" w:cs="Courier New"/>
            </w:rPr>
          </w:rPrChange>
        </w:rPr>
        <w:pPrChange w:id="2403" w:author="Wayne Kunze" w:date="2018-05-09T12:38:00Z">
          <w:pPr>
            <w:spacing w:line="240" w:lineRule="auto"/>
            <w:ind w:firstLine="0"/>
          </w:pPr>
        </w:pPrChange>
      </w:pPr>
      <w:del w:id="2404" w:author="Wayne Kunze" w:date="2018-05-09T12:31:00Z">
        <w:r w:rsidRPr="00300869" w:rsidDel="00300869">
          <w:rPr>
            <w:rPrChange w:id="2405" w:author="Wayne Kunze" w:date="2018-05-09T12:31:00Z">
              <w:rPr>
                <w:rFonts w:ascii="Courier New" w:hAnsi="Courier New" w:cs="Courier New"/>
              </w:rPr>
            </w:rPrChange>
          </w:rPr>
          <w:delText>#coefficient of variation.  Used to filter out uninteresting genes (ones that don't change across samples)</w:delText>
        </w:r>
      </w:del>
    </w:p>
    <w:p w14:paraId="70D68F71" w14:textId="38F22D5A" w:rsidR="00A43594" w:rsidRPr="00300869" w:rsidDel="00300869" w:rsidRDefault="5B22F2D0">
      <w:pPr>
        <w:pStyle w:val="Heading2"/>
        <w:rPr>
          <w:del w:id="2406" w:author="Wayne Kunze" w:date="2018-05-09T12:31:00Z"/>
          <w:rPrChange w:id="2407" w:author="Wayne Kunze" w:date="2018-05-09T12:31:00Z">
            <w:rPr>
              <w:del w:id="2408" w:author="Wayne Kunze" w:date="2018-05-09T12:31:00Z"/>
              <w:rFonts w:ascii="Courier New" w:hAnsi="Courier New" w:cs="Courier New"/>
            </w:rPr>
          </w:rPrChange>
        </w:rPr>
        <w:pPrChange w:id="2409" w:author="Wayne Kunze" w:date="2018-05-09T12:38:00Z">
          <w:pPr>
            <w:spacing w:line="240" w:lineRule="auto"/>
            <w:ind w:firstLine="0"/>
          </w:pPr>
        </w:pPrChange>
      </w:pPr>
      <w:del w:id="2410" w:author="Wayne Kunze" w:date="2018-05-09T12:31:00Z">
        <w:r w:rsidRPr="00300869" w:rsidDel="00300869">
          <w:rPr>
            <w:rPrChange w:id="2411" w:author="Wayne Kunze" w:date="2018-05-09T12:31:00Z">
              <w:rPr>
                <w:rFonts w:ascii="Courier New" w:hAnsi="Courier New" w:cs="Courier New"/>
              </w:rPr>
            </w:rPrChange>
          </w:rPr>
          <w:delText>CoVar.geo = colSds(eset,cols = 1:ncol(eset))/colMeans(eset)</w:delText>
        </w:r>
      </w:del>
    </w:p>
    <w:p w14:paraId="7249C9AD" w14:textId="04A2FFD8" w:rsidR="00A43594" w:rsidRPr="00300869" w:rsidDel="00300869" w:rsidRDefault="5B22F2D0">
      <w:pPr>
        <w:pStyle w:val="Heading2"/>
        <w:rPr>
          <w:del w:id="2412" w:author="Wayne Kunze" w:date="2018-05-09T12:31:00Z"/>
          <w:rPrChange w:id="2413" w:author="Wayne Kunze" w:date="2018-05-09T12:31:00Z">
            <w:rPr>
              <w:del w:id="2414" w:author="Wayne Kunze" w:date="2018-05-09T12:31:00Z"/>
              <w:rFonts w:ascii="Courier New" w:hAnsi="Courier New" w:cs="Courier New"/>
            </w:rPr>
          </w:rPrChange>
        </w:rPr>
        <w:pPrChange w:id="2415" w:author="Wayne Kunze" w:date="2018-05-09T12:38:00Z">
          <w:pPr>
            <w:spacing w:line="240" w:lineRule="auto"/>
            <w:ind w:firstLine="0"/>
          </w:pPr>
        </w:pPrChange>
      </w:pPr>
      <w:del w:id="2416" w:author="Wayne Kunze" w:date="2018-05-09T12:31:00Z">
        <w:r w:rsidRPr="00300869" w:rsidDel="00300869">
          <w:rPr>
            <w:rPrChange w:id="2417" w:author="Wayne Kunze" w:date="2018-05-09T12:31:00Z">
              <w:rPr>
                <w:rFonts w:ascii="Courier New" w:hAnsi="Courier New" w:cs="Courier New"/>
              </w:rPr>
            </w:rPrChange>
          </w:rPr>
          <w:delText>filter.geo = which(CoVar.geo&gt;0.02)</w:delText>
        </w:r>
      </w:del>
    </w:p>
    <w:p w14:paraId="13CAD3C8" w14:textId="64149373" w:rsidR="00A43594" w:rsidRPr="00300869" w:rsidDel="00300869" w:rsidRDefault="5B22F2D0">
      <w:pPr>
        <w:pStyle w:val="Heading2"/>
        <w:rPr>
          <w:del w:id="2418" w:author="Wayne Kunze" w:date="2018-05-09T12:31:00Z"/>
          <w:rPrChange w:id="2419" w:author="Wayne Kunze" w:date="2018-05-09T12:31:00Z">
            <w:rPr>
              <w:del w:id="2420" w:author="Wayne Kunze" w:date="2018-05-09T12:31:00Z"/>
              <w:rFonts w:ascii="Courier New" w:hAnsi="Courier New" w:cs="Courier New"/>
            </w:rPr>
          </w:rPrChange>
        </w:rPr>
        <w:pPrChange w:id="2421" w:author="Wayne Kunze" w:date="2018-05-09T12:38:00Z">
          <w:pPr>
            <w:spacing w:line="240" w:lineRule="auto"/>
            <w:ind w:firstLine="0"/>
          </w:pPr>
        </w:pPrChange>
      </w:pPr>
      <w:del w:id="2422" w:author="Wayne Kunze" w:date="2018-05-09T12:31:00Z">
        <w:r w:rsidRPr="00300869" w:rsidDel="00300869">
          <w:rPr>
            <w:rPrChange w:id="2423" w:author="Wayne Kunze" w:date="2018-05-09T12:31:00Z">
              <w:rPr>
                <w:rFonts w:ascii="Courier New" w:hAnsi="Courier New" w:cs="Courier New"/>
              </w:rPr>
            </w:rPrChange>
          </w:rPr>
          <w:delText>teset.df.filtered &lt;- teset.df[,filter.geo]</w:delText>
        </w:r>
      </w:del>
    </w:p>
    <w:p w14:paraId="672B62B7" w14:textId="04698EC1" w:rsidR="00A43594" w:rsidRPr="00300869" w:rsidDel="00300869" w:rsidRDefault="00A43594">
      <w:pPr>
        <w:pStyle w:val="Heading2"/>
        <w:rPr>
          <w:del w:id="2424" w:author="Wayne Kunze" w:date="2018-05-09T12:31:00Z"/>
          <w:rPrChange w:id="2425" w:author="Wayne Kunze" w:date="2018-05-09T12:31:00Z">
            <w:rPr>
              <w:del w:id="2426" w:author="Wayne Kunze" w:date="2018-05-09T12:31:00Z"/>
              <w:rFonts w:ascii="Courier New" w:hAnsi="Courier New" w:cs="Courier New"/>
            </w:rPr>
          </w:rPrChange>
        </w:rPr>
        <w:pPrChange w:id="2427" w:author="Wayne Kunze" w:date="2018-05-09T12:38:00Z">
          <w:pPr>
            <w:spacing w:line="240" w:lineRule="auto"/>
            <w:ind w:firstLine="0"/>
          </w:pPr>
        </w:pPrChange>
      </w:pPr>
    </w:p>
    <w:p w14:paraId="0676F621" w14:textId="7C1A2477" w:rsidR="00A43594" w:rsidRPr="00300869" w:rsidDel="00300869" w:rsidRDefault="5B22F2D0">
      <w:pPr>
        <w:pStyle w:val="Heading2"/>
        <w:rPr>
          <w:del w:id="2428" w:author="Wayne Kunze" w:date="2018-05-09T12:31:00Z"/>
          <w:rPrChange w:id="2429" w:author="Wayne Kunze" w:date="2018-05-09T12:31:00Z">
            <w:rPr>
              <w:del w:id="2430" w:author="Wayne Kunze" w:date="2018-05-09T12:31:00Z"/>
              <w:rFonts w:ascii="Courier New" w:hAnsi="Courier New" w:cs="Courier New"/>
            </w:rPr>
          </w:rPrChange>
        </w:rPr>
        <w:pPrChange w:id="2431" w:author="Wayne Kunze" w:date="2018-05-09T12:38:00Z">
          <w:pPr>
            <w:spacing w:line="240" w:lineRule="auto"/>
            <w:ind w:firstLine="0"/>
          </w:pPr>
        </w:pPrChange>
      </w:pPr>
      <w:del w:id="2432" w:author="Wayne Kunze" w:date="2018-05-09T12:31:00Z">
        <w:r w:rsidRPr="00300869" w:rsidDel="00300869">
          <w:rPr>
            <w:rPrChange w:id="2433" w:author="Wayne Kunze" w:date="2018-05-09T12:31:00Z">
              <w:rPr>
                <w:rFonts w:ascii="Courier New" w:hAnsi="Courier New" w:cs="Courier New"/>
              </w:rPr>
            </w:rPrChange>
          </w:rPr>
          <w:delText>#top genes according to the study</w:delText>
        </w:r>
      </w:del>
    </w:p>
    <w:p w14:paraId="1CCCF5D4" w14:textId="226234FD" w:rsidR="00A43594" w:rsidRPr="00300869" w:rsidDel="00300869" w:rsidRDefault="5B22F2D0">
      <w:pPr>
        <w:pStyle w:val="Heading2"/>
        <w:rPr>
          <w:del w:id="2434" w:author="Wayne Kunze" w:date="2018-05-09T12:31:00Z"/>
          <w:rPrChange w:id="2435" w:author="Wayne Kunze" w:date="2018-05-09T12:31:00Z">
            <w:rPr>
              <w:del w:id="2436" w:author="Wayne Kunze" w:date="2018-05-09T12:31:00Z"/>
              <w:rFonts w:ascii="Courier New" w:hAnsi="Courier New" w:cs="Courier New"/>
            </w:rPr>
          </w:rPrChange>
        </w:rPr>
        <w:pPrChange w:id="2437" w:author="Wayne Kunze" w:date="2018-05-09T12:38:00Z">
          <w:pPr>
            <w:spacing w:line="240" w:lineRule="auto"/>
            <w:ind w:firstLine="0"/>
          </w:pPr>
        </w:pPrChange>
      </w:pPr>
      <w:del w:id="2438" w:author="Wayne Kunze" w:date="2018-05-09T12:31:00Z">
        <w:r w:rsidRPr="00300869" w:rsidDel="00300869">
          <w:rPr>
            <w:rPrChange w:id="2439" w:author="Wayne Kunze" w:date="2018-05-09T12:31:00Z">
              <w:rPr>
                <w:rFonts w:ascii="Courier New" w:hAnsi="Courier New" w:cs="Courier New"/>
              </w:rPr>
            </w:rPrChange>
          </w:rPr>
          <w:delText>spats2l &lt;- which(colnames(eset)=="ILMN_1683678")</w:delText>
        </w:r>
      </w:del>
    </w:p>
    <w:p w14:paraId="7DFF9570" w14:textId="4F14390E" w:rsidR="00A43594" w:rsidRPr="00300869" w:rsidDel="00300869" w:rsidRDefault="5B22F2D0">
      <w:pPr>
        <w:pStyle w:val="Heading2"/>
        <w:rPr>
          <w:del w:id="2440" w:author="Wayne Kunze" w:date="2018-05-09T12:31:00Z"/>
          <w:rPrChange w:id="2441" w:author="Wayne Kunze" w:date="2018-05-09T12:31:00Z">
            <w:rPr>
              <w:del w:id="2442" w:author="Wayne Kunze" w:date="2018-05-09T12:31:00Z"/>
              <w:rFonts w:ascii="Courier New" w:hAnsi="Courier New" w:cs="Courier New"/>
            </w:rPr>
          </w:rPrChange>
        </w:rPr>
        <w:pPrChange w:id="2443" w:author="Wayne Kunze" w:date="2018-05-09T12:38:00Z">
          <w:pPr>
            <w:spacing w:line="240" w:lineRule="auto"/>
            <w:ind w:firstLine="0"/>
          </w:pPr>
        </w:pPrChange>
      </w:pPr>
      <w:del w:id="2444" w:author="Wayne Kunze" w:date="2018-05-09T12:31:00Z">
        <w:r w:rsidRPr="00300869" w:rsidDel="00300869">
          <w:rPr>
            <w:rPrChange w:id="2445" w:author="Wayne Kunze" w:date="2018-05-09T12:31:00Z">
              <w:rPr>
                <w:rFonts w:ascii="Courier New" w:hAnsi="Courier New" w:cs="Courier New"/>
              </w:rPr>
            </w:rPrChange>
          </w:rPr>
          <w:delText>klf6 &lt;- which(colnames(eset)=="ILMN_1735014")</w:delText>
        </w:r>
      </w:del>
    </w:p>
    <w:p w14:paraId="5114D835" w14:textId="3246AEDE" w:rsidR="00A43594" w:rsidRPr="00300869" w:rsidDel="00300869" w:rsidRDefault="5B22F2D0">
      <w:pPr>
        <w:pStyle w:val="Heading2"/>
        <w:rPr>
          <w:del w:id="2446" w:author="Wayne Kunze" w:date="2018-05-09T12:31:00Z"/>
          <w:rPrChange w:id="2447" w:author="Wayne Kunze" w:date="2018-05-09T12:31:00Z">
            <w:rPr>
              <w:del w:id="2448" w:author="Wayne Kunze" w:date="2018-05-09T12:31:00Z"/>
              <w:rFonts w:ascii="Courier New" w:hAnsi="Courier New" w:cs="Courier New"/>
            </w:rPr>
          </w:rPrChange>
        </w:rPr>
        <w:pPrChange w:id="2449" w:author="Wayne Kunze" w:date="2018-05-09T12:38:00Z">
          <w:pPr>
            <w:spacing w:line="240" w:lineRule="auto"/>
            <w:ind w:firstLine="0"/>
          </w:pPr>
        </w:pPrChange>
      </w:pPr>
      <w:del w:id="2450" w:author="Wayne Kunze" w:date="2018-05-09T12:31:00Z">
        <w:r w:rsidRPr="00300869" w:rsidDel="00300869">
          <w:rPr>
            <w:rPrChange w:id="2451" w:author="Wayne Kunze" w:date="2018-05-09T12:31:00Z">
              <w:rPr>
                <w:rFonts w:ascii="Courier New" w:hAnsi="Courier New" w:cs="Courier New"/>
              </w:rPr>
            </w:rPrChange>
          </w:rPr>
          <w:delText>sp140 &lt;- which(colnames(eset)=="ILMN_1703263")</w:delText>
        </w:r>
      </w:del>
    </w:p>
    <w:p w14:paraId="27B74019" w14:textId="427F0EF7" w:rsidR="00A43594" w:rsidRPr="00300869" w:rsidDel="00300869" w:rsidRDefault="5B22F2D0">
      <w:pPr>
        <w:pStyle w:val="Heading2"/>
        <w:rPr>
          <w:del w:id="2452" w:author="Wayne Kunze" w:date="2018-05-09T12:31:00Z"/>
          <w:rPrChange w:id="2453" w:author="Wayne Kunze" w:date="2018-05-09T12:31:00Z">
            <w:rPr>
              <w:del w:id="2454" w:author="Wayne Kunze" w:date="2018-05-09T12:31:00Z"/>
              <w:rFonts w:ascii="Courier New" w:hAnsi="Courier New" w:cs="Courier New"/>
            </w:rPr>
          </w:rPrChange>
        </w:rPr>
        <w:pPrChange w:id="2455" w:author="Wayne Kunze" w:date="2018-05-09T12:38:00Z">
          <w:pPr>
            <w:spacing w:line="240" w:lineRule="auto"/>
            <w:ind w:firstLine="0"/>
          </w:pPr>
        </w:pPrChange>
      </w:pPr>
      <w:del w:id="2456" w:author="Wayne Kunze" w:date="2018-05-09T12:31:00Z">
        <w:r w:rsidRPr="00300869" w:rsidDel="00300869">
          <w:rPr>
            <w:rPrChange w:id="2457" w:author="Wayne Kunze" w:date="2018-05-09T12:31:00Z">
              <w:rPr>
                <w:rFonts w:ascii="Courier New" w:hAnsi="Courier New" w:cs="Courier New"/>
              </w:rPr>
            </w:rPrChange>
          </w:rPr>
          <w:delText>rora &lt;- which(colnames(eset)=="ILMN_2322498")</w:delText>
        </w:r>
      </w:del>
    </w:p>
    <w:p w14:paraId="3C22C690" w14:textId="1F6DFA9D" w:rsidR="00A43594" w:rsidRPr="00300869" w:rsidDel="00300869" w:rsidRDefault="00A43594">
      <w:pPr>
        <w:pStyle w:val="Heading2"/>
        <w:rPr>
          <w:del w:id="2458" w:author="Wayne Kunze" w:date="2018-05-09T12:31:00Z"/>
          <w:rPrChange w:id="2459" w:author="Wayne Kunze" w:date="2018-05-09T12:31:00Z">
            <w:rPr>
              <w:del w:id="2460" w:author="Wayne Kunze" w:date="2018-05-09T12:31:00Z"/>
              <w:rFonts w:ascii="Courier New" w:hAnsi="Courier New" w:cs="Courier New"/>
            </w:rPr>
          </w:rPrChange>
        </w:rPr>
        <w:pPrChange w:id="2461" w:author="Wayne Kunze" w:date="2018-05-09T12:38:00Z">
          <w:pPr>
            <w:spacing w:line="240" w:lineRule="auto"/>
            <w:ind w:firstLine="0"/>
          </w:pPr>
        </w:pPrChange>
      </w:pPr>
    </w:p>
    <w:p w14:paraId="1D286718" w14:textId="41C4763B" w:rsidR="00A43594" w:rsidRPr="00300869" w:rsidDel="00300869" w:rsidRDefault="5B22F2D0">
      <w:pPr>
        <w:pStyle w:val="Heading2"/>
        <w:rPr>
          <w:del w:id="2462" w:author="Wayne Kunze" w:date="2018-05-09T12:31:00Z"/>
          <w:rPrChange w:id="2463" w:author="Wayne Kunze" w:date="2018-05-09T12:31:00Z">
            <w:rPr>
              <w:del w:id="2464" w:author="Wayne Kunze" w:date="2018-05-09T12:31:00Z"/>
              <w:rFonts w:ascii="Courier New" w:hAnsi="Courier New" w:cs="Courier New"/>
            </w:rPr>
          </w:rPrChange>
        </w:rPr>
        <w:pPrChange w:id="2465" w:author="Wayne Kunze" w:date="2018-05-09T12:38:00Z">
          <w:pPr>
            <w:spacing w:line="240" w:lineRule="auto"/>
            <w:ind w:firstLine="0"/>
          </w:pPr>
        </w:pPrChange>
      </w:pPr>
      <w:del w:id="2466" w:author="Wayne Kunze" w:date="2018-05-09T12:31:00Z">
        <w:r w:rsidRPr="00300869" w:rsidDel="00300869">
          <w:rPr>
            <w:rPrChange w:id="2467" w:author="Wayne Kunze" w:date="2018-05-09T12:31:00Z">
              <w:rPr>
                <w:rFonts w:ascii="Courier New" w:hAnsi="Courier New" w:cs="Courier New"/>
              </w:rPr>
            </w:rPrChange>
          </w:rPr>
          <w:delText>#don't need the raw data anymore so clear up the space</w:delText>
        </w:r>
      </w:del>
    </w:p>
    <w:p w14:paraId="3207C2F6" w14:textId="6066FB94" w:rsidR="00A43594" w:rsidRPr="00300869" w:rsidDel="00300869" w:rsidRDefault="5B22F2D0">
      <w:pPr>
        <w:pStyle w:val="Heading2"/>
        <w:rPr>
          <w:del w:id="2468" w:author="Wayne Kunze" w:date="2018-05-09T12:31:00Z"/>
          <w:rPrChange w:id="2469" w:author="Wayne Kunze" w:date="2018-05-09T12:31:00Z">
            <w:rPr>
              <w:del w:id="2470" w:author="Wayne Kunze" w:date="2018-05-09T12:31:00Z"/>
              <w:rFonts w:ascii="Courier New" w:hAnsi="Courier New" w:cs="Courier New"/>
            </w:rPr>
          </w:rPrChange>
        </w:rPr>
        <w:pPrChange w:id="2471" w:author="Wayne Kunze" w:date="2018-05-09T12:38:00Z">
          <w:pPr>
            <w:spacing w:line="240" w:lineRule="auto"/>
            <w:ind w:firstLine="0"/>
          </w:pPr>
        </w:pPrChange>
      </w:pPr>
      <w:del w:id="2472" w:author="Wayne Kunze" w:date="2018-05-09T12:31:00Z">
        <w:r w:rsidRPr="00300869" w:rsidDel="00300869">
          <w:rPr>
            <w:rPrChange w:id="2473" w:author="Wayne Kunze" w:date="2018-05-09T12:31:00Z">
              <w:rPr>
                <w:rFonts w:ascii="Courier New" w:hAnsi="Courier New" w:cs="Courier New"/>
              </w:rPr>
            </w:rPrChange>
          </w:rPr>
          <w:delText>rm(gse)</w:delText>
        </w:r>
      </w:del>
    </w:p>
    <w:p w14:paraId="6ECF1687" w14:textId="27EF0006" w:rsidR="00A43594" w:rsidRPr="00300869" w:rsidDel="00300869" w:rsidRDefault="5B22F2D0">
      <w:pPr>
        <w:pStyle w:val="Heading2"/>
        <w:rPr>
          <w:del w:id="2474" w:author="Wayne Kunze" w:date="2018-05-09T12:31:00Z"/>
          <w:rPrChange w:id="2475" w:author="Wayne Kunze" w:date="2018-05-09T12:31:00Z">
            <w:rPr>
              <w:del w:id="2476" w:author="Wayne Kunze" w:date="2018-05-09T12:31:00Z"/>
              <w:rFonts w:ascii="Courier New" w:hAnsi="Courier New" w:cs="Courier New"/>
            </w:rPr>
          </w:rPrChange>
        </w:rPr>
        <w:pPrChange w:id="2477" w:author="Wayne Kunze" w:date="2018-05-09T12:38:00Z">
          <w:pPr>
            <w:spacing w:line="240" w:lineRule="auto"/>
            <w:ind w:firstLine="0"/>
          </w:pPr>
        </w:pPrChange>
      </w:pPr>
      <w:del w:id="2478" w:author="Wayne Kunze" w:date="2018-05-09T12:31:00Z">
        <w:r w:rsidRPr="00300869" w:rsidDel="00300869">
          <w:rPr>
            <w:rPrChange w:id="2479" w:author="Wayne Kunze" w:date="2018-05-09T12:31:00Z">
              <w:rPr>
                <w:rFonts w:ascii="Courier New" w:hAnsi="Courier New" w:cs="Courier New"/>
              </w:rPr>
            </w:rPrChange>
          </w:rPr>
          <w:delText>rm(eset)</w:delText>
        </w:r>
      </w:del>
    </w:p>
    <w:p w14:paraId="19A03DF8" w14:textId="4592843E" w:rsidR="00A43594" w:rsidRPr="00300869" w:rsidDel="00300869" w:rsidRDefault="5B22F2D0">
      <w:pPr>
        <w:pStyle w:val="Heading2"/>
        <w:rPr>
          <w:del w:id="2480" w:author="Wayne Kunze" w:date="2018-05-09T12:31:00Z"/>
          <w:rPrChange w:id="2481" w:author="Wayne Kunze" w:date="2018-05-09T12:31:00Z">
            <w:rPr>
              <w:del w:id="2482" w:author="Wayne Kunze" w:date="2018-05-09T12:31:00Z"/>
              <w:rFonts w:ascii="Courier New" w:hAnsi="Courier New" w:cs="Courier New"/>
            </w:rPr>
          </w:rPrChange>
        </w:rPr>
        <w:pPrChange w:id="2483" w:author="Wayne Kunze" w:date="2018-05-09T12:38:00Z">
          <w:pPr>
            <w:spacing w:line="240" w:lineRule="auto"/>
            <w:ind w:firstLine="0"/>
          </w:pPr>
        </w:pPrChange>
      </w:pPr>
      <w:del w:id="2484" w:author="Wayne Kunze" w:date="2018-05-09T12:31:00Z">
        <w:r w:rsidRPr="00300869" w:rsidDel="00300869">
          <w:rPr>
            <w:rPrChange w:id="2485" w:author="Wayne Kunze" w:date="2018-05-09T12:31:00Z">
              <w:rPr>
                <w:rFonts w:ascii="Courier New" w:hAnsi="Courier New" w:cs="Courier New"/>
              </w:rPr>
            </w:rPrChange>
          </w:rPr>
          <w:delText>rm(teset)</w:delText>
        </w:r>
      </w:del>
    </w:p>
    <w:p w14:paraId="47417058" w14:textId="20E807A8" w:rsidR="00A43594" w:rsidRPr="00300869" w:rsidDel="00300869" w:rsidRDefault="00A43594">
      <w:pPr>
        <w:pStyle w:val="Heading2"/>
        <w:rPr>
          <w:del w:id="2486" w:author="Wayne Kunze" w:date="2018-05-09T12:31:00Z"/>
          <w:rPrChange w:id="2487" w:author="Wayne Kunze" w:date="2018-05-09T12:31:00Z">
            <w:rPr>
              <w:del w:id="2488" w:author="Wayne Kunze" w:date="2018-05-09T12:31:00Z"/>
              <w:rFonts w:ascii="Courier New" w:hAnsi="Courier New" w:cs="Courier New"/>
            </w:rPr>
          </w:rPrChange>
        </w:rPr>
        <w:pPrChange w:id="2489" w:author="Wayne Kunze" w:date="2018-05-09T12:38:00Z">
          <w:pPr>
            <w:spacing w:line="240" w:lineRule="auto"/>
            <w:ind w:firstLine="0"/>
          </w:pPr>
        </w:pPrChange>
      </w:pPr>
    </w:p>
    <w:p w14:paraId="3FCD8DD3" w14:textId="75191946" w:rsidR="00A43594" w:rsidRPr="00300869" w:rsidDel="00300869" w:rsidRDefault="00A43594">
      <w:pPr>
        <w:pStyle w:val="Heading2"/>
        <w:rPr>
          <w:del w:id="2490" w:author="Wayne Kunze" w:date="2018-05-09T12:31:00Z"/>
          <w:rPrChange w:id="2491" w:author="Wayne Kunze" w:date="2018-05-09T12:31:00Z">
            <w:rPr>
              <w:del w:id="2492" w:author="Wayne Kunze" w:date="2018-05-09T12:31:00Z"/>
              <w:rFonts w:ascii="Courier New" w:hAnsi="Courier New" w:cs="Courier New"/>
            </w:rPr>
          </w:rPrChange>
        </w:rPr>
        <w:pPrChange w:id="2493" w:author="Wayne Kunze" w:date="2018-05-09T12:38:00Z">
          <w:pPr>
            <w:suppressAutoHyphens w:val="0"/>
          </w:pPr>
        </w:pPrChange>
      </w:pPr>
      <w:del w:id="2494" w:author="Wayne Kunze" w:date="2018-05-09T12:31:00Z">
        <w:r w:rsidRPr="00300869" w:rsidDel="00300869">
          <w:rPr>
            <w:rPrChange w:id="2495" w:author="Wayne Kunze" w:date="2018-05-09T12:31:00Z">
              <w:rPr>
                <w:rFonts w:ascii="Courier New" w:hAnsi="Courier New" w:cs="Courier New"/>
              </w:rPr>
            </w:rPrChange>
          </w:rPr>
          <w:br w:type="page"/>
        </w:r>
      </w:del>
    </w:p>
    <w:p w14:paraId="238F25CB" w14:textId="7766DA31" w:rsidR="00A43594" w:rsidRPr="00377514" w:rsidRDefault="5B22F2D0">
      <w:pPr>
        <w:pStyle w:val="Heading2"/>
        <w:pPrChange w:id="2496" w:author="Wayne Kunze" w:date="2018-05-09T12:38:00Z">
          <w:pPr>
            <w:pStyle w:val="Subtitle"/>
          </w:pPr>
        </w:pPrChange>
      </w:pPr>
      <w:proofErr w:type="spellStart"/>
      <w:r w:rsidRPr="00377514">
        <w:lastRenderedPageBreak/>
        <w:t>Step.r</w:t>
      </w:r>
      <w:proofErr w:type="spellEnd"/>
    </w:p>
    <w:p w14:paraId="2A4E8119" w14:textId="20BB5508" w:rsidR="00A43594" w:rsidRDefault="00A43594" w:rsidP="00A43594">
      <w:pPr>
        <w:spacing w:line="240" w:lineRule="auto"/>
        <w:ind w:firstLine="0"/>
        <w:rPr>
          <w:rFonts w:ascii="Courier New" w:hAnsi="Courier New" w:cs="Courier New"/>
        </w:rPr>
      </w:pPr>
    </w:p>
    <w:p w14:paraId="6B775B86" w14:textId="77777777" w:rsidR="00A43594" w:rsidRPr="00377514" w:rsidRDefault="5B22F2D0" w:rsidP="00A43594">
      <w:pPr>
        <w:spacing w:line="240" w:lineRule="auto"/>
        <w:ind w:firstLine="0"/>
        <w:rPr>
          <w:rFonts w:ascii="Courier" w:hAnsi="Courier" w:cs="Courier New"/>
          <w:sz w:val="20"/>
          <w:szCs w:val="20"/>
          <w:rPrChange w:id="2497" w:author="Wayne Kunze" w:date="2018-05-09T12:38:00Z">
            <w:rPr>
              <w:rFonts w:ascii="Courier New" w:hAnsi="Courier New" w:cs="Courier New"/>
            </w:rPr>
          </w:rPrChange>
        </w:rPr>
      </w:pPr>
      <w:r w:rsidRPr="00377514">
        <w:rPr>
          <w:rFonts w:ascii="Courier" w:hAnsi="Courier" w:cs="Courier New"/>
          <w:sz w:val="20"/>
          <w:szCs w:val="20"/>
          <w:rPrChange w:id="2498"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499" w:author="Wayne Kunze" w:date="2018-05-09T12:38:00Z">
            <w:rPr>
              <w:rFonts w:ascii="Courier New" w:hAnsi="Courier New" w:cs="Courier New"/>
            </w:rPr>
          </w:rPrChange>
        </w:rPr>
        <w:t>GEOquery</w:t>
      </w:r>
      <w:proofErr w:type="spellEnd"/>
      <w:r w:rsidRPr="00377514">
        <w:rPr>
          <w:rFonts w:ascii="Courier" w:hAnsi="Courier" w:cs="Courier New"/>
          <w:sz w:val="20"/>
          <w:szCs w:val="20"/>
          <w:rPrChange w:id="2500" w:author="Wayne Kunze" w:date="2018-05-09T12:38:00Z">
            <w:rPr>
              <w:rFonts w:ascii="Courier New" w:hAnsi="Courier New" w:cs="Courier New"/>
            </w:rPr>
          </w:rPrChange>
        </w:rPr>
        <w:t>)</w:t>
      </w:r>
    </w:p>
    <w:p w14:paraId="5CFF011D" w14:textId="77777777" w:rsidR="00A43594" w:rsidRPr="00377514" w:rsidRDefault="5B22F2D0" w:rsidP="00A43594">
      <w:pPr>
        <w:spacing w:line="240" w:lineRule="auto"/>
        <w:ind w:firstLine="0"/>
        <w:rPr>
          <w:rFonts w:ascii="Courier" w:hAnsi="Courier" w:cs="Courier New"/>
          <w:sz w:val="20"/>
          <w:szCs w:val="20"/>
          <w:rPrChange w:id="2501" w:author="Wayne Kunze" w:date="2018-05-09T12:38:00Z">
            <w:rPr>
              <w:rFonts w:ascii="Courier New" w:hAnsi="Courier New" w:cs="Courier New"/>
            </w:rPr>
          </w:rPrChange>
        </w:rPr>
      </w:pPr>
      <w:r w:rsidRPr="00377514">
        <w:rPr>
          <w:rFonts w:ascii="Courier" w:hAnsi="Courier" w:cs="Courier New"/>
          <w:sz w:val="20"/>
          <w:szCs w:val="20"/>
          <w:rPrChange w:id="2502"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503" w:author="Wayne Kunze" w:date="2018-05-09T12:38:00Z">
            <w:rPr>
              <w:rFonts w:ascii="Courier New" w:hAnsi="Courier New" w:cs="Courier New"/>
            </w:rPr>
          </w:rPrChange>
        </w:rPr>
        <w:t>glmnet</w:t>
      </w:r>
      <w:proofErr w:type="spellEnd"/>
      <w:r w:rsidRPr="00377514">
        <w:rPr>
          <w:rFonts w:ascii="Courier" w:hAnsi="Courier" w:cs="Courier New"/>
          <w:sz w:val="20"/>
          <w:szCs w:val="20"/>
          <w:rPrChange w:id="2504" w:author="Wayne Kunze" w:date="2018-05-09T12:38:00Z">
            <w:rPr>
              <w:rFonts w:ascii="Courier New" w:hAnsi="Courier New" w:cs="Courier New"/>
            </w:rPr>
          </w:rPrChange>
        </w:rPr>
        <w:t>)</w:t>
      </w:r>
    </w:p>
    <w:p w14:paraId="3DDAA2DB" w14:textId="77777777" w:rsidR="00A43594" w:rsidRPr="00377514" w:rsidRDefault="5B22F2D0" w:rsidP="00A43594">
      <w:pPr>
        <w:spacing w:line="240" w:lineRule="auto"/>
        <w:ind w:firstLine="0"/>
        <w:rPr>
          <w:rFonts w:ascii="Courier" w:hAnsi="Courier" w:cs="Courier New"/>
          <w:sz w:val="20"/>
          <w:szCs w:val="20"/>
          <w:rPrChange w:id="2505" w:author="Wayne Kunze" w:date="2018-05-09T12:38:00Z">
            <w:rPr>
              <w:rFonts w:ascii="Courier New" w:hAnsi="Courier New" w:cs="Courier New"/>
            </w:rPr>
          </w:rPrChange>
        </w:rPr>
      </w:pPr>
      <w:proofErr w:type="gramStart"/>
      <w:r w:rsidRPr="00377514">
        <w:rPr>
          <w:rFonts w:ascii="Courier" w:hAnsi="Courier" w:cs="Courier New"/>
          <w:sz w:val="20"/>
          <w:szCs w:val="20"/>
          <w:rPrChange w:id="2506" w:author="Wayne Kunze" w:date="2018-05-09T12:38:00Z">
            <w:rPr>
              <w:rFonts w:ascii="Courier New" w:hAnsi="Courier New" w:cs="Courier New"/>
            </w:rPr>
          </w:rPrChange>
        </w:rPr>
        <w:t>library(</w:t>
      </w:r>
      <w:proofErr w:type="gramEnd"/>
      <w:r w:rsidRPr="00377514">
        <w:rPr>
          <w:rFonts w:ascii="Courier" w:hAnsi="Courier" w:cs="Courier New"/>
          <w:sz w:val="20"/>
          <w:szCs w:val="20"/>
          <w:rPrChange w:id="2507" w:author="Wayne Kunze" w:date="2018-05-09T12:38:00Z">
            <w:rPr>
              <w:rFonts w:ascii="Courier New" w:hAnsi="Courier New" w:cs="Courier New"/>
            </w:rPr>
          </w:rPrChange>
        </w:rPr>
        <w:t>illuminaHumanv4.db)</w:t>
      </w:r>
    </w:p>
    <w:p w14:paraId="07A685ED" w14:textId="77777777" w:rsidR="00A43594" w:rsidRPr="00377514" w:rsidRDefault="5B22F2D0" w:rsidP="00A43594">
      <w:pPr>
        <w:spacing w:line="240" w:lineRule="auto"/>
        <w:ind w:firstLine="0"/>
        <w:rPr>
          <w:rFonts w:ascii="Courier" w:hAnsi="Courier" w:cs="Courier New"/>
          <w:sz w:val="20"/>
          <w:szCs w:val="20"/>
          <w:rPrChange w:id="2508" w:author="Wayne Kunze" w:date="2018-05-09T12:38:00Z">
            <w:rPr>
              <w:rFonts w:ascii="Courier New" w:hAnsi="Courier New" w:cs="Courier New"/>
            </w:rPr>
          </w:rPrChange>
        </w:rPr>
      </w:pPr>
      <w:r w:rsidRPr="00377514">
        <w:rPr>
          <w:rFonts w:ascii="Courier" w:hAnsi="Courier" w:cs="Courier New"/>
          <w:sz w:val="20"/>
          <w:szCs w:val="20"/>
          <w:rPrChange w:id="2509" w:author="Wayne Kunze" w:date="2018-05-09T12:38:00Z">
            <w:rPr>
              <w:rFonts w:ascii="Courier New" w:hAnsi="Courier New" w:cs="Courier New"/>
            </w:rPr>
          </w:rPrChange>
        </w:rPr>
        <w:t>library(</w:t>
      </w:r>
      <w:proofErr w:type="spellStart"/>
      <w:r w:rsidRPr="00377514">
        <w:rPr>
          <w:rFonts w:ascii="Courier" w:hAnsi="Courier" w:cs="Courier New"/>
          <w:sz w:val="20"/>
          <w:szCs w:val="20"/>
          <w:rPrChange w:id="2510" w:author="Wayne Kunze" w:date="2018-05-09T12:38:00Z">
            <w:rPr>
              <w:rFonts w:ascii="Courier New" w:hAnsi="Courier New" w:cs="Courier New"/>
            </w:rPr>
          </w:rPrChange>
        </w:rPr>
        <w:t>matrixStats</w:t>
      </w:r>
      <w:proofErr w:type="spellEnd"/>
      <w:r w:rsidRPr="00377514">
        <w:rPr>
          <w:rFonts w:ascii="Courier" w:hAnsi="Courier" w:cs="Courier New"/>
          <w:sz w:val="20"/>
          <w:szCs w:val="20"/>
          <w:rPrChange w:id="2511" w:author="Wayne Kunze" w:date="2018-05-09T12:38:00Z">
            <w:rPr>
              <w:rFonts w:ascii="Courier New" w:hAnsi="Courier New" w:cs="Courier New"/>
            </w:rPr>
          </w:rPrChange>
        </w:rPr>
        <w:t>)</w:t>
      </w:r>
    </w:p>
    <w:p w14:paraId="1A6C8AD3" w14:textId="77777777" w:rsidR="00A43594" w:rsidRPr="00377514" w:rsidRDefault="5B22F2D0" w:rsidP="00A43594">
      <w:pPr>
        <w:spacing w:line="240" w:lineRule="auto"/>
        <w:ind w:firstLine="0"/>
        <w:rPr>
          <w:rFonts w:ascii="Courier" w:hAnsi="Courier" w:cs="Courier New"/>
          <w:sz w:val="20"/>
          <w:szCs w:val="20"/>
          <w:rPrChange w:id="2512" w:author="Wayne Kunze" w:date="2018-05-09T12:38:00Z">
            <w:rPr>
              <w:rFonts w:ascii="Courier New" w:hAnsi="Courier New" w:cs="Courier New"/>
            </w:rPr>
          </w:rPrChange>
        </w:rPr>
      </w:pPr>
      <w:r w:rsidRPr="00377514">
        <w:rPr>
          <w:rFonts w:ascii="Courier" w:hAnsi="Courier" w:cs="Courier New"/>
          <w:sz w:val="20"/>
          <w:szCs w:val="20"/>
          <w:rPrChange w:id="2513" w:author="Wayne Kunze" w:date="2018-05-09T12:38:00Z">
            <w:rPr>
              <w:rFonts w:ascii="Courier New" w:hAnsi="Courier New" w:cs="Courier New"/>
            </w:rPr>
          </w:rPrChange>
        </w:rPr>
        <w:t>library(MASS)</w:t>
      </w:r>
    </w:p>
    <w:p w14:paraId="51167D32" w14:textId="77777777" w:rsidR="00A43594" w:rsidRPr="00377514" w:rsidRDefault="00A43594" w:rsidP="00A43594">
      <w:pPr>
        <w:spacing w:line="240" w:lineRule="auto"/>
        <w:ind w:firstLine="0"/>
        <w:rPr>
          <w:rFonts w:ascii="Courier" w:hAnsi="Courier" w:cs="Courier New"/>
          <w:sz w:val="20"/>
          <w:szCs w:val="20"/>
          <w:rPrChange w:id="2514" w:author="Wayne Kunze" w:date="2018-05-09T12:38:00Z">
            <w:rPr>
              <w:rFonts w:ascii="Courier New" w:hAnsi="Courier New" w:cs="Courier New"/>
            </w:rPr>
          </w:rPrChange>
        </w:rPr>
      </w:pPr>
    </w:p>
    <w:p w14:paraId="66CDB802" w14:textId="77777777" w:rsidR="00A43594" w:rsidRPr="00377514" w:rsidRDefault="5B22F2D0" w:rsidP="00A43594">
      <w:pPr>
        <w:spacing w:line="240" w:lineRule="auto"/>
        <w:ind w:firstLine="0"/>
        <w:rPr>
          <w:rFonts w:ascii="Courier" w:hAnsi="Courier" w:cs="Courier New"/>
          <w:sz w:val="20"/>
          <w:szCs w:val="20"/>
          <w:rPrChange w:id="2515" w:author="Wayne Kunze" w:date="2018-05-09T12:38:00Z">
            <w:rPr>
              <w:rFonts w:ascii="Courier New" w:hAnsi="Courier New" w:cs="Courier New"/>
            </w:rPr>
          </w:rPrChange>
        </w:rPr>
      </w:pPr>
      <w:r w:rsidRPr="00377514">
        <w:rPr>
          <w:rFonts w:ascii="Courier" w:hAnsi="Courier" w:cs="Courier New"/>
          <w:sz w:val="20"/>
          <w:szCs w:val="20"/>
          <w:rPrChange w:id="2516" w:author="Wayne Kunze" w:date="2018-05-09T12:38:00Z">
            <w:rPr>
              <w:rFonts w:ascii="Courier New" w:hAnsi="Courier New" w:cs="Courier New"/>
            </w:rPr>
          </w:rPrChange>
        </w:rPr>
        <w:t>rm(list=</w:t>
      </w:r>
      <w:proofErr w:type="gramStart"/>
      <w:r w:rsidRPr="00377514">
        <w:rPr>
          <w:rFonts w:ascii="Courier" w:hAnsi="Courier" w:cs="Courier New"/>
          <w:sz w:val="20"/>
          <w:szCs w:val="20"/>
          <w:rPrChange w:id="2517" w:author="Wayne Kunze" w:date="2018-05-09T12:38:00Z">
            <w:rPr>
              <w:rFonts w:ascii="Courier New" w:hAnsi="Courier New" w:cs="Courier New"/>
            </w:rPr>
          </w:rPrChange>
        </w:rPr>
        <w:t>ls(</w:t>
      </w:r>
      <w:proofErr w:type="gramEnd"/>
      <w:r w:rsidRPr="00377514">
        <w:rPr>
          <w:rFonts w:ascii="Courier" w:hAnsi="Courier" w:cs="Courier New"/>
          <w:sz w:val="20"/>
          <w:szCs w:val="20"/>
          <w:rPrChange w:id="2518" w:author="Wayne Kunze" w:date="2018-05-09T12:38:00Z">
            <w:rPr>
              <w:rFonts w:ascii="Courier New" w:hAnsi="Courier New" w:cs="Courier New"/>
            </w:rPr>
          </w:rPrChange>
        </w:rPr>
        <w:t>))</w:t>
      </w:r>
    </w:p>
    <w:p w14:paraId="7D19248D" w14:textId="77777777" w:rsidR="00A43594" w:rsidRPr="00377514" w:rsidRDefault="5B22F2D0" w:rsidP="00A43594">
      <w:pPr>
        <w:spacing w:line="240" w:lineRule="auto"/>
        <w:ind w:firstLine="0"/>
        <w:rPr>
          <w:rFonts w:ascii="Courier" w:hAnsi="Courier" w:cs="Courier New"/>
          <w:sz w:val="20"/>
          <w:szCs w:val="20"/>
          <w:rPrChange w:id="2519" w:author="Wayne Kunze" w:date="2018-05-09T12:38:00Z">
            <w:rPr>
              <w:rFonts w:ascii="Courier New" w:hAnsi="Courier New" w:cs="Courier New"/>
            </w:rPr>
          </w:rPrChange>
        </w:rPr>
      </w:pPr>
      <w:proofErr w:type="gramStart"/>
      <w:r w:rsidRPr="00377514">
        <w:rPr>
          <w:rFonts w:ascii="Courier" w:hAnsi="Courier" w:cs="Courier New"/>
          <w:sz w:val="20"/>
          <w:szCs w:val="20"/>
          <w:rPrChange w:id="2520" w:author="Wayne Kunze" w:date="2018-05-09T12:38:00Z">
            <w:rPr>
              <w:rFonts w:ascii="Courier New" w:hAnsi="Courier New" w:cs="Courier New"/>
            </w:rPr>
          </w:rPrChange>
        </w:rPr>
        <w:t>cat(</w:t>
      </w:r>
      <w:proofErr w:type="gramEnd"/>
      <w:r w:rsidRPr="00377514">
        <w:rPr>
          <w:rFonts w:ascii="Courier" w:hAnsi="Courier" w:cs="Courier New"/>
          <w:sz w:val="20"/>
          <w:szCs w:val="20"/>
          <w:rPrChange w:id="2521" w:author="Wayne Kunze" w:date="2018-05-09T12:38:00Z">
            <w:rPr>
              <w:rFonts w:ascii="Courier New" w:hAnsi="Courier New" w:cs="Courier New"/>
            </w:rPr>
          </w:rPrChange>
        </w:rPr>
        <w:t>"\014")</w:t>
      </w:r>
    </w:p>
    <w:p w14:paraId="489C30C7" w14:textId="77777777" w:rsidR="00A43594" w:rsidRPr="00377514" w:rsidRDefault="00A43594" w:rsidP="00A43594">
      <w:pPr>
        <w:spacing w:line="240" w:lineRule="auto"/>
        <w:ind w:firstLine="0"/>
        <w:rPr>
          <w:rFonts w:ascii="Courier" w:hAnsi="Courier" w:cs="Courier New"/>
          <w:sz w:val="20"/>
          <w:szCs w:val="20"/>
          <w:rPrChange w:id="2522" w:author="Wayne Kunze" w:date="2018-05-09T12:38:00Z">
            <w:rPr>
              <w:rFonts w:ascii="Courier New" w:hAnsi="Courier New" w:cs="Courier New"/>
            </w:rPr>
          </w:rPrChange>
        </w:rPr>
      </w:pPr>
    </w:p>
    <w:p w14:paraId="2B08305D" w14:textId="77777777" w:rsidR="00A43594" w:rsidRPr="00377514" w:rsidRDefault="5B22F2D0" w:rsidP="00A43594">
      <w:pPr>
        <w:spacing w:line="240" w:lineRule="auto"/>
        <w:ind w:firstLine="0"/>
        <w:rPr>
          <w:rFonts w:ascii="Courier" w:hAnsi="Courier" w:cs="Courier New"/>
          <w:sz w:val="20"/>
          <w:szCs w:val="20"/>
          <w:rPrChange w:id="2523" w:author="Wayne Kunze" w:date="2018-05-09T12:38:00Z">
            <w:rPr>
              <w:rFonts w:ascii="Courier New" w:hAnsi="Courier New" w:cs="Courier New"/>
            </w:rPr>
          </w:rPrChange>
        </w:rPr>
      </w:pPr>
      <w:r w:rsidRPr="00377514">
        <w:rPr>
          <w:rFonts w:ascii="Courier" w:hAnsi="Courier" w:cs="Courier New"/>
          <w:sz w:val="20"/>
          <w:szCs w:val="20"/>
          <w:rPrChange w:id="2524" w:author="Wayne Kunze" w:date="2018-05-09T12:38:00Z">
            <w:rPr>
              <w:rFonts w:ascii="Courier New" w:hAnsi="Courier New" w:cs="Courier New"/>
            </w:rPr>
          </w:rPrChange>
        </w:rPr>
        <w:t>#following the R script generated by GEO2R on the GSE47598 page</w:t>
      </w:r>
    </w:p>
    <w:p w14:paraId="7434331A" w14:textId="77777777" w:rsidR="00A43594" w:rsidRPr="00377514" w:rsidRDefault="5B22F2D0" w:rsidP="00A43594">
      <w:pPr>
        <w:spacing w:line="240" w:lineRule="auto"/>
        <w:ind w:firstLine="0"/>
        <w:rPr>
          <w:rFonts w:ascii="Courier" w:hAnsi="Courier" w:cs="Courier New"/>
          <w:sz w:val="20"/>
          <w:szCs w:val="20"/>
          <w:rPrChange w:id="2525" w:author="Wayne Kunze" w:date="2018-05-09T12:38:00Z">
            <w:rPr>
              <w:rFonts w:ascii="Courier New" w:hAnsi="Courier New" w:cs="Courier New"/>
            </w:rPr>
          </w:rPrChange>
        </w:rPr>
      </w:pPr>
      <w:r w:rsidRPr="00377514">
        <w:rPr>
          <w:rFonts w:ascii="Courier" w:hAnsi="Courier" w:cs="Courier New"/>
          <w:sz w:val="20"/>
          <w:szCs w:val="20"/>
          <w:rPrChange w:id="2526" w:author="Wayne Kunze" w:date="2018-05-09T12:38:00Z">
            <w:rPr>
              <w:rFonts w:ascii="Courier New" w:hAnsi="Courier New" w:cs="Courier New"/>
            </w:rPr>
          </w:rPrChange>
        </w:rPr>
        <w:t>#fetch the data matrix from GEO.  This contains a bunch of stuff including the expression for each gene/individual.</w:t>
      </w:r>
    </w:p>
    <w:p w14:paraId="11996C0D" w14:textId="77777777" w:rsidR="00A43594" w:rsidRPr="00377514" w:rsidRDefault="5B22F2D0" w:rsidP="00A43594">
      <w:pPr>
        <w:spacing w:line="240" w:lineRule="auto"/>
        <w:ind w:firstLine="0"/>
        <w:rPr>
          <w:rFonts w:ascii="Courier" w:hAnsi="Courier" w:cs="Courier New"/>
          <w:sz w:val="20"/>
          <w:szCs w:val="20"/>
          <w:rPrChange w:id="2527" w:author="Wayne Kunze" w:date="2018-05-09T12:38:00Z">
            <w:rPr>
              <w:rFonts w:ascii="Courier New" w:hAnsi="Courier New" w:cs="Courier New"/>
            </w:rPr>
          </w:rPrChange>
        </w:rPr>
      </w:pPr>
      <w:proofErr w:type="spellStart"/>
      <w:r w:rsidRPr="00377514">
        <w:rPr>
          <w:rFonts w:ascii="Courier" w:hAnsi="Courier" w:cs="Courier New"/>
          <w:sz w:val="20"/>
          <w:szCs w:val="20"/>
          <w:rPrChange w:id="2528" w:author="Wayne Kunze" w:date="2018-05-09T12:38:00Z">
            <w:rPr>
              <w:rFonts w:ascii="Courier New" w:hAnsi="Courier New" w:cs="Courier New"/>
            </w:rPr>
          </w:rPrChange>
        </w:rPr>
        <w:t>gse</w:t>
      </w:r>
      <w:proofErr w:type="spellEnd"/>
      <w:r w:rsidRPr="00377514">
        <w:rPr>
          <w:rFonts w:ascii="Courier" w:hAnsi="Courier" w:cs="Courier New"/>
          <w:sz w:val="20"/>
          <w:szCs w:val="20"/>
          <w:rPrChange w:id="2529" w:author="Wayne Kunze" w:date="2018-05-09T12:38: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530" w:author="Wayne Kunze" w:date="2018-05-09T12:38:00Z">
            <w:rPr>
              <w:rFonts w:ascii="Courier New" w:hAnsi="Courier New" w:cs="Courier New"/>
            </w:rPr>
          </w:rPrChange>
        </w:rPr>
        <w:t>getGEO</w:t>
      </w:r>
      <w:proofErr w:type="spellEnd"/>
      <w:r w:rsidRPr="00377514">
        <w:rPr>
          <w:rFonts w:ascii="Courier" w:hAnsi="Courier" w:cs="Courier New"/>
          <w:sz w:val="20"/>
          <w:szCs w:val="20"/>
          <w:rPrChange w:id="2531" w:author="Wayne Kunze" w:date="2018-05-09T12:38:00Z">
            <w:rPr>
              <w:rFonts w:ascii="Courier New" w:hAnsi="Courier New" w:cs="Courier New"/>
            </w:rPr>
          </w:rPrChange>
        </w:rPr>
        <w:t>(</w:t>
      </w:r>
      <w:proofErr w:type="gramEnd"/>
      <w:r w:rsidRPr="00377514">
        <w:rPr>
          <w:rFonts w:ascii="Courier" w:hAnsi="Courier" w:cs="Courier New"/>
          <w:sz w:val="20"/>
          <w:szCs w:val="20"/>
          <w:rPrChange w:id="2532" w:author="Wayne Kunze" w:date="2018-05-09T12:38:00Z">
            <w:rPr>
              <w:rFonts w:ascii="Courier New" w:hAnsi="Courier New" w:cs="Courier New"/>
            </w:rPr>
          </w:rPrChange>
        </w:rPr>
        <w:t xml:space="preserve">"GSE47598", </w:t>
      </w:r>
      <w:proofErr w:type="spellStart"/>
      <w:r w:rsidRPr="00377514">
        <w:rPr>
          <w:rFonts w:ascii="Courier" w:hAnsi="Courier" w:cs="Courier New"/>
          <w:sz w:val="20"/>
          <w:szCs w:val="20"/>
          <w:rPrChange w:id="2533" w:author="Wayne Kunze" w:date="2018-05-09T12:38:00Z">
            <w:rPr>
              <w:rFonts w:ascii="Courier New" w:hAnsi="Courier New" w:cs="Courier New"/>
            </w:rPr>
          </w:rPrChange>
        </w:rPr>
        <w:t>GSEMatrix</w:t>
      </w:r>
      <w:proofErr w:type="spellEnd"/>
      <w:r w:rsidRPr="00377514">
        <w:rPr>
          <w:rFonts w:ascii="Courier" w:hAnsi="Courier" w:cs="Courier New"/>
          <w:sz w:val="20"/>
          <w:szCs w:val="20"/>
          <w:rPrChange w:id="2534" w:author="Wayne Kunze" w:date="2018-05-09T12:38:00Z">
            <w:rPr>
              <w:rFonts w:ascii="Courier New" w:hAnsi="Courier New" w:cs="Courier New"/>
            </w:rPr>
          </w:rPrChange>
        </w:rPr>
        <w:t xml:space="preserve"> = TRUE) </w:t>
      </w:r>
    </w:p>
    <w:p w14:paraId="45D2EF16" w14:textId="77777777" w:rsidR="00A43594" w:rsidRPr="00377514" w:rsidRDefault="00A43594" w:rsidP="00A43594">
      <w:pPr>
        <w:spacing w:line="240" w:lineRule="auto"/>
        <w:ind w:firstLine="0"/>
        <w:rPr>
          <w:rFonts w:ascii="Courier" w:hAnsi="Courier" w:cs="Courier New"/>
          <w:sz w:val="20"/>
          <w:szCs w:val="20"/>
          <w:rPrChange w:id="2535" w:author="Wayne Kunze" w:date="2018-05-09T12:38:00Z">
            <w:rPr>
              <w:rFonts w:ascii="Courier New" w:hAnsi="Courier New" w:cs="Courier New"/>
            </w:rPr>
          </w:rPrChange>
        </w:rPr>
      </w:pPr>
    </w:p>
    <w:p w14:paraId="482AF9F4" w14:textId="77777777" w:rsidR="00A43594" w:rsidRPr="00377514" w:rsidRDefault="5B22F2D0" w:rsidP="00A43594">
      <w:pPr>
        <w:spacing w:line="240" w:lineRule="auto"/>
        <w:ind w:firstLine="0"/>
        <w:rPr>
          <w:rFonts w:ascii="Courier" w:hAnsi="Courier" w:cs="Courier New"/>
          <w:sz w:val="20"/>
          <w:szCs w:val="20"/>
          <w:rPrChange w:id="2536" w:author="Wayne Kunze" w:date="2018-05-09T12:38:00Z">
            <w:rPr>
              <w:rFonts w:ascii="Courier New" w:hAnsi="Courier New" w:cs="Courier New"/>
            </w:rPr>
          </w:rPrChange>
        </w:rPr>
      </w:pPr>
      <w:r w:rsidRPr="00377514">
        <w:rPr>
          <w:rFonts w:ascii="Courier" w:hAnsi="Courier" w:cs="Courier New"/>
          <w:sz w:val="20"/>
          <w:szCs w:val="20"/>
          <w:rPrChange w:id="2537" w:author="Wayne Kunze" w:date="2018-05-09T12:38: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538" w:author="Wayne Kunze" w:date="2018-05-09T12:38:00Z">
            <w:rPr>
              <w:rFonts w:ascii="Courier New" w:hAnsi="Courier New" w:cs="Courier New"/>
            </w:rPr>
          </w:rPrChange>
        </w:rPr>
        <w:t>gse</w:t>
      </w:r>
      <w:proofErr w:type="spellEnd"/>
      <w:r w:rsidRPr="00377514">
        <w:rPr>
          <w:rFonts w:ascii="Courier" w:hAnsi="Courier" w:cs="Courier New"/>
          <w:sz w:val="20"/>
          <w:szCs w:val="20"/>
          <w:rPrChange w:id="2539" w:author="Wayne Kunze" w:date="2018-05-09T12:38: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540"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41" w:author="Wayne Kunze" w:date="2018-05-09T12:38:00Z">
            <w:rPr>
              <w:rFonts w:ascii="Courier New" w:hAnsi="Courier New" w:cs="Courier New"/>
            </w:rPr>
          </w:rPrChange>
        </w:rPr>
        <w:t xml:space="preserve"> function</w:t>
      </w:r>
    </w:p>
    <w:p w14:paraId="33C3F31D" w14:textId="77777777" w:rsidR="00A43594" w:rsidRPr="00377514" w:rsidRDefault="5B22F2D0" w:rsidP="00A43594">
      <w:pPr>
        <w:spacing w:line="240" w:lineRule="auto"/>
        <w:ind w:firstLine="0"/>
        <w:rPr>
          <w:rFonts w:ascii="Courier" w:hAnsi="Courier" w:cs="Courier New"/>
          <w:sz w:val="20"/>
          <w:szCs w:val="20"/>
          <w:rPrChange w:id="2542" w:author="Wayne Kunze" w:date="2018-05-09T12:38:00Z">
            <w:rPr>
              <w:rFonts w:ascii="Courier New" w:hAnsi="Courier New" w:cs="Courier New"/>
            </w:rPr>
          </w:rPrChange>
        </w:rPr>
      </w:pPr>
      <w:r w:rsidRPr="00377514">
        <w:rPr>
          <w:rFonts w:ascii="Courier" w:hAnsi="Courier" w:cs="Courier New"/>
          <w:sz w:val="20"/>
          <w:szCs w:val="20"/>
          <w:rPrChange w:id="2543" w:author="Wayne Kunze" w:date="2018-05-09T12:38:00Z">
            <w:rPr>
              <w:rFonts w:ascii="Courier New" w:hAnsi="Courier New" w:cs="Courier New"/>
            </w:rPr>
          </w:rPrChange>
        </w:rPr>
        <w:t>if (length(</w:t>
      </w:r>
      <w:proofErr w:type="spellStart"/>
      <w:r w:rsidRPr="00377514">
        <w:rPr>
          <w:rFonts w:ascii="Courier" w:hAnsi="Courier" w:cs="Courier New"/>
          <w:sz w:val="20"/>
          <w:szCs w:val="20"/>
          <w:rPrChange w:id="2544" w:author="Wayne Kunze" w:date="2018-05-09T12:38:00Z">
            <w:rPr>
              <w:rFonts w:ascii="Courier New" w:hAnsi="Courier New" w:cs="Courier New"/>
            </w:rPr>
          </w:rPrChange>
        </w:rPr>
        <w:t>gse</w:t>
      </w:r>
      <w:proofErr w:type="spellEnd"/>
      <w:r w:rsidRPr="00377514">
        <w:rPr>
          <w:rFonts w:ascii="Courier" w:hAnsi="Courier" w:cs="Courier New"/>
          <w:sz w:val="20"/>
          <w:szCs w:val="20"/>
          <w:rPrChange w:id="2545" w:author="Wayne Kunze" w:date="2018-05-09T12:38:00Z">
            <w:rPr>
              <w:rFonts w:ascii="Courier New" w:hAnsi="Courier New" w:cs="Courier New"/>
            </w:rPr>
          </w:rPrChange>
        </w:rPr>
        <w:t xml:space="preserve">) &gt; 1) </w:t>
      </w:r>
      <w:proofErr w:type="spellStart"/>
      <w:r w:rsidRPr="00377514">
        <w:rPr>
          <w:rFonts w:ascii="Courier" w:hAnsi="Courier" w:cs="Courier New"/>
          <w:sz w:val="20"/>
          <w:szCs w:val="20"/>
          <w:rPrChange w:id="2546" w:author="Wayne Kunze" w:date="2018-05-09T12:38:00Z">
            <w:rPr>
              <w:rFonts w:ascii="Courier New" w:hAnsi="Courier New" w:cs="Courier New"/>
            </w:rPr>
          </w:rPrChange>
        </w:rPr>
        <w:t>idx</w:t>
      </w:r>
      <w:proofErr w:type="spellEnd"/>
      <w:r w:rsidRPr="00377514">
        <w:rPr>
          <w:rFonts w:ascii="Courier" w:hAnsi="Courier" w:cs="Courier New"/>
          <w:sz w:val="20"/>
          <w:szCs w:val="20"/>
          <w:rPrChange w:id="2547"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548" w:author="Wayne Kunze" w:date="2018-05-09T12:38:00Z">
            <w:rPr>
              <w:rFonts w:ascii="Courier New" w:hAnsi="Courier New" w:cs="Courier New"/>
            </w:rPr>
          </w:rPrChange>
        </w:rPr>
        <w:t>grep(</w:t>
      </w:r>
      <w:proofErr w:type="gramEnd"/>
      <w:r w:rsidRPr="00377514">
        <w:rPr>
          <w:rFonts w:ascii="Courier" w:hAnsi="Courier" w:cs="Courier New"/>
          <w:sz w:val="20"/>
          <w:szCs w:val="20"/>
          <w:rPrChange w:id="2549" w:author="Wayne Kunze" w:date="2018-05-09T12:38:00Z">
            <w:rPr>
              <w:rFonts w:ascii="Courier New" w:hAnsi="Courier New" w:cs="Courier New"/>
            </w:rPr>
          </w:rPrChange>
        </w:rPr>
        <w:t xml:space="preserve">"GPL10558", </w:t>
      </w:r>
      <w:proofErr w:type="spellStart"/>
      <w:r w:rsidRPr="00377514">
        <w:rPr>
          <w:rFonts w:ascii="Courier" w:hAnsi="Courier" w:cs="Courier New"/>
          <w:sz w:val="20"/>
          <w:szCs w:val="20"/>
          <w:rPrChange w:id="2550" w:author="Wayne Kunze" w:date="2018-05-09T12:38:00Z">
            <w:rPr>
              <w:rFonts w:ascii="Courier New" w:hAnsi="Courier New" w:cs="Courier New"/>
            </w:rPr>
          </w:rPrChange>
        </w:rPr>
        <w:t>attr</w:t>
      </w:r>
      <w:proofErr w:type="spellEnd"/>
      <w:r w:rsidRPr="00377514">
        <w:rPr>
          <w:rFonts w:ascii="Courier" w:hAnsi="Courier" w:cs="Courier New"/>
          <w:sz w:val="20"/>
          <w:szCs w:val="20"/>
          <w:rPrChange w:id="2551" w:author="Wayne Kunze" w:date="2018-05-09T12:38:00Z">
            <w:rPr>
              <w:rFonts w:ascii="Courier New" w:hAnsi="Courier New" w:cs="Courier New"/>
            </w:rPr>
          </w:rPrChange>
        </w:rPr>
        <w:t>(</w:t>
      </w:r>
      <w:proofErr w:type="spellStart"/>
      <w:r w:rsidRPr="00377514">
        <w:rPr>
          <w:rFonts w:ascii="Courier" w:hAnsi="Courier" w:cs="Courier New"/>
          <w:sz w:val="20"/>
          <w:szCs w:val="20"/>
          <w:rPrChange w:id="2552" w:author="Wayne Kunze" w:date="2018-05-09T12:38:00Z">
            <w:rPr>
              <w:rFonts w:ascii="Courier New" w:hAnsi="Courier New" w:cs="Courier New"/>
            </w:rPr>
          </w:rPrChange>
        </w:rPr>
        <w:t>gse</w:t>
      </w:r>
      <w:proofErr w:type="spellEnd"/>
      <w:r w:rsidRPr="00377514">
        <w:rPr>
          <w:rFonts w:ascii="Courier" w:hAnsi="Courier" w:cs="Courier New"/>
          <w:sz w:val="20"/>
          <w:szCs w:val="20"/>
          <w:rPrChange w:id="2553" w:author="Wayne Kunze" w:date="2018-05-09T12:38:00Z">
            <w:rPr>
              <w:rFonts w:ascii="Courier New" w:hAnsi="Courier New" w:cs="Courier New"/>
            </w:rPr>
          </w:rPrChange>
        </w:rPr>
        <w:t xml:space="preserve">, "names")) else </w:t>
      </w:r>
      <w:proofErr w:type="spellStart"/>
      <w:r w:rsidRPr="00377514">
        <w:rPr>
          <w:rFonts w:ascii="Courier" w:hAnsi="Courier" w:cs="Courier New"/>
          <w:sz w:val="20"/>
          <w:szCs w:val="20"/>
          <w:rPrChange w:id="2554" w:author="Wayne Kunze" w:date="2018-05-09T12:38:00Z">
            <w:rPr>
              <w:rFonts w:ascii="Courier New" w:hAnsi="Courier New" w:cs="Courier New"/>
            </w:rPr>
          </w:rPrChange>
        </w:rPr>
        <w:t>idx</w:t>
      </w:r>
      <w:proofErr w:type="spellEnd"/>
      <w:r w:rsidRPr="00377514">
        <w:rPr>
          <w:rFonts w:ascii="Courier" w:hAnsi="Courier" w:cs="Courier New"/>
          <w:sz w:val="20"/>
          <w:szCs w:val="20"/>
          <w:rPrChange w:id="2555" w:author="Wayne Kunze" w:date="2018-05-09T12:38:00Z">
            <w:rPr>
              <w:rFonts w:ascii="Courier New" w:hAnsi="Courier New" w:cs="Courier New"/>
            </w:rPr>
          </w:rPrChange>
        </w:rPr>
        <w:t xml:space="preserve"> &lt;- 1</w:t>
      </w:r>
    </w:p>
    <w:p w14:paraId="7F526178" w14:textId="77777777" w:rsidR="00A43594" w:rsidRPr="00377514" w:rsidRDefault="5B22F2D0" w:rsidP="00A43594">
      <w:pPr>
        <w:spacing w:line="240" w:lineRule="auto"/>
        <w:ind w:firstLine="0"/>
        <w:rPr>
          <w:rFonts w:ascii="Courier" w:hAnsi="Courier" w:cs="Courier New"/>
          <w:sz w:val="20"/>
          <w:szCs w:val="20"/>
          <w:rPrChange w:id="2556" w:author="Wayne Kunze" w:date="2018-05-09T12:38:00Z">
            <w:rPr>
              <w:rFonts w:ascii="Courier New" w:hAnsi="Courier New" w:cs="Courier New"/>
            </w:rPr>
          </w:rPrChange>
        </w:rPr>
      </w:pPr>
      <w:proofErr w:type="spellStart"/>
      <w:r w:rsidRPr="00377514">
        <w:rPr>
          <w:rFonts w:ascii="Courier" w:hAnsi="Courier" w:cs="Courier New"/>
          <w:sz w:val="20"/>
          <w:szCs w:val="20"/>
          <w:rPrChange w:id="2557" w:author="Wayne Kunze" w:date="2018-05-09T12:38:00Z">
            <w:rPr>
              <w:rFonts w:ascii="Courier New" w:hAnsi="Courier New" w:cs="Courier New"/>
            </w:rPr>
          </w:rPrChange>
        </w:rPr>
        <w:t>gse</w:t>
      </w:r>
      <w:proofErr w:type="spellEnd"/>
      <w:r w:rsidRPr="00377514">
        <w:rPr>
          <w:rFonts w:ascii="Courier" w:hAnsi="Courier" w:cs="Courier New"/>
          <w:sz w:val="20"/>
          <w:szCs w:val="20"/>
          <w:rPrChange w:id="2558"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559" w:author="Wayne Kunze" w:date="2018-05-09T12:38:00Z">
            <w:rPr>
              <w:rFonts w:ascii="Courier New" w:hAnsi="Courier New" w:cs="Courier New"/>
            </w:rPr>
          </w:rPrChange>
        </w:rPr>
        <w:t>gse</w:t>
      </w:r>
      <w:proofErr w:type="spellEnd"/>
      <w:r w:rsidRPr="00377514">
        <w:rPr>
          <w:rFonts w:ascii="Courier" w:hAnsi="Courier" w:cs="Courier New"/>
          <w:sz w:val="20"/>
          <w:szCs w:val="20"/>
          <w:rPrChange w:id="2560" w:author="Wayne Kunze" w:date="2018-05-09T12:38:00Z">
            <w:rPr>
              <w:rFonts w:ascii="Courier New" w:hAnsi="Courier New" w:cs="Courier New"/>
            </w:rPr>
          </w:rPrChange>
        </w:rPr>
        <w:t>[[</w:t>
      </w:r>
      <w:proofErr w:type="spellStart"/>
      <w:r w:rsidRPr="00377514">
        <w:rPr>
          <w:rFonts w:ascii="Courier" w:hAnsi="Courier" w:cs="Courier New"/>
          <w:sz w:val="20"/>
          <w:szCs w:val="20"/>
          <w:rPrChange w:id="2561" w:author="Wayne Kunze" w:date="2018-05-09T12:38:00Z">
            <w:rPr>
              <w:rFonts w:ascii="Courier New" w:hAnsi="Courier New" w:cs="Courier New"/>
            </w:rPr>
          </w:rPrChange>
        </w:rPr>
        <w:t>idx</w:t>
      </w:r>
      <w:proofErr w:type="spellEnd"/>
      <w:r w:rsidRPr="00377514">
        <w:rPr>
          <w:rFonts w:ascii="Courier" w:hAnsi="Courier" w:cs="Courier New"/>
          <w:sz w:val="20"/>
          <w:szCs w:val="20"/>
          <w:rPrChange w:id="2562" w:author="Wayne Kunze" w:date="2018-05-09T12:38:00Z">
            <w:rPr>
              <w:rFonts w:ascii="Courier New" w:hAnsi="Courier New" w:cs="Courier New"/>
            </w:rPr>
          </w:rPrChange>
        </w:rPr>
        <w:t>]]</w:t>
      </w:r>
    </w:p>
    <w:p w14:paraId="167232CE" w14:textId="77777777" w:rsidR="00A43594" w:rsidRPr="00377514" w:rsidRDefault="00A43594" w:rsidP="00A43594">
      <w:pPr>
        <w:spacing w:line="240" w:lineRule="auto"/>
        <w:ind w:firstLine="0"/>
        <w:rPr>
          <w:rFonts w:ascii="Courier" w:hAnsi="Courier" w:cs="Courier New"/>
          <w:sz w:val="20"/>
          <w:szCs w:val="20"/>
          <w:rPrChange w:id="2563" w:author="Wayne Kunze" w:date="2018-05-09T12:38:00Z">
            <w:rPr>
              <w:rFonts w:ascii="Courier New" w:hAnsi="Courier New" w:cs="Courier New"/>
            </w:rPr>
          </w:rPrChange>
        </w:rPr>
      </w:pPr>
    </w:p>
    <w:p w14:paraId="3613C634" w14:textId="77777777" w:rsidR="00A43594" w:rsidRPr="00377514" w:rsidRDefault="5B22F2D0" w:rsidP="00A43594">
      <w:pPr>
        <w:spacing w:line="240" w:lineRule="auto"/>
        <w:ind w:firstLine="0"/>
        <w:rPr>
          <w:rFonts w:ascii="Courier" w:hAnsi="Courier" w:cs="Courier New"/>
          <w:sz w:val="20"/>
          <w:szCs w:val="20"/>
          <w:rPrChange w:id="2564" w:author="Wayne Kunze" w:date="2018-05-09T12:38:00Z">
            <w:rPr>
              <w:rFonts w:ascii="Courier New" w:hAnsi="Courier New" w:cs="Courier New"/>
            </w:rPr>
          </w:rPrChange>
        </w:rPr>
      </w:pPr>
      <w:r w:rsidRPr="00377514">
        <w:rPr>
          <w:rFonts w:ascii="Courier" w:hAnsi="Courier" w:cs="Courier New"/>
          <w:sz w:val="20"/>
          <w:szCs w:val="20"/>
          <w:rPrChange w:id="2565" w:author="Wayne Kunze" w:date="2018-05-09T12:38:00Z">
            <w:rPr>
              <w:rFonts w:ascii="Courier New" w:hAnsi="Courier New" w:cs="Courier New"/>
            </w:rPr>
          </w:rPrChange>
        </w:rPr>
        <w:t>#show(</w:t>
      </w:r>
      <w:proofErr w:type="spellStart"/>
      <w:r w:rsidRPr="00377514">
        <w:rPr>
          <w:rFonts w:ascii="Courier" w:hAnsi="Courier" w:cs="Courier New"/>
          <w:sz w:val="20"/>
          <w:szCs w:val="20"/>
          <w:rPrChange w:id="2566" w:author="Wayne Kunze" w:date="2018-05-09T12:38:00Z">
            <w:rPr>
              <w:rFonts w:ascii="Courier New" w:hAnsi="Courier New" w:cs="Courier New"/>
            </w:rPr>
          </w:rPrChange>
        </w:rPr>
        <w:t>gse</w:t>
      </w:r>
      <w:proofErr w:type="spellEnd"/>
      <w:r w:rsidRPr="00377514">
        <w:rPr>
          <w:rFonts w:ascii="Courier" w:hAnsi="Courier" w:cs="Courier New"/>
          <w:sz w:val="20"/>
          <w:szCs w:val="20"/>
          <w:rPrChange w:id="2567" w:author="Wayne Kunze" w:date="2018-05-09T12:38:00Z">
            <w:rPr>
              <w:rFonts w:ascii="Courier New" w:hAnsi="Courier New" w:cs="Courier New"/>
            </w:rPr>
          </w:rPrChange>
        </w:rPr>
        <w:t>)</w:t>
      </w:r>
    </w:p>
    <w:p w14:paraId="2FA789AA" w14:textId="77777777" w:rsidR="00A43594" w:rsidRPr="00377514" w:rsidRDefault="5B22F2D0" w:rsidP="00A43594">
      <w:pPr>
        <w:spacing w:line="240" w:lineRule="auto"/>
        <w:ind w:firstLine="0"/>
        <w:rPr>
          <w:rFonts w:ascii="Courier" w:hAnsi="Courier" w:cs="Courier New"/>
          <w:sz w:val="20"/>
          <w:szCs w:val="20"/>
          <w:rPrChange w:id="2568" w:author="Wayne Kunze" w:date="2018-05-09T12:38:00Z">
            <w:rPr>
              <w:rFonts w:ascii="Courier New" w:hAnsi="Courier New" w:cs="Courier New"/>
            </w:rPr>
          </w:rPrChange>
        </w:rPr>
      </w:pPr>
      <w:r w:rsidRPr="00377514">
        <w:rPr>
          <w:rFonts w:ascii="Courier" w:hAnsi="Courier" w:cs="Courier New"/>
          <w:sz w:val="20"/>
          <w:szCs w:val="20"/>
          <w:rPrChange w:id="2569" w:author="Wayne Kunze" w:date="2018-05-09T12:38:00Z">
            <w:rPr>
              <w:rFonts w:ascii="Courier New" w:hAnsi="Courier New" w:cs="Courier New"/>
            </w:rPr>
          </w:rPrChange>
        </w:rPr>
        <w:t>#This is the classification vector (0 means patient, 1 is control)</w:t>
      </w:r>
    </w:p>
    <w:p w14:paraId="49591141" w14:textId="77777777" w:rsidR="00A43594" w:rsidRPr="00377514" w:rsidRDefault="5B22F2D0" w:rsidP="00A43594">
      <w:pPr>
        <w:spacing w:line="240" w:lineRule="auto"/>
        <w:ind w:firstLine="0"/>
        <w:rPr>
          <w:rFonts w:ascii="Courier" w:hAnsi="Courier" w:cs="Courier New"/>
          <w:sz w:val="20"/>
          <w:szCs w:val="20"/>
          <w:rPrChange w:id="2570" w:author="Wayne Kunze" w:date="2018-05-09T12:38:00Z">
            <w:rPr>
              <w:rFonts w:ascii="Courier New" w:hAnsi="Courier New" w:cs="Courier New"/>
            </w:rPr>
          </w:rPrChange>
        </w:rPr>
      </w:pPr>
      <w:r w:rsidRPr="00377514">
        <w:rPr>
          <w:rFonts w:ascii="Courier" w:hAnsi="Courier" w:cs="Courier New"/>
          <w:sz w:val="20"/>
          <w:szCs w:val="20"/>
          <w:rPrChange w:id="2571" w:author="Wayne Kunze" w:date="2018-05-09T12:38:00Z">
            <w:rPr>
              <w:rFonts w:ascii="Courier New" w:hAnsi="Courier New" w:cs="Courier New"/>
            </w:rPr>
          </w:rPrChange>
        </w:rPr>
        <w:t xml:space="preserve">y =     </w:t>
      </w:r>
      <w:proofErr w:type="gramStart"/>
      <w:r w:rsidRPr="00377514">
        <w:rPr>
          <w:rFonts w:ascii="Courier" w:hAnsi="Courier" w:cs="Courier New"/>
          <w:sz w:val="20"/>
          <w:szCs w:val="20"/>
          <w:rPrChange w:id="2572" w:author="Wayne Kunze" w:date="2018-05-09T12:38:00Z">
            <w:rPr>
              <w:rFonts w:ascii="Courier New" w:hAnsi="Courier New" w:cs="Courier New"/>
            </w:rPr>
          </w:rPrChange>
        </w:rPr>
        <w:t>c(</w:t>
      </w:r>
      <w:proofErr w:type="gramEnd"/>
      <w:r w:rsidRPr="00377514">
        <w:rPr>
          <w:rFonts w:ascii="Courier" w:hAnsi="Courier" w:cs="Courier New"/>
          <w:sz w:val="20"/>
          <w:szCs w:val="20"/>
          <w:rPrChange w:id="2573" w:author="Wayne Kunze" w:date="2018-05-09T12:38:00Z">
            <w:rPr>
              <w:rFonts w:ascii="Courier New" w:hAnsi="Courier New" w:cs="Courier New"/>
            </w:rPr>
          </w:rPrChange>
        </w:rPr>
        <w:t>0,0,0,0,0,0,0,0,0,0,0,0,0,1,0,1,0,1,0,1,0,1,1,1)</w:t>
      </w:r>
    </w:p>
    <w:p w14:paraId="78F7C3ED" w14:textId="77777777" w:rsidR="00A43594" w:rsidRPr="00377514" w:rsidRDefault="00A43594" w:rsidP="00A43594">
      <w:pPr>
        <w:spacing w:line="240" w:lineRule="auto"/>
        <w:ind w:firstLine="0"/>
        <w:rPr>
          <w:rFonts w:ascii="Courier" w:hAnsi="Courier" w:cs="Courier New"/>
          <w:sz w:val="20"/>
          <w:szCs w:val="20"/>
          <w:rPrChange w:id="2574" w:author="Wayne Kunze" w:date="2018-05-09T12:38:00Z">
            <w:rPr>
              <w:rFonts w:ascii="Courier New" w:hAnsi="Courier New" w:cs="Courier New"/>
            </w:rPr>
          </w:rPrChange>
        </w:rPr>
      </w:pPr>
    </w:p>
    <w:p w14:paraId="542448B8" w14:textId="77777777" w:rsidR="00A43594" w:rsidRPr="00377514" w:rsidRDefault="5B22F2D0" w:rsidP="00A43594">
      <w:pPr>
        <w:spacing w:line="240" w:lineRule="auto"/>
        <w:ind w:firstLine="0"/>
        <w:rPr>
          <w:rFonts w:ascii="Courier" w:hAnsi="Courier" w:cs="Courier New"/>
          <w:sz w:val="20"/>
          <w:szCs w:val="20"/>
          <w:rPrChange w:id="2575" w:author="Wayne Kunze" w:date="2018-05-09T12:38:00Z">
            <w:rPr>
              <w:rFonts w:ascii="Courier New" w:hAnsi="Courier New" w:cs="Courier New"/>
            </w:rPr>
          </w:rPrChange>
        </w:rPr>
      </w:pPr>
      <w:r w:rsidRPr="00377514">
        <w:rPr>
          <w:rFonts w:ascii="Courier" w:hAnsi="Courier" w:cs="Courier New"/>
          <w:sz w:val="20"/>
          <w:szCs w:val="20"/>
          <w:rPrChange w:id="2576" w:author="Wayne Kunze" w:date="2018-05-09T12:38: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577" w:author="Wayne Kunze" w:date="2018-05-09T12:38:00Z">
            <w:rPr>
              <w:rFonts w:ascii="Courier New" w:hAnsi="Courier New" w:cs="Courier New"/>
            </w:rPr>
          </w:rPrChange>
        </w:rPr>
        <w:t>traspose</w:t>
      </w:r>
      <w:proofErr w:type="spellEnd"/>
      <w:r w:rsidRPr="00377514">
        <w:rPr>
          <w:rFonts w:ascii="Courier" w:hAnsi="Courier" w:cs="Courier New"/>
          <w:sz w:val="20"/>
          <w:szCs w:val="20"/>
          <w:rPrChange w:id="2578" w:author="Wayne Kunze" w:date="2018-05-09T12:38:00Z">
            <w:rPr>
              <w:rFonts w:ascii="Courier New" w:hAnsi="Courier New" w:cs="Courier New"/>
            </w:rPr>
          </w:rPrChange>
        </w:rPr>
        <w:t xml:space="preserve"> so rows are individuals (sample) and columns are genes (features).</w:t>
      </w:r>
    </w:p>
    <w:p w14:paraId="0F068ACC" w14:textId="77777777" w:rsidR="00A43594" w:rsidRPr="00377514" w:rsidRDefault="5B22F2D0" w:rsidP="00A43594">
      <w:pPr>
        <w:spacing w:line="240" w:lineRule="auto"/>
        <w:ind w:firstLine="0"/>
        <w:rPr>
          <w:rFonts w:ascii="Courier" w:hAnsi="Courier" w:cs="Courier New"/>
          <w:sz w:val="20"/>
          <w:szCs w:val="20"/>
          <w:rPrChange w:id="2579" w:author="Wayne Kunze" w:date="2018-05-09T12:38:00Z">
            <w:rPr>
              <w:rFonts w:ascii="Courier New" w:hAnsi="Courier New" w:cs="Courier New"/>
            </w:rPr>
          </w:rPrChange>
        </w:rPr>
      </w:pPr>
      <w:r w:rsidRPr="00377514">
        <w:rPr>
          <w:rFonts w:ascii="Courier" w:hAnsi="Courier" w:cs="Courier New"/>
          <w:sz w:val="20"/>
          <w:szCs w:val="20"/>
          <w:rPrChange w:id="2580" w:author="Wayne Kunze" w:date="2018-05-09T12:38:00Z">
            <w:rPr>
              <w:rFonts w:ascii="Courier New" w:hAnsi="Courier New" w:cs="Courier New"/>
            </w:rPr>
          </w:rPrChange>
        </w:rPr>
        <w:t>#</w:t>
      </w:r>
      <w:proofErr w:type="spellStart"/>
      <w:r w:rsidRPr="00377514">
        <w:rPr>
          <w:rFonts w:ascii="Courier" w:hAnsi="Courier" w:cs="Courier New"/>
          <w:sz w:val="20"/>
          <w:szCs w:val="20"/>
          <w:rPrChange w:id="2581" w:author="Wayne Kunze" w:date="2018-05-09T12:38:00Z">
            <w:rPr>
              <w:rFonts w:ascii="Courier New" w:hAnsi="Courier New" w:cs="Courier New"/>
            </w:rPr>
          </w:rPrChange>
        </w:rPr>
        <w:t>eset</w:t>
      </w:r>
      <w:proofErr w:type="spellEnd"/>
      <w:r w:rsidRPr="00377514">
        <w:rPr>
          <w:rFonts w:ascii="Courier" w:hAnsi="Courier" w:cs="Courier New"/>
          <w:sz w:val="20"/>
          <w:szCs w:val="20"/>
          <w:rPrChange w:id="2582" w:author="Wayne Kunze" w:date="2018-05-09T12:38:00Z">
            <w:rPr>
              <w:rFonts w:ascii="Courier New" w:hAnsi="Courier New" w:cs="Courier New"/>
            </w:rPr>
          </w:rPrChange>
        </w:rPr>
        <w:t>, which is the matrix we are interested in in huge so viewing it all takes forever in R.  This just</w:t>
      </w:r>
    </w:p>
    <w:p w14:paraId="09076052" w14:textId="77777777" w:rsidR="00A43594" w:rsidRPr="00377514" w:rsidRDefault="5B22F2D0" w:rsidP="00A43594">
      <w:pPr>
        <w:spacing w:line="240" w:lineRule="auto"/>
        <w:ind w:firstLine="0"/>
        <w:rPr>
          <w:rFonts w:ascii="Courier" w:hAnsi="Courier" w:cs="Courier New"/>
          <w:sz w:val="20"/>
          <w:szCs w:val="20"/>
          <w:rPrChange w:id="2583" w:author="Wayne Kunze" w:date="2018-05-09T12:38:00Z">
            <w:rPr>
              <w:rFonts w:ascii="Courier New" w:hAnsi="Courier New" w:cs="Courier New"/>
            </w:rPr>
          </w:rPrChange>
        </w:rPr>
      </w:pPr>
      <w:r w:rsidRPr="00377514">
        <w:rPr>
          <w:rFonts w:ascii="Courier" w:hAnsi="Courier" w:cs="Courier New"/>
          <w:sz w:val="20"/>
          <w:szCs w:val="20"/>
          <w:rPrChange w:id="2584" w:author="Wayne Kunze" w:date="2018-05-09T12:38:00Z">
            <w:rPr>
              <w:rFonts w:ascii="Courier New" w:hAnsi="Courier New" w:cs="Courier New"/>
            </w:rPr>
          </w:rPrChange>
        </w:rPr>
        <w:t># let me verify that the data matches the GSM files</w:t>
      </w:r>
    </w:p>
    <w:p w14:paraId="7B06E3B5" w14:textId="77777777" w:rsidR="00A43594" w:rsidRPr="00377514" w:rsidRDefault="5B22F2D0" w:rsidP="00A43594">
      <w:pPr>
        <w:spacing w:line="240" w:lineRule="auto"/>
        <w:ind w:firstLine="0"/>
        <w:rPr>
          <w:rFonts w:ascii="Courier" w:hAnsi="Courier" w:cs="Courier New"/>
          <w:sz w:val="20"/>
          <w:szCs w:val="20"/>
          <w:rPrChange w:id="2585" w:author="Wayne Kunze" w:date="2018-05-09T12:38:00Z">
            <w:rPr>
              <w:rFonts w:ascii="Courier New" w:hAnsi="Courier New" w:cs="Courier New"/>
            </w:rPr>
          </w:rPrChange>
        </w:rPr>
      </w:pPr>
      <w:proofErr w:type="spellStart"/>
      <w:r w:rsidRPr="00377514">
        <w:rPr>
          <w:rFonts w:ascii="Courier" w:hAnsi="Courier" w:cs="Courier New"/>
          <w:sz w:val="20"/>
          <w:szCs w:val="20"/>
          <w:rPrChange w:id="2586" w:author="Wayne Kunze" w:date="2018-05-09T12:38:00Z">
            <w:rPr>
              <w:rFonts w:ascii="Courier New" w:hAnsi="Courier New" w:cs="Courier New"/>
            </w:rPr>
          </w:rPrChange>
        </w:rPr>
        <w:t>eset</w:t>
      </w:r>
      <w:proofErr w:type="spellEnd"/>
      <w:r w:rsidRPr="00377514">
        <w:rPr>
          <w:rFonts w:ascii="Courier" w:hAnsi="Courier" w:cs="Courier New"/>
          <w:sz w:val="20"/>
          <w:szCs w:val="20"/>
          <w:rPrChange w:id="2587" w:author="Wayne Kunze" w:date="2018-05-09T12:38:00Z">
            <w:rPr>
              <w:rFonts w:ascii="Courier New" w:hAnsi="Courier New" w:cs="Courier New"/>
            </w:rPr>
          </w:rPrChange>
        </w:rPr>
        <w:t xml:space="preserve"> &lt;- t(</w:t>
      </w:r>
      <w:proofErr w:type="spellStart"/>
      <w:r w:rsidRPr="00377514">
        <w:rPr>
          <w:rFonts w:ascii="Courier" w:hAnsi="Courier" w:cs="Courier New"/>
          <w:sz w:val="20"/>
          <w:szCs w:val="20"/>
          <w:rPrChange w:id="2588" w:author="Wayne Kunze" w:date="2018-05-09T12:38:00Z">
            <w:rPr>
              <w:rFonts w:ascii="Courier New" w:hAnsi="Courier New" w:cs="Courier New"/>
            </w:rPr>
          </w:rPrChange>
        </w:rPr>
        <w:t>exprs</w:t>
      </w:r>
      <w:proofErr w:type="spellEnd"/>
      <w:r w:rsidRPr="00377514">
        <w:rPr>
          <w:rFonts w:ascii="Courier" w:hAnsi="Courier" w:cs="Courier New"/>
          <w:sz w:val="20"/>
          <w:szCs w:val="20"/>
          <w:rPrChange w:id="2589" w:author="Wayne Kunze" w:date="2018-05-09T12:38:00Z">
            <w:rPr>
              <w:rFonts w:ascii="Courier New" w:hAnsi="Courier New" w:cs="Courier New"/>
            </w:rPr>
          </w:rPrChange>
        </w:rPr>
        <w:t>(</w:t>
      </w:r>
      <w:proofErr w:type="spellStart"/>
      <w:r w:rsidRPr="00377514">
        <w:rPr>
          <w:rFonts w:ascii="Courier" w:hAnsi="Courier" w:cs="Courier New"/>
          <w:sz w:val="20"/>
          <w:szCs w:val="20"/>
          <w:rPrChange w:id="2590" w:author="Wayne Kunze" w:date="2018-05-09T12:38:00Z">
            <w:rPr>
              <w:rFonts w:ascii="Courier New" w:hAnsi="Courier New" w:cs="Courier New"/>
            </w:rPr>
          </w:rPrChange>
        </w:rPr>
        <w:t>gse</w:t>
      </w:r>
      <w:proofErr w:type="spellEnd"/>
      <w:r w:rsidRPr="00377514">
        <w:rPr>
          <w:rFonts w:ascii="Courier" w:hAnsi="Courier" w:cs="Courier New"/>
          <w:sz w:val="20"/>
          <w:szCs w:val="20"/>
          <w:rPrChange w:id="2591" w:author="Wayne Kunze" w:date="2018-05-09T12:38:00Z">
            <w:rPr>
              <w:rFonts w:ascii="Courier New" w:hAnsi="Courier New" w:cs="Courier New"/>
            </w:rPr>
          </w:rPrChange>
        </w:rPr>
        <w:t>))</w:t>
      </w:r>
    </w:p>
    <w:p w14:paraId="525A8041" w14:textId="77777777" w:rsidR="00A43594" w:rsidRPr="00377514" w:rsidRDefault="5B22F2D0" w:rsidP="00A43594">
      <w:pPr>
        <w:spacing w:line="240" w:lineRule="auto"/>
        <w:ind w:firstLine="0"/>
        <w:rPr>
          <w:rFonts w:ascii="Courier" w:hAnsi="Courier" w:cs="Courier New"/>
          <w:sz w:val="20"/>
          <w:szCs w:val="20"/>
          <w:rPrChange w:id="2592" w:author="Wayne Kunze" w:date="2018-05-09T12:38:00Z">
            <w:rPr>
              <w:rFonts w:ascii="Courier New" w:hAnsi="Courier New" w:cs="Courier New"/>
            </w:rPr>
          </w:rPrChange>
        </w:rPr>
      </w:pPr>
      <w:r w:rsidRPr="00377514">
        <w:rPr>
          <w:rFonts w:ascii="Courier" w:hAnsi="Courier" w:cs="Courier New"/>
          <w:sz w:val="20"/>
          <w:szCs w:val="20"/>
          <w:rPrChange w:id="2593" w:author="Wayne Kunze" w:date="2018-05-09T12:38:00Z">
            <w:rPr>
              <w:rFonts w:ascii="Courier New" w:hAnsi="Courier New" w:cs="Courier New"/>
            </w:rPr>
          </w:rPrChange>
        </w:rPr>
        <w:t>show(</w:t>
      </w:r>
      <w:proofErr w:type="spellStart"/>
      <w:proofErr w:type="gramStart"/>
      <w:r w:rsidRPr="00377514">
        <w:rPr>
          <w:rFonts w:ascii="Courier" w:hAnsi="Courier" w:cs="Courier New"/>
          <w:sz w:val="20"/>
          <w:szCs w:val="20"/>
          <w:rPrChange w:id="2594" w:author="Wayne Kunze" w:date="2018-05-09T12:38:00Z">
            <w:rPr>
              <w:rFonts w:ascii="Courier New" w:hAnsi="Courier New" w:cs="Courier New"/>
            </w:rPr>
          </w:rPrChange>
        </w:rPr>
        <w:t>eset</w:t>
      </w:r>
      <w:proofErr w:type="spellEnd"/>
      <w:r w:rsidRPr="00377514">
        <w:rPr>
          <w:rFonts w:ascii="Courier" w:hAnsi="Courier" w:cs="Courier New"/>
          <w:sz w:val="20"/>
          <w:szCs w:val="20"/>
          <w:rPrChange w:id="2595" w:author="Wayne Kunze" w:date="2018-05-09T12:38:00Z">
            <w:rPr>
              <w:rFonts w:ascii="Courier New" w:hAnsi="Courier New" w:cs="Courier New"/>
            </w:rPr>
          </w:rPrChange>
        </w:rPr>
        <w:t>[</w:t>
      </w:r>
      <w:proofErr w:type="gramEnd"/>
      <w:r w:rsidRPr="00377514">
        <w:rPr>
          <w:rFonts w:ascii="Courier" w:hAnsi="Courier" w:cs="Courier New"/>
          <w:sz w:val="20"/>
          <w:szCs w:val="20"/>
          <w:rPrChange w:id="2596" w:author="Wayne Kunze" w:date="2018-05-09T12:38:00Z">
            <w:rPr>
              <w:rFonts w:ascii="Courier New" w:hAnsi="Courier New" w:cs="Courier New"/>
            </w:rPr>
          </w:rPrChange>
        </w:rPr>
        <w:t>,1:5])</w:t>
      </w:r>
    </w:p>
    <w:p w14:paraId="74F70DDC" w14:textId="77777777" w:rsidR="00A43594" w:rsidRPr="00377514" w:rsidRDefault="00A43594" w:rsidP="00A43594">
      <w:pPr>
        <w:spacing w:line="240" w:lineRule="auto"/>
        <w:ind w:firstLine="0"/>
        <w:rPr>
          <w:rFonts w:ascii="Courier" w:hAnsi="Courier" w:cs="Courier New"/>
          <w:sz w:val="20"/>
          <w:szCs w:val="20"/>
          <w:rPrChange w:id="2597" w:author="Wayne Kunze" w:date="2018-05-09T12:38:00Z">
            <w:rPr>
              <w:rFonts w:ascii="Courier New" w:hAnsi="Courier New" w:cs="Courier New"/>
            </w:rPr>
          </w:rPrChange>
        </w:rPr>
      </w:pPr>
    </w:p>
    <w:p w14:paraId="44DB9F5E" w14:textId="77777777" w:rsidR="00A43594" w:rsidRPr="00377514" w:rsidRDefault="5B22F2D0" w:rsidP="00A43594">
      <w:pPr>
        <w:spacing w:line="240" w:lineRule="auto"/>
        <w:ind w:firstLine="0"/>
        <w:rPr>
          <w:rFonts w:ascii="Courier" w:hAnsi="Courier" w:cs="Courier New"/>
          <w:sz w:val="20"/>
          <w:szCs w:val="20"/>
          <w:rPrChange w:id="2598" w:author="Wayne Kunze" w:date="2018-05-09T12:38:00Z">
            <w:rPr>
              <w:rFonts w:ascii="Courier New" w:hAnsi="Courier New" w:cs="Courier New"/>
            </w:rPr>
          </w:rPrChange>
        </w:rPr>
      </w:pPr>
      <w:proofErr w:type="spellStart"/>
      <w:r w:rsidRPr="00377514">
        <w:rPr>
          <w:rFonts w:ascii="Courier" w:hAnsi="Courier" w:cs="Courier New"/>
          <w:sz w:val="20"/>
          <w:szCs w:val="20"/>
          <w:rPrChange w:id="2599"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00" w:author="Wayne Kunze" w:date="2018-05-09T12:38: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601" w:author="Wayne Kunze" w:date="2018-05-09T12:38:00Z">
            <w:rPr>
              <w:rFonts w:ascii="Courier New" w:hAnsi="Courier New" w:cs="Courier New"/>
            </w:rPr>
          </w:rPrChange>
        </w:rPr>
        <w:t>colSds</w:t>
      </w:r>
      <w:proofErr w:type="spellEnd"/>
      <w:r w:rsidRPr="00377514">
        <w:rPr>
          <w:rFonts w:ascii="Courier" w:hAnsi="Courier" w:cs="Courier New"/>
          <w:sz w:val="20"/>
          <w:szCs w:val="20"/>
          <w:rPrChange w:id="2602" w:author="Wayne Kunze" w:date="2018-05-09T12:38:00Z">
            <w:rPr>
              <w:rFonts w:ascii="Courier New" w:hAnsi="Courier New" w:cs="Courier New"/>
            </w:rPr>
          </w:rPrChange>
        </w:rPr>
        <w:t>(</w:t>
      </w:r>
      <w:proofErr w:type="spellStart"/>
      <w:proofErr w:type="gramEnd"/>
      <w:r w:rsidRPr="00377514">
        <w:rPr>
          <w:rFonts w:ascii="Courier" w:hAnsi="Courier" w:cs="Courier New"/>
          <w:sz w:val="20"/>
          <w:szCs w:val="20"/>
          <w:rPrChange w:id="2603" w:author="Wayne Kunze" w:date="2018-05-09T12:38:00Z">
            <w:rPr>
              <w:rFonts w:ascii="Courier New" w:hAnsi="Courier New" w:cs="Courier New"/>
            </w:rPr>
          </w:rPrChange>
        </w:rPr>
        <w:t>eset,cols</w:t>
      </w:r>
      <w:proofErr w:type="spellEnd"/>
      <w:r w:rsidRPr="00377514">
        <w:rPr>
          <w:rFonts w:ascii="Courier" w:hAnsi="Courier" w:cs="Courier New"/>
          <w:sz w:val="20"/>
          <w:szCs w:val="20"/>
          <w:rPrChange w:id="2604" w:author="Wayne Kunze" w:date="2018-05-09T12:38:00Z">
            <w:rPr>
              <w:rFonts w:ascii="Courier New" w:hAnsi="Courier New" w:cs="Courier New"/>
            </w:rPr>
          </w:rPrChange>
        </w:rPr>
        <w:t xml:space="preserve"> = 1:ncol(</w:t>
      </w:r>
      <w:proofErr w:type="spellStart"/>
      <w:r w:rsidRPr="00377514">
        <w:rPr>
          <w:rFonts w:ascii="Courier" w:hAnsi="Courier" w:cs="Courier New"/>
          <w:sz w:val="20"/>
          <w:szCs w:val="20"/>
          <w:rPrChange w:id="2605" w:author="Wayne Kunze" w:date="2018-05-09T12:38:00Z">
            <w:rPr>
              <w:rFonts w:ascii="Courier New" w:hAnsi="Courier New" w:cs="Courier New"/>
            </w:rPr>
          </w:rPrChange>
        </w:rPr>
        <w:t>eset</w:t>
      </w:r>
      <w:proofErr w:type="spellEnd"/>
      <w:r w:rsidRPr="00377514">
        <w:rPr>
          <w:rFonts w:ascii="Courier" w:hAnsi="Courier" w:cs="Courier New"/>
          <w:sz w:val="20"/>
          <w:szCs w:val="20"/>
          <w:rPrChange w:id="2606" w:author="Wayne Kunze" w:date="2018-05-09T12:38:00Z">
            <w:rPr>
              <w:rFonts w:ascii="Courier New" w:hAnsi="Courier New" w:cs="Courier New"/>
            </w:rPr>
          </w:rPrChange>
        </w:rPr>
        <w:t>))/</w:t>
      </w:r>
      <w:proofErr w:type="spellStart"/>
      <w:r w:rsidRPr="00377514">
        <w:rPr>
          <w:rFonts w:ascii="Courier" w:hAnsi="Courier" w:cs="Courier New"/>
          <w:sz w:val="20"/>
          <w:szCs w:val="20"/>
          <w:rPrChange w:id="2607" w:author="Wayne Kunze" w:date="2018-05-09T12:38:00Z">
            <w:rPr>
              <w:rFonts w:ascii="Courier New" w:hAnsi="Courier New" w:cs="Courier New"/>
            </w:rPr>
          </w:rPrChange>
        </w:rPr>
        <w:t>colMeans</w:t>
      </w:r>
      <w:proofErr w:type="spellEnd"/>
      <w:r w:rsidRPr="00377514">
        <w:rPr>
          <w:rFonts w:ascii="Courier" w:hAnsi="Courier" w:cs="Courier New"/>
          <w:sz w:val="20"/>
          <w:szCs w:val="20"/>
          <w:rPrChange w:id="2608" w:author="Wayne Kunze" w:date="2018-05-09T12:38:00Z">
            <w:rPr>
              <w:rFonts w:ascii="Courier New" w:hAnsi="Courier New" w:cs="Courier New"/>
            </w:rPr>
          </w:rPrChange>
        </w:rPr>
        <w:t>(</w:t>
      </w:r>
      <w:proofErr w:type="spellStart"/>
      <w:r w:rsidRPr="00377514">
        <w:rPr>
          <w:rFonts w:ascii="Courier" w:hAnsi="Courier" w:cs="Courier New"/>
          <w:sz w:val="20"/>
          <w:szCs w:val="20"/>
          <w:rPrChange w:id="2609" w:author="Wayne Kunze" w:date="2018-05-09T12:38:00Z">
            <w:rPr>
              <w:rFonts w:ascii="Courier New" w:hAnsi="Courier New" w:cs="Courier New"/>
            </w:rPr>
          </w:rPrChange>
        </w:rPr>
        <w:t>eset</w:t>
      </w:r>
      <w:proofErr w:type="spellEnd"/>
      <w:r w:rsidRPr="00377514">
        <w:rPr>
          <w:rFonts w:ascii="Courier" w:hAnsi="Courier" w:cs="Courier New"/>
          <w:sz w:val="20"/>
          <w:szCs w:val="20"/>
          <w:rPrChange w:id="2610" w:author="Wayne Kunze" w:date="2018-05-09T12:38:00Z">
            <w:rPr>
              <w:rFonts w:ascii="Courier New" w:hAnsi="Courier New" w:cs="Courier New"/>
            </w:rPr>
          </w:rPrChange>
        </w:rPr>
        <w:t>)</w:t>
      </w:r>
    </w:p>
    <w:p w14:paraId="387DA919" w14:textId="77777777" w:rsidR="00A43594" w:rsidRPr="00377514" w:rsidRDefault="5B22F2D0" w:rsidP="00A43594">
      <w:pPr>
        <w:spacing w:line="240" w:lineRule="auto"/>
        <w:ind w:firstLine="0"/>
        <w:rPr>
          <w:rFonts w:ascii="Courier" w:hAnsi="Courier" w:cs="Courier New"/>
          <w:sz w:val="20"/>
          <w:szCs w:val="20"/>
          <w:rPrChange w:id="2611" w:author="Wayne Kunze" w:date="2018-05-09T12:38:00Z">
            <w:rPr>
              <w:rFonts w:ascii="Courier New" w:hAnsi="Courier New" w:cs="Courier New"/>
            </w:rPr>
          </w:rPrChange>
        </w:rPr>
      </w:pPr>
      <w:r w:rsidRPr="00377514">
        <w:rPr>
          <w:rFonts w:ascii="Courier" w:hAnsi="Courier" w:cs="Courier New"/>
          <w:sz w:val="20"/>
          <w:szCs w:val="20"/>
          <w:rPrChange w:id="2612" w:author="Wayne Kunze" w:date="2018-05-09T12:38:00Z">
            <w:rPr>
              <w:rFonts w:ascii="Courier New" w:hAnsi="Courier New" w:cs="Courier New"/>
            </w:rPr>
          </w:rPrChange>
        </w:rPr>
        <w:t>#take top 25% of genes with the most variation across samples as a first filter</w:t>
      </w:r>
    </w:p>
    <w:p w14:paraId="47CCF6A7" w14:textId="77777777" w:rsidR="00A43594" w:rsidRPr="00377514" w:rsidRDefault="5B22F2D0" w:rsidP="00A43594">
      <w:pPr>
        <w:spacing w:line="240" w:lineRule="auto"/>
        <w:ind w:firstLine="0"/>
        <w:rPr>
          <w:rFonts w:ascii="Courier" w:hAnsi="Courier" w:cs="Courier New"/>
          <w:sz w:val="20"/>
          <w:szCs w:val="20"/>
          <w:rPrChange w:id="2613" w:author="Wayne Kunze" w:date="2018-05-09T12:38:00Z">
            <w:rPr>
              <w:rFonts w:ascii="Courier New" w:hAnsi="Courier New" w:cs="Courier New"/>
            </w:rPr>
          </w:rPrChange>
        </w:rPr>
      </w:pPr>
      <w:proofErr w:type="spellStart"/>
      <w:r w:rsidRPr="00377514">
        <w:rPr>
          <w:rFonts w:ascii="Courier" w:hAnsi="Courier" w:cs="Courier New"/>
          <w:sz w:val="20"/>
          <w:szCs w:val="20"/>
          <w:rPrChange w:id="2614"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615" w:author="Wayne Kunze" w:date="2018-05-09T12:38:00Z">
            <w:rPr>
              <w:rFonts w:ascii="Courier New" w:hAnsi="Courier New" w:cs="Courier New"/>
            </w:rPr>
          </w:rPrChange>
        </w:rPr>
        <w:t xml:space="preserve"> = which(</w:t>
      </w:r>
      <w:proofErr w:type="spellStart"/>
      <w:r w:rsidRPr="00377514">
        <w:rPr>
          <w:rFonts w:ascii="Courier" w:hAnsi="Courier" w:cs="Courier New"/>
          <w:sz w:val="20"/>
          <w:szCs w:val="20"/>
          <w:rPrChange w:id="2616"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17" w:author="Wayne Kunze" w:date="2018-05-09T12:38:00Z">
            <w:rPr>
              <w:rFonts w:ascii="Courier New" w:hAnsi="Courier New" w:cs="Courier New"/>
            </w:rPr>
          </w:rPrChange>
        </w:rPr>
        <w:t>&gt;quantile(</w:t>
      </w:r>
      <w:proofErr w:type="spellStart"/>
      <w:proofErr w:type="gramStart"/>
      <w:r w:rsidRPr="00377514">
        <w:rPr>
          <w:rFonts w:ascii="Courier" w:hAnsi="Courier" w:cs="Courier New"/>
          <w:sz w:val="20"/>
          <w:szCs w:val="20"/>
          <w:rPrChange w:id="2618" w:author="Wayne Kunze" w:date="2018-05-09T12:38:00Z">
            <w:rPr>
              <w:rFonts w:ascii="Courier New" w:hAnsi="Courier New" w:cs="Courier New"/>
            </w:rPr>
          </w:rPrChange>
        </w:rPr>
        <w:t>CoVar.geo</w:t>
      </w:r>
      <w:proofErr w:type="spellEnd"/>
      <w:r w:rsidRPr="00377514">
        <w:rPr>
          <w:rFonts w:ascii="Courier" w:hAnsi="Courier" w:cs="Courier New"/>
          <w:sz w:val="20"/>
          <w:szCs w:val="20"/>
          <w:rPrChange w:id="2619" w:author="Wayne Kunze" w:date="2018-05-09T12:38:00Z">
            <w:rPr>
              <w:rFonts w:ascii="Courier New" w:hAnsi="Courier New" w:cs="Courier New"/>
            </w:rPr>
          </w:rPrChange>
        </w:rPr>
        <w:t>)[</w:t>
      </w:r>
      <w:proofErr w:type="gramEnd"/>
      <w:r w:rsidRPr="00377514">
        <w:rPr>
          <w:rFonts w:ascii="Courier" w:hAnsi="Courier" w:cs="Courier New"/>
          <w:sz w:val="20"/>
          <w:szCs w:val="20"/>
          <w:rPrChange w:id="2620" w:author="Wayne Kunze" w:date="2018-05-09T12:38:00Z">
            <w:rPr>
              <w:rFonts w:ascii="Courier New" w:hAnsi="Courier New" w:cs="Courier New"/>
            </w:rPr>
          </w:rPrChange>
        </w:rPr>
        <w:t>4])</w:t>
      </w:r>
    </w:p>
    <w:p w14:paraId="1D1F44F4" w14:textId="77777777" w:rsidR="00A43594" w:rsidRPr="00377514" w:rsidRDefault="00A43594" w:rsidP="00A43594">
      <w:pPr>
        <w:spacing w:line="240" w:lineRule="auto"/>
        <w:ind w:firstLine="0"/>
        <w:rPr>
          <w:rFonts w:ascii="Courier" w:hAnsi="Courier" w:cs="Courier New"/>
          <w:sz w:val="20"/>
          <w:szCs w:val="20"/>
          <w:rPrChange w:id="2621" w:author="Wayne Kunze" w:date="2018-05-09T12:38:00Z">
            <w:rPr>
              <w:rFonts w:ascii="Courier New" w:hAnsi="Courier New" w:cs="Courier New"/>
            </w:rPr>
          </w:rPrChange>
        </w:rPr>
      </w:pPr>
    </w:p>
    <w:p w14:paraId="53A507C7" w14:textId="77777777" w:rsidR="00A43594" w:rsidRPr="00377514" w:rsidRDefault="5B22F2D0" w:rsidP="00A43594">
      <w:pPr>
        <w:spacing w:line="240" w:lineRule="auto"/>
        <w:ind w:firstLine="0"/>
        <w:rPr>
          <w:rFonts w:ascii="Courier" w:hAnsi="Courier" w:cs="Courier New"/>
          <w:sz w:val="20"/>
          <w:szCs w:val="20"/>
          <w:rPrChange w:id="2622" w:author="Wayne Kunze" w:date="2018-05-09T12:38:00Z">
            <w:rPr>
              <w:rFonts w:ascii="Courier New" w:hAnsi="Courier New" w:cs="Courier New"/>
            </w:rPr>
          </w:rPrChange>
        </w:rPr>
      </w:pPr>
      <w:proofErr w:type="spellStart"/>
      <w:r w:rsidRPr="00377514">
        <w:rPr>
          <w:rFonts w:ascii="Courier" w:hAnsi="Courier" w:cs="Courier New"/>
          <w:sz w:val="20"/>
          <w:szCs w:val="20"/>
          <w:rPrChange w:id="2623"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24"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25" w:author="Wayne Kunze" w:date="2018-05-09T12:38:00Z">
            <w:rPr>
              <w:rFonts w:ascii="Courier New" w:hAnsi="Courier New" w:cs="Courier New"/>
            </w:rPr>
          </w:rPrChange>
        </w:rPr>
        <w:t>as.</w:t>
      </w:r>
      <w:proofErr w:type="gramStart"/>
      <w:r w:rsidRPr="00377514">
        <w:rPr>
          <w:rFonts w:ascii="Courier" w:hAnsi="Courier" w:cs="Courier New"/>
          <w:sz w:val="20"/>
          <w:szCs w:val="20"/>
          <w:rPrChange w:id="2626" w:author="Wayne Kunze" w:date="2018-05-09T12:38:00Z">
            <w:rPr>
              <w:rFonts w:ascii="Courier New" w:hAnsi="Courier New" w:cs="Courier New"/>
            </w:rPr>
          </w:rPrChange>
        </w:rPr>
        <w:t>data.frame</w:t>
      </w:r>
      <w:proofErr w:type="spellEnd"/>
      <w:proofErr w:type="gramEnd"/>
      <w:r w:rsidRPr="00377514">
        <w:rPr>
          <w:rFonts w:ascii="Courier" w:hAnsi="Courier" w:cs="Courier New"/>
          <w:sz w:val="20"/>
          <w:szCs w:val="20"/>
          <w:rPrChange w:id="2627" w:author="Wayne Kunze" w:date="2018-05-09T12:38:00Z">
            <w:rPr>
              <w:rFonts w:ascii="Courier New" w:hAnsi="Courier New" w:cs="Courier New"/>
            </w:rPr>
          </w:rPrChange>
        </w:rPr>
        <w:t>(</w:t>
      </w:r>
      <w:proofErr w:type="spellStart"/>
      <w:r w:rsidRPr="00377514">
        <w:rPr>
          <w:rFonts w:ascii="Courier" w:hAnsi="Courier" w:cs="Courier New"/>
          <w:sz w:val="20"/>
          <w:szCs w:val="20"/>
          <w:rPrChange w:id="2628" w:author="Wayne Kunze" w:date="2018-05-09T12:38:00Z">
            <w:rPr>
              <w:rFonts w:ascii="Courier New" w:hAnsi="Courier New" w:cs="Courier New"/>
            </w:rPr>
          </w:rPrChange>
        </w:rPr>
        <w:t>eset</w:t>
      </w:r>
      <w:proofErr w:type="spellEnd"/>
      <w:r w:rsidRPr="00377514">
        <w:rPr>
          <w:rFonts w:ascii="Courier" w:hAnsi="Courier" w:cs="Courier New"/>
          <w:sz w:val="20"/>
          <w:szCs w:val="20"/>
          <w:rPrChange w:id="2629" w:author="Wayne Kunze" w:date="2018-05-09T12:38:00Z">
            <w:rPr>
              <w:rFonts w:ascii="Courier New" w:hAnsi="Courier New" w:cs="Courier New"/>
            </w:rPr>
          </w:rPrChange>
        </w:rPr>
        <w:t>)</w:t>
      </w:r>
    </w:p>
    <w:p w14:paraId="7D282D8A" w14:textId="77777777" w:rsidR="00A43594" w:rsidRPr="00377514" w:rsidRDefault="5B22F2D0" w:rsidP="00A43594">
      <w:pPr>
        <w:spacing w:line="240" w:lineRule="auto"/>
        <w:ind w:firstLine="0"/>
        <w:rPr>
          <w:rFonts w:ascii="Courier" w:hAnsi="Courier" w:cs="Courier New"/>
          <w:sz w:val="20"/>
          <w:szCs w:val="20"/>
          <w:rPrChange w:id="2630"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31"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632" w:author="Wayne Kunze" w:date="2018-05-09T12:38:00Z">
            <w:rPr>
              <w:rFonts w:ascii="Courier New" w:hAnsi="Courier New" w:cs="Courier New"/>
            </w:rPr>
          </w:rPrChange>
        </w:rPr>
        <w:t>.df</w:t>
      </w:r>
      <w:proofErr w:type="spellEnd"/>
      <w:r w:rsidRPr="00377514">
        <w:rPr>
          <w:rFonts w:ascii="Courier" w:hAnsi="Courier" w:cs="Courier New"/>
          <w:sz w:val="20"/>
          <w:szCs w:val="20"/>
          <w:rPrChange w:id="2633"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34"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35" w:author="Wayne Kunze" w:date="2018-05-09T12:38:00Z">
            <w:rPr>
              <w:rFonts w:ascii="Courier New" w:hAnsi="Courier New" w:cs="Courier New"/>
            </w:rPr>
          </w:rPrChange>
        </w:rPr>
        <w:t>[,</w:t>
      </w:r>
      <w:proofErr w:type="spellStart"/>
      <w:r w:rsidRPr="00377514">
        <w:rPr>
          <w:rFonts w:ascii="Courier" w:hAnsi="Courier" w:cs="Courier New"/>
          <w:sz w:val="20"/>
          <w:szCs w:val="20"/>
          <w:rPrChange w:id="2636" w:author="Wayne Kunze" w:date="2018-05-09T12:38:00Z">
            <w:rPr>
              <w:rFonts w:ascii="Courier New" w:hAnsi="Courier New" w:cs="Courier New"/>
            </w:rPr>
          </w:rPrChange>
        </w:rPr>
        <w:t>filter.geo</w:t>
      </w:r>
      <w:proofErr w:type="spellEnd"/>
      <w:r w:rsidRPr="00377514">
        <w:rPr>
          <w:rFonts w:ascii="Courier" w:hAnsi="Courier" w:cs="Courier New"/>
          <w:sz w:val="20"/>
          <w:szCs w:val="20"/>
          <w:rPrChange w:id="2637" w:author="Wayne Kunze" w:date="2018-05-09T12:38:00Z">
            <w:rPr>
              <w:rFonts w:ascii="Courier New" w:hAnsi="Courier New" w:cs="Courier New"/>
            </w:rPr>
          </w:rPrChange>
        </w:rPr>
        <w:t>]</w:t>
      </w:r>
    </w:p>
    <w:p w14:paraId="0967F595" w14:textId="77777777" w:rsidR="00A43594" w:rsidRPr="00377514" w:rsidRDefault="5B22F2D0" w:rsidP="00A43594">
      <w:pPr>
        <w:spacing w:line="240" w:lineRule="auto"/>
        <w:ind w:firstLine="0"/>
        <w:rPr>
          <w:rFonts w:ascii="Courier" w:hAnsi="Courier" w:cs="Courier New"/>
          <w:sz w:val="20"/>
          <w:szCs w:val="20"/>
          <w:rPrChange w:id="2638"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39" w:author="Wayne Kunze" w:date="2018-05-09T12:38:00Z">
            <w:rPr>
              <w:rFonts w:ascii="Courier New" w:hAnsi="Courier New" w:cs="Courier New"/>
            </w:rPr>
          </w:rPrChange>
        </w:rPr>
        <w:t>yeset.filtered</w:t>
      </w:r>
      <w:proofErr w:type="gramEnd"/>
      <w:r w:rsidRPr="00377514">
        <w:rPr>
          <w:rFonts w:ascii="Courier" w:hAnsi="Courier" w:cs="Courier New"/>
          <w:sz w:val="20"/>
          <w:szCs w:val="20"/>
          <w:rPrChange w:id="2640" w:author="Wayne Kunze" w:date="2018-05-09T12:38:00Z">
            <w:rPr>
              <w:rFonts w:ascii="Courier New" w:hAnsi="Courier New" w:cs="Courier New"/>
            </w:rPr>
          </w:rPrChange>
        </w:rPr>
        <w:t>.df</w:t>
      </w:r>
      <w:proofErr w:type="spellEnd"/>
      <w:r w:rsidRPr="00377514">
        <w:rPr>
          <w:rFonts w:ascii="Courier" w:hAnsi="Courier" w:cs="Courier New"/>
          <w:sz w:val="20"/>
          <w:szCs w:val="20"/>
          <w:rPrChange w:id="2641" w:author="Wayne Kunze" w:date="2018-05-09T12:38:00Z">
            <w:rPr>
              <w:rFonts w:ascii="Courier New" w:hAnsi="Courier New" w:cs="Courier New"/>
            </w:rPr>
          </w:rPrChange>
        </w:rPr>
        <w:t xml:space="preserve"> = (</w:t>
      </w:r>
      <w:proofErr w:type="spellStart"/>
      <w:r w:rsidRPr="00377514">
        <w:rPr>
          <w:rFonts w:ascii="Courier" w:hAnsi="Courier" w:cs="Courier New"/>
          <w:sz w:val="20"/>
          <w:szCs w:val="20"/>
          <w:rPrChange w:id="2642" w:author="Wayne Kunze" w:date="2018-05-09T12:38:00Z">
            <w:rPr>
              <w:rFonts w:ascii="Courier New" w:hAnsi="Courier New" w:cs="Courier New"/>
            </w:rPr>
          </w:rPrChange>
        </w:rPr>
        <w:t>cbind</w:t>
      </w:r>
      <w:proofErr w:type="spellEnd"/>
      <w:r w:rsidRPr="00377514">
        <w:rPr>
          <w:rFonts w:ascii="Courier" w:hAnsi="Courier" w:cs="Courier New"/>
          <w:sz w:val="20"/>
          <w:szCs w:val="20"/>
          <w:rPrChange w:id="2643" w:author="Wayne Kunze" w:date="2018-05-09T12:38:00Z">
            <w:rPr>
              <w:rFonts w:ascii="Courier New" w:hAnsi="Courier New" w:cs="Courier New"/>
            </w:rPr>
          </w:rPrChange>
        </w:rPr>
        <w:t>(</w:t>
      </w:r>
      <w:proofErr w:type="spellStart"/>
      <w:r w:rsidRPr="00377514">
        <w:rPr>
          <w:rFonts w:ascii="Courier" w:hAnsi="Courier" w:cs="Courier New"/>
          <w:sz w:val="20"/>
          <w:szCs w:val="20"/>
          <w:rPrChange w:id="2644"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45" w:author="Wayne Kunze" w:date="2018-05-09T12:38:00Z">
            <w:rPr>
              <w:rFonts w:ascii="Courier New" w:hAnsi="Courier New" w:cs="Courier New"/>
            </w:rPr>
          </w:rPrChange>
        </w:rPr>
        <w:t>))</w:t>
      </w:r>
    </w:p>
    <w:p w14:paraId="7444FEB6" w14:textId="77777777" w:rsidR="00A43594" w:rsidRPr="00377514" w:rsidRDefault="00A43594" w:rsidP="00A43594">
      <w:pPr>
        <w:spacing w:line="240" w:lineRule="auto"/>
        <w:ind w:firstLine="0"/>
        <w:rPr>
          <w:rFonts w:ascii="Courier" w:hAnsi="Courier" w:cs="Courier New"/>
          <w:sz w:val="20"/>
          <w:szCs w:val="20"/>
          <w:rPrChange w:id="2646" w:author="Wayne Kunze" w:date="2018-05-09T12:38:00Z">
            <w:rPr>
              <w:rFonts w:ascii="Courier New" w:hAnsi="Courier New" w:cs="Courier New"/>
            </w:rPr>
          </w:rPrChange>
        </w:rPr>
      </w:pPr>
    </w:p>
    <w:p w14:paraId="15EC850E" w14:textId="77777777" w:rsidR="00A43594" w:rsidRPr="00377514" w:rsidRDefault="5B22F2D0" w:rsidP="00A43594">
      <w:pPr>
        <w:spacing w:line="240" w:lineRule="auto"/>
        <w:ind w:firstLine="0"/>
        <w:rPr>
          <w:rFonts w:ascii="Courier" w:hAnsi="Courier" w:cs="Courier New"/>
          <w:sz w:val="20"/>
          <w:szCs w:val="20"/>
          <w:rPrChange w:id="2647" w:author="Wayne Kunze" w:date="2018-05-09T12:38:00Z">
            <w:rPr>
              <w:rFonts w:ascii="Courier New" w:hAnsi="Courier New" w:cs="Courier New"/>
            </w:rPr>
          </w:rPrChange>
        </w:rPr>
      </w:pPr>
      <w:r w:rsidRPr="00377514">
        <w:rPr>
          <w:rFonts w:ascii="Courier" w:hAnsi="Courier" w:cs="Courier New"/>
          <w:sz w:val="20"/>
          <w:szCs w:val="20"/>
          <w:rPrChange w:id="2648" w:author="Wayne Kunze" w:date="2018-05-09T12:38:00Z">
            <w:rPr>
              <w:rFonts w:ascii="Courier New" w:hAnsi="Courier New" w:cs="Courier New"/>
            </w:rPr>
          </w:rPrChange>
        </w:rPr>
        <w:t>rm(</w:t>
      </w:r>
      <w:proofErr w:type="spellStart"/>
      <w:r w:rsidRPr="00377514">
        <w:rPr>
          <w:rFonts w:ascii="Courier" w:hAnsi="Courier" w:cs="Courier New"/>
          <w:sz w:val="20"/>
          <w:szCs w:val="20"/>
          <w:rPrChange w:id="2649" w:author="Wayne Kunze" w:date="2018-05-09T12:38:00Z">
            <w:rPr>
              <w:rFonts w:ascii="Courier New" w:hAnsi="Courier New" w:cs="Courier New"/>
            </w:rPr>
          </w:rPrChange>
        </w:rPr>
        <w:t>gse</w:t>
      </w:r>
      <w:proofErr w:type="spellEnd"/>
      <w:r w:rsidRPr="00377514">
        <w:rPr>
          <w:rFonts w:ascii="Courier" w:hAnsi="Courier" w:cs="Courier New"/>
          <w:sz w:val="20"/>
          <w:szCs w:val="20"/>
          <w:rPrChange w:id="2650" w:author="Wayne Kunze" w:date="2018-05-09T12:38:00Z">
            <w:rPr>
              <w:rFonts w:ascii="Courier New" w:hAnsi="Courier New" w:cs="Courier New"/>
            </w:rPr>
          </w:rPrChange>
        </w:rPr>
        <w:t>)</w:t>
      </w:r>
    </w:p>
    <w:p w14:paraId="2DB92428" w14:textId="77777777" w:rsidR="00A43594" w:rsidRPr="00377514" w:rsidRDefault="5B22F2D0" w:rsidP="00A43594">
      <w:pPr>
        <w:spacing w:line="240" w:lineRule="auto"/>
        <w:ind w:firstLine="0"/>
        <w:rPr>
          <w:rFonts w:ascii="Courier" w:hAnsi="Courier" w:cs="Courier New"/>
          <w:sz w:val="20"/>
          <w:szCs w:val="20"/>
          <w:rPrChange w:id="2651" w:author="Wayne Kunze" w:date="2018-05-09T12:38:00Z">
            <w:rPr>
              <w:rFonts w:ascii="Courier New" w:hAnsi="Courier New" w:cs="Courier New"/>
            </w:rPr>
          </w:rPrChange>
        </w:rPr>
      </w:pPr>
      <w:r w:rsidRPr="00377514">
        <w:rPr>
          <w:rFonts w:ascii="Courier" w:hAnsi="Courier" w:cs="Courier New"/>
          <w:sz w:val="20"/>
          <w:szCs w:val="20"/>
          <w:rPrChange w:id="2652" w:author="Wayne Kunze" w:date="2018-05-09T12:38:00Z">
            <w:rPr>
              <w:rFonts w:ascii="Courier New" w:hAnsi="Courier New" w:cs="Courier New"/>
            </w:rPr>
          </w:rPrChange>
        </w:rPr>
        <w:t>rm(</w:t>
      </w:r>
      <w:proofErr w:type="spellStart"/>
      <w:r w:rsidRPr="00377514">
        <w:rPr>
          <w:rFonts w:ascii="Courier" w:hAnsi="Courier" w:cs="Courier New"/>
          <w:sz w:val="20"/>
          <w:szCs w:val="20"/>
          <w:rPrChange w:id="2653" w:author="Wayne Kunze" w:date="2018-05-09T12:38:00Z">
            <w:rPr>
              <w:rFonts w:ascii="Courier New" w:hAnsi="Courier New" w:cs="Courier New"/>
            </w:rPr>
          </w:rPrChange>
        </w:rPr>
        <w:t>eset</w:t>
      </w:r>
      <w:proofErr w:type="spellEnd"/>
      <w:r w:rsidRPr="00377514">
        <w:rPr>
          <w:rFonts w:ascii="Courier" w:hAnsi="Courier" w:cs="Courier New"/>
          <w:sz w:val="20"/>
          <w:szCs w:val="20"/>
          <w:rPrChange w:id="2654" w:author="Wayne Kunze" w:date="2018-05-09T12:38:00Z">
            <w:rPr>
              <w:rFonts w:ascii="Courier New" w:hAnsi="Courier New" w:cs="Courier New"/>
            </w:rPr>
          </w:rPrChange>
        </w:rPr>
        <w:t>)</w:t>
      </w:r>
    </w:p>
    <w:p w14:paraId="32ACE39B" w14:textId="77777777" w:rsidR="00A43594" w:rsidRPr="00377514" w:rsidRDefault="5B22F2D0" w:rsidP="00A43594">
      <w:pPr>
        <w:spacing w:line="240" w:lineRule="auto"/>
        <w:ind w:firstLine="0"/>
        <w:rPr>
          <w:rFonts w:ascii="Courier" w:hAnsi="Courier" w:cs="Courier New"/>
          <w:sz w:val="20"/>
          <w:szCs w:val="20"/>
          <w:rPrChange w:id="2655" w:author="Wayne Kunze" w:date="2018-05-09T12:38:00Z">
            <w:rPr>
              <w:rFonts w:ascii="Courier New" w:hAnsi="Courier New" w:cs="Courier New"/>
            </w:rPr>
          </w:rPrChange>
        </w:rPr>
      </w:pPr>
      <w:r w:rsidRPr="00377514">
        <w:rPr>
          <w:rFonts w:ascii="Courier" w:hAnsi="Courier" w:cs="Courier New"/>
          <w:sz w:val="20"/>
          <w:szCs w:val="20"/>
          <w:rPrChange w:id="2656" w:author="Wayne Kunze" w:date="2018-05-09T12:38:00Z">
            <w:rPr>
              <w:rFonts w:ascii="Courier New" w:hAnsi="Courier New" w:cs="Courier New"/>
            </w:rPr>
          </w:rPrChange>
        </w:rPr>
        <w:t>rm(</w:t>
      </w:r>
      <w:proofErr w:type="spellStart"/>
      <w:r w:rsidRPr="00377514">
        <w:rPr>
          <w:rFonts w:ascii="Courier" w:hAnsi="Courier" w:cs="Courier New"/>
          <w:sz w:val="20"/>
          <w:szCs w:val="20"/>
          <w:rPrChange w:id="2657" w:author="Wayne Kunze" w:date="2018-05-09T12:38:00Z">
            <w:rPr>
              <w:rFonts w:ascii="Courier New" w:hAnsi="Courier New" w:cs="Courier New"/>
            </w:rPr>
          </w:rPrChange>
        </w:rPr>
        <w:t>eset.df</w:t>
      </w:r>
      <w:proofErr w:type="spellEnd"/>
      <w:r w:rsidRPr="00377514">
        <w:rPr>
          <w:rFonts w:ascii="Courier" w:hAnsi="Courier" w:cs="Courier New"/>
          <w:sz w:val="20"/>
          <w:szCs w:val="20"/>
          <w:rPrChange w:id="2658" w:author="Wayne Kunze" w:date="2018-05-09T12:38:00Z">
            <w:rPr>
              <w:rFonts w:ascii="Courier New" w:hAnsi="Courier New" w:cs="Courier New"/>
            </w:rPr>
          </w:rPrChange>
        </w:rPr>
        <w:t>)</w:t>
      </w:r>
    </w:p>
    <w:p w14:paraId="2DA47951" w14:textId="77777777" w:rsidR="00A43594" w:rsidRPr="00377514" w:rsidRDefault="5B22F2D0" w:rsidP="00A43594">
      <w:pPr>
        <w:spacing w:line="240" w:lineRule="auto"/>
        <w:ind w:firstLine="0"/>
        <w:rPr>
          <w:rFonts w:ascii="Courier" w:hAnsi="Courier" w:cs="Courier New"/>
          <w:sz w:val="20"/>
          <w:szCs w:val="20"/>
          <w:rPrChange w:id="2659" w:author="Wayne Kunze" w:date="2018-05-09T12:38:00Z">
            <w:rPr>
              <w:rFonts w:ascii="Courier New" w:hAnsi="Courier New" w:cs="Courier New"/>
            </w:rPr>
          </w:rPrChange>
        </w:rPr>
      </w:pPr>
      <w:r w:rsidRPr="00377514">
        <w:rPr>
          <w:rFonts w:ascii="Courier" w:hAnsi="Courier" w:cs="Courier New"/>
          <w:sz w:val="20"/>
          <w:szCs w:val="20"/>
          <w:rPrChange w:id="2660" w:author="Wayne Kunze" w:date="2018-05-09T12:38:00Z">
            <w:rPr>
              <w:rFonts w:ascii="Courier New" w:hAnsi="Courier New" w:cs="Courier New"/>
            </w:rPr>
          </w:rPrChange>
        </w:rPr>
        <w:t>rm(</w:t>
      </w:r>
      <w:proofErr w:type="spellStart"/>
      <w:proofErr w:type="gramStart"/>
      <w:r w:rsidRPr="00377514">
        <w:rPr>
          <w:rFonts w:ascii="Courier" w:hAnsi="Courier" w:cs="Courier New"/>
          <w:sz w:val="20"/>
          <w:szCs w:val="20"/>
          <w:rPrChange w:id="2661" w:author="Wayne Kunze" w:date="2018-05-09T12:38:00Z">
            <w:rPr>
              <w:rFonts w:ascii="Courier New" w:hAnsi="Courier New" w:cs="Courier New"/>
            </w:rPr>
          </w:rPrChange>
        </w:rPr>
        <w:t>eset.filtered</w:t>
      </w:r>
      <w:proofErr w:type="gramEnd"/>
      <w:r w:rsidRPr="00377514">
        <w:rPr>
          <w:rFonts w:ascii="Courier" w:hAnsi="Courier" w:cs="Courier New"/>
          <w:sz w:val="20"/>
          <w:szCs w:val="20"/>
          <w:rPrChange w:id="2662" w:author="Wayne Kunze" w:date="2018-05-09T12:38:00Z">
            <w:rPr>
              <w:rFonts w:ascii="Courier New" w:hAnsi="Courier New" w:cs="Courier New"/>
            </w:rPr>
          </w:rPrChange>
        </w:rPr>
        <w:t>.df</w:t>
      </w:r>
      <w:proofErr w:type="spellEnd"/>
      <w:r w:rsidRPr="00377514">
        <w:rPr>
          <w:rFonts w:ascii="Courier" w:hAnsi="Courier" w:cs="Courier New"/>
          <w:sz w:val="20"/>
          <w:szCs w:val="20"/>
          <w:rPrChange w:id="2663" w:author="Wayne Kunze" w:date="2018-05-09T12:38:00Z">
            <w:rPr>
              <w:rFonts w:ascii="Courier New" w:hAnsi="Courier New" w:cs="Courier New"/>
            </w:rPr>
          </w:rPrChange>
        </w:rPr>
        <w:t>)</w:t>
      </w:r>
    </w:p>
    <w:p w14:paraId="19CEE142" w14:textId="77777777" w:rsidR="00A43594" w:rsidRPr="00377514" w:rsidRDefault="00A43594" w:rsidP="00A43594">
      <w:pPr>
        <w:spacing w:line="240" w:lineRule="auto"/>
        <w:ind w:firstLine="0"/>
        <w:rPr>
          <w:rFonts w:ascii="Courier" w:hAnsi="Courier" w:cs="Courier New"/>
          <w:sz w:val="20"/>
          <w:szCs w:val="20"/>
          <w:rPrChange w:id="2664" w:author="Wayne Kunze" w:date="2018-05-09T12:38:00Z">
            <w:rPr>
              <w:rFonts w:ascii="Courier New" w:hAnsi="Courier New" w:cs="Courier New"/>
            </w:rPr>
          </w:rPrChange>
        </w:rPr>
      </w:pPr>
    </w:p>
    <w:p w14:paraId="30A469BC" w14:textId="77777777" w:rsidR="00A43594" w:rsidRPr="00377514" w:rsidRDefault="5B22F2D0" w:rsidP="00A43594">
      <w:pPr>
        <w:spacing w:line="240" w:lineRule="auto"/>
        <w:ind w:firstLine="0"/>
        <w:rPr>
          <w:rFonts w:ascii="Courier" w:hAnsi="Courier" w:cs="Courier New"/>
          <w:sz w:val="20"/>
          <w:szCs w:val="20"/>
          <w:rPrChange w:id="2665"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66" w:author="Wayne Kunze" w:date="2018-05-09T12:38:00Z">
            <w:rPr>
              <w:rFonts w:ascii="Courier New" w:hAnsi="Courier New" w:cs="Courier New"/>
            </w:rPr>
          </w:rPrChange>
        </w:rPr>
        <w:t>min.model</w:t>
      </w:r>
      <w:proofErr w:type="spellEnd"/>
      <w:proofErr w:type="gramEnd"/>
      <w:r w:rsidRPr="00377514">
        <w:rPr>
          <w:rFonts w:ascii="Courier" w:hAnsi="Courier" w:cs="Courier New"/>
          <w:sz w:val="20"/>
          <w:szCs w:val="20"/>
          <w:rPrChange w:id="2667" w:author="Wayne Kunze" w:date="2018-05-09T12:38:00Z">
            <w:rPr>
              <w:rFonts w:ascii="Courier New" w:hAnsi="Courier New" w:cs="Courier New"/>
            </w:rPr>
          </w:rPrChange>
        </w:rPr>
        <w:t xml:space="preserve"> &lt;- </w:t>
      </w:r>
      <w:proofErr w:type="spellStart"/>
      <w:r w:rsidRPr="00377514">
        <w:rPr>
          <w:rFonts w:ascii="Courier" w:hAnsi="Courier" w:cs="Courier New"/>
          <w:sz w:val="20"/>
          <w:szCs w:val="20"/>
          <w:rPrChange w:id="2668" w:author="Wayne Kunze" w:date="2018-05-09T12:38:00Z">
            <w:rPr>
              <w:rFonts w:ascii="Courier New" w:hAnsi="Courier New" w:cs="Courier New"/>
            </w:rPr>
          </w:rPrChange>
        </w:rPr>
        <w:t>glm</w:t>
      </w:r>
      <w:proofErr w:type="spellEnd"/>
      <w:r w:rsidRPr="00377514">
        <w:rPr>
          <w:rFonts w:ascii="Courier" w:hAnsi="Courier" w:cs="Courier New"/>
          <w:sz w:val="20"/>
          <w:szCs w:val="20"/>
          <w:rPrChange w:id="2669" w:author="Wayne Kunze" w:date="2018-05-09T12:38:00Z">
            <w:rPr>
              <w:rFonts w:ascii="Courier New" w:hAnsi="Courier New" w:cs="Courier New"/>
            </w:rPr>
          </w:rPrChange>
        </w:rPr>
        <w:t>(y ~ 1, family=binomial(link = 'logit'), data=</w:t>
      </w:r>
      <w:proofErr w:type="spellStart"/>
      <w:r w:rsidRPr="00377514">
        <w:rPr>
          <w:rFonts w:ascii="Courier" w:hAnsi="Courier" w:cs="Courier New"/>
          <w:sz w:val="20"/>
          <w:szCs w:val="20"/>
          <w:rPrChange w:id="2670"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71" w:author="Wayne Kunze" w:date="2018-05-09T12:38:00Z">
            <w:rPr>
              <w:rFonts w:ascii="Courier New" w:hAnsi="Courier New" w:cs="Courier New"/>
            </w:rPr>
          </w:rPrChange>
        </w:rPr>
        <w:t>)</w:t>
      </w:r>
    </w:p>
    <w:p w14:paraId="2E791316" w14:textId="77777777" w:rsidR="00A43594" w:rsidRPr="00377514" w:rsidRDefault="53A8D560" w:rsidP="00A43594">
      <w:pPr>
        <w:spacing w:line="240" w:lineRule="auto"/>
        <w:ind w:firstLine="0"/>
        <w:rPr>
          <w:rFonts w:ascii="Courier" w:hAnsi="Courier" w:cs="Courier New"/>
          <w:sz w:val="20"/>
          <w:szCs w:val="20"/>
          <w:rPrChange w:id="2672" w:author="Wayne Kunze" w:date="2018-05-09T12:38:00Z">
            <w:rPr>
              <w:rFonts w:ascii="Courier New" w:hAnsi="Courier New" w:cs="Courier New"/>
            </w:rPr>
          </w:rPrChange>
        </w:rPr>
      </w:pPr>
      <w:proofErr w:type="spellStart"/>
      <w:proofErr w:type="gramStart"/>
      <w:r w:rsidRPr="00377514">
        <w:rPr>
          <w:rFonts w:ascii="Courier" w:hAnsi="Courier" w:cs="Courier New"/>
          <w:sz w:val="20"/>
          <w:szCs w:val="20"/>
          <w:rPrChange w:id="2673" w:author="Wayne Kunze" w:date="2018-05-09T12:38:00Z">
            <w:rPr>
              <w:rFonts w:ascii="Courier New" w:hAnsi="Courier New" w:cs="Courier New"/>
            </w:rPr>
          </w:rPrChange>
        </w:rPr>
        <w:t>upper.model</w:t>
      </w:r>
      <w:proofErr w:type="spellEnd"/>
      <w:proofErr w:type="gramEnd"/>
      <w:r w:rsidRPr="00377514">
        <w:rPr>
          <w:rFonts w:ascii="Courier" w:hAnsi="Courier" w:cs="Courier New"/>
          <w:sz w:val="20"/>
          <w:szCs w:val="20"/>
          <w:rPrChange w:id="2674" w:author="Wayne Kunze" w:date="2018-05-09T12:38:00Z">
            <w:rPr>
              <w:rFonts w:ascii="Courier New" w:hAnsi="Courier New" w:cs="Courier New"/>
            </w:rPr>
          </w:rPrChange>
        </w:rPr>
        <w:t xml:space="preserve"> &lt;- formula(</w:t>
      </w:r>
      <w:proofErr w:type="spellStart"/>
      <w:r w:rsidRPr="00377514">
        <w:rPr>
          <w:rFonts w:ascii="Courier" w:hAnsi="Courier" w:cs="Courier New"/>
          <w:sz w:val="20"/>
          <w:szCs w:val="20"/>
          <w:rPrChange w:id="2675" w:author="Wayne Kunze" w:date="2018-05-09T12:38:00Z">
            <w:rPr>
              <w:rFonts w:ascii="Courier New" w:hAnsi="Courier New" w:cs="Courier New"/>
            </w:rPr>
          </w:rPrChange>
        </w:rPr>
        <w:t>glm</w:t>
      </w:r>
      <w:proofErr w:type="spellEnd"/>
      <w:r w:rsidRPr="00377514">
        <w:rPr>
          <w:rFonts w:ascii="Courier" w:hAnsi="Courier" w:cs="Courier New"/>
          <w:sz w:val="20"/>
          <w:szCs w:val="20"/>
          <w:rPrChange w:id="2676" w:author="Wayne Kunze" w:date="2018-05-09T12:38:00Z">
            <w:rPr>
              <w:rFonts w:ascii="Courier New" w:hAnsi="Courier New" w:cs="Courier New"/>
            </w:rPr>
          </w:rPrChange>
        </w:rPr>
        <w:t>(</w:t>
      </w:r>
      <w:proofErr w:type="spellStart"/>
      <w:r w:rsidRPr="00377514">
        <w:rPr>
          <w:rFonts w:ascii="Courier" w:hAnsi="Courier" w:cs="Courier New"/>
          <w:sz w:val="20"/>
          <w:szCs w:val="20"/>
          <w:rPrChange w:id="2677" w:author="Wayne Kunze" w:date="2018-05-09T12:38:00Z">
            <w:rPr>
              <w:rFonts w:ascii="Courier New" w:hAnsi="Courier New" w:cs="Courier New"/>
            </w:rPr>
          </w:rPrChange>
        </w:rPr>
        <w:t>y~.,family</w:t>
      </w:r>
      <w:proofErr w:type="spellEnd"/>
      <w:r w:rsidRPr="00377514">
        <w:rPr>
          <w:rFonts w:ascii="Courier" w:hAnsi="Courier" w:cs="Courier New"/>
          <w:sz w:val="20"/>
          <w:szCs w:val="20"/>
          <w:rPrChange w:id="2678" w:author="Wayne Kunze" w:date="2018-05-09T12:38:00Z">
            <w:rPr>
              <w:rFonts w:ascii="Courier New" w:hAnsi="Courier New" w:cs="Courier New"/>
            </w:rPr>
          </w:rPrChange>
        </w:rPr>
        <w:t xml:space="preserve"> = binomial(link = 'logit'), data = </w:t>
      </w:r>
      <w:proofErr w:type="spellStart"/>
      <w:r w:rsidRPr="00377514">
        <w:rPr>
          <w:rFonts w:ascii="Courier" w:hAnsi="Courier" w:cs="Courier New"/>
          <w:sz w:val="20"/>
          <w:szCs w:val="20"/>
          <w:rPrChange w:id="2679" w:author="Wayne Kunze" w:date="2018-05-09T12:38:00Z">
            <w:rPr>
              <w:rFonts w:ascii="Courier New" w:hAnsi="Courier New" w:cs="Courier New"/>
            </w:rPr>
          </w:rPrChange>
        </w:rPr>
        <w:t>yeset.filtered.df</w:t>
      </w:r>
      <w:proofErr w:type="spellEnd"/>
      <w:r w:rsidRPr="00377514">
        <w:rPr>
          <w:rFonts w:ascii="Courier" w:hAnsi="Courier" w:cs="Courier New"/>
          <w:sz w:val="20"/>
          <w:szCs w:val="20"/>
          <w:rPrChange w:id="2680" w:author="Wayne Kunze" w:date="2018-05-09T12:38:00Z">
            <w:rPr>
              <w:rFonts w:ascii="Courier New" w:hAnsi="Courier New" w:cs="Courier New"/>
            </w:rPr>
          </w:rPrChange>
        </w:rPr>
        <w:t>))</w:t>
      </w:r>
    </w:p>
    <w:p w14:paraId="75DDF8E6" w14:textId="77777777" w:rsidR="00A43594" w:rsidRPr="00377514" w:rsidRDefault="00A43594" w:rsidP="00A43594">
      <w:pPr>
        <w:spacing w:line="240" w:lineRule="auto"/>
        <w:ind w:firstLine="0"/>
        <w:rPr>
          <w:rFonts w:ascii="Courier" w:hAnsi="Courier" w:cs="Courier New"/>
          <w:sz w:val="20"/>
          <w:szCs w:val="20"/>
          <w:rPrChange w:id="2681" w:author="Wayne Kunze" w:date="2018-05-09T12:38:00Z">
            <w:rPr>
              <w:rFonts w:ascii="Courier New" w:hAnsi="Courier New" w:cs="Courier New"/>
            </w:rPr>
          </w:rPrChange>
        </w:rPr>
      </w:pPr>
    </w:p>
    <w:p w14:paraId="4DB9C92E" w14:textId="4D56BDE4" w:rsidR="00A43594" w:rsidRPr="00377514" w:rsidRDefault="53A8D560" w:rsidP="00A43594">
      <w:pPr>
        <w:spacing w:line="240" w:lineRule="auto"/>
        <w:ind w:firstLine="0"/>
        <w:rPr>
          <w:rFonts w:ascii="Courier" w:hAnsi="Courier" w:cs="Courier New"/>
          <w:sz w:val="20"/>
          <w:szCs w:val="20"/>
          <w:rPrChange w:id="2682" w:author="Wayne Kunze" w:date="2018-05-09T12:38:00Z">
            <w:rPr>
              <w:rFonts w:ascii="Courier New" w:hAnsi="Courier New" w:cs="Courier New"/>
            </w:rPr>
          </w:rPrChange>
        </w:rPr>
      </w:pPr>
      <w:proofErr w:type="spellStart"/>
      <w:r w:rsidRPr="00377514">
        <w:rPr>
          <w:rFonts w:ascii="Courier" w:hAnsi="Courier" w:cs="Courier New"/>
          <w:sz w:val="20"/>
          <w:szCs w:val="20"/>
          <w:rPrChange w:id="2683" w:author="Wayne Kunze" w:date="2018-05-09T12:38:00Z">
            <w:rPr>
              <w:rFonts w:ascii="Courier New" w:hAnsi="Courier New" w:cs="Courier New"/>
            </w:rPr>
          </w:rPrChange>
        </w:rPr>
        <w:t>fwd.geo</w:t>
      </w:r>
      <w:proofErr w:type="spellEnd"/>
      <w:r w:rsidRPr="00377514">
        <w:rPr>
          <w:rFonts w:ascii="Courier" w:hAnsi="Courier" w:cs="Courier New"/>
          <w:sz w:val="20"/>
          <w:szCs w:val="20"/>
          <w:rPrChange w:id="2684" w:author="Wayne Kunze" w:date="2018-05-09T12:38:00Z">
            <w:rPr>
              <w:rFonts w:ascii="Courier New" w:hAnsi="Courier New" w:cs="Courier New"/>
            </w:rPr>
          </w:rPrChange>
        </w:rPr>
        <w:t xml:space="preserve"> &lt;- </w:t>
      </w:r>
      <w:proofErr w:type="gramStart"/>
      <w:r w:rsidRPr="00377514">
        <w:rPr>
          <w:rFonts w:ascii="Courier" w:hAnsi="Courier" w:cs="Courier New"/>
          <w:sz w:val="20"/>
          <w:szCs w:val="20"/>
          <w:rPrChange w:id="2685" w:author="Wayne Kunze" w:date="2018-05-09T12:38:00Z">
            <w:rPr>
              <w:rFonts w:ascii="Courier New" w:hAnsi="Courier New" w:cs="Courier New"/>
            </w:rPr>
          </w:rPrChange>
        </w:rPr>
        <w:t>step(</w:t>
      </w:r>
      <w:proofErr w:type="spellStart"/>
      <w:proofErr w:type="gramEnd"/>
      <w:r w:rsidRPr="00377514">
        <w:rPr>
          <w:rFonts w:ascii="Courier" w:hAnsi="Courier" w:cs="Courier New"/>
          <w:sz w:val="20"/>
          <w:szCs w:val="20"/>
          <w:rPrChange w:id="2686" w:author="Wayne Kunze" w:date="2018-05-09T12:38:00Z">
            <w:rPr>
              <w:rFonts w:ascii="Courier New" w:hAnsi="Courier New" w:cs="Courier New"/>
            </w:rPr>
          </w:rPrChange>
        </w:rPr>
        <w:t>min.model,scope</w:t>
      </w:r>
      <w:proofErr w:type="spellEnd"/>
      <w:r w:rsidRPr="00377514">
        <w:rPr>
          <w:rFonts w:ascii="Courier" w:hAnsi="Courier" w:cs="Courier New"/>
          <w:sz w:val="20"/>
          <w:szCs w:val="20"/>
          <w:rPrChange w:id="2687" w:author="Wayne Kunze" w:date="2018-05-09T12:38:00Z">
            <w:rPr>
              <w:rFonts w:ascii="Courier New" w:hAnsi="Courier New" w:cs="Courier New"/>
            </w:rPr>
          </w:rPrChange>
        </w:rPr>
        <w:t xml:space="preserve"> = list(lower=</w:t>
      </w:r>
      <w:proofErr w:type="spellStart"/>
      <w:r w:rsidRPr="00377514">
        <w:rPr>
          <w:rFonts w:ascii="Courier" w:hAnsi="Courier" w:cs="Courier New"/>
          <w:sz w:val="20"/>
          <w:szCs w:val="20"/>
          <w:rPrChange w:id="2688" w:author="Wayne Kunze" w:date="2018-05-09T12:38:00Z">
            <w:rPr>
              <w:rFonts w:ascii="Courier New" w:hAnsi="Courier New" w:cs="Courier New"/>
            </w:rPr>
          </w:rPrChange>
        </w:rPr>
        <w:t>min.model,upper</w:t>
      </w:r>
      <w:proofErr w:type="spellEnd"/>
      <w:r w:rsidRPr="00377514">
        <w:rPr>
          <w:rFonts w:ascii="Courier" w:hAnsi="Courier" w:cs="Courier New"/>
          <w:sz w:val="20"/>
          <w:szCs w:val="20"/>
          <w:rPrChange w:id="2689" w:author="Wayne Kunze" w:date="2018-05-09T12:38:00Z">
            <w:rPr>
              <w:rFonts w:ascii="Courier New" w:hAnsi="Courier New" w:cs="Courier New"/>
            </w:rPr>
          </w:rPrChange>
        </w:rPr>
        <w:t>=</w:t>
      </w:r>
      <w:proofErr w:type="spellStart"/>
      <w:r w:rsidRPr="00377514">
        <w:rPr>
          <w:rFonts w:ascii="Courier" w:hAnsi="Courier" w:cs="Courier New"/>
          <w:sz w:val="20"/>
          <w:szCs w:val="20"/>
          <w:rPrChange w:id="2690" w:author="Wayne Kunze" w:date="2018-05-09T12:38:00Z">
            <w:rPr>
              <w:rFonts w:ascii="Courier New" w:hAnsi="Courier New" w:cs="Courier New"/>
            </w:rPr>
          </w:rPrChange>
        </w:rPr>
        <w:t>upper.model</w:t>
      </w:r>
      <w:proofErr w:type="spellEnd"/>
      <w:r w:rsidRPr="00377514">
        <w:rPr>
          <w:rFonts w:ascii="Courier" w:hAnsi="Courier" w:cs="Courier New"/>
          <w:sz w:val="20"/>
          <w:szCs w:val="20"/>
          <w:rPrChange w:id="2691" w:author="Wayne Kunze" w:date="2018-05-09T12:38:00Z">
            <w:rPr>
              <w:rFonts w:ascii="Courier New" w:hAnsi="Courier New" w:cs="Courier New"/>
            </w:rPr>
          </w:rPrChange>
        </w:rPr>
        <w:t>),direction = '</w:t>
      </w:r>
      <w:proofErr w:type="spellStart"/>
      <w:r w:rsidRPr="00377514">
        <w:rPr>
          <w:rFonts w:ascii="Courier" w:hAnsi="Courier" w:cs="Courier New"/>
          <w:sz w:val="20"/>
          <w:szCs w:val="20"/>
          <w:rPrChange w:id="2692" w:author="Wayne Kunze" w:date="2018-05-09T12:38:00Z">
            <w:rPr>
              <w:rFonts w:ascii="Courier New" w:hAnsi="Courier New" w:cs="Courier New"/>
            </w:rPr>
          </w:rPrChange>
        </w:rPr>
        <w:t>forward',steps</w:t>
      </w:r>
      <w:proofErr w:type="spellEnd"/>
      <w:r w:rsidRPr="00377514">
        <w:rPr>
          <w:rFonts w:ascii="Courier" w:hAnsi="Courier" w:cs="Courier New"/>
          <w:sz w:val="20"/>
          <w:szCs w:val="20"/>
          <w:rPrChange w:id="2693" w:author="Wayne Kunze" w:date="2018-05-09T12:38:00Z">
            <w:rPr>
              <w:rFonts w:ascii="Courier New" w:hAnsi="Courier New" w:cs="Courier New"/>
            </w:rPr>
          </w:rPrChange>
        </w:rPr>
        <w:t xml:space="preserve"> = 10)</w:t>
      </w:r>
    </w:p>
    <w:p w14:paraId="13BFB0D1" w14:textId="3BEF055D" w:rsidR="00A43594" w:rsidRPr="00377514" w:rsidRDefault="00A43594" w:rsidP="00A43594">
      <w:pPr>
        <w:spacing w:line="240" w:lineRule="auto"/>
        <w:ind w:firstLine="0"/>
        <w:rPr>
          <w:rFonts w:ascii="Courier" w:hAnsi="Courier" w:cs="Courier New"/>
          <w:sz w:val="20"/>
          <w:szCs w:val="20"/>
          <w:rPrChange w:id="2694" w:author="Wayne Kunze" w:date="2018-05-09T12:38:00Z">
            <w:rPr>
              <w:rFonts w:ascii="Courier New" w:hAnsi="Courier New" w:cs="Courier New"/>
            </w:rPr>
          </w:rPrChange>
        </w:rPr>
      </w:pPr>
    </w:p>
    <w:p w14:paraId="5BAD868B" w14:textId="2B0F6075" w:rsidR="00A43594" w:rsidRPr="00377514" w:rsidRDefault="00A43594" w:rsidP="00A43594">
      <w:pPr>
        <w:spacing w:line="240" w:lineRule="auto"/>
        <w:ind w:firstLine="0"/>
        <w:rPr>
          <w:rFonts w:ascii="Courier" w:hAnsi="Courier" w:cs="Courier New"/>
          <w:sz w:val="20"/>
          <w:szCs w:val="20"/>
          <w:rPrChange w:id="2695" w:author="Wayne Kunze" w:date="2018-05-09T12:38:00Z">
            <w:rPr>
              <w:rFonts w:ascii="Courier New" w:hAnsi="Courier New" w:cs="Courier New"/>
            </w:rPr>
          </w:rPrChange>
        </w:rPr>
      </w:pPr>
    </w:p>
    <w:p w14:paraId="0AC3B25C" w14:textId="77777777" w:rsidR="00377514" w:rsidRDefault="00377514">
      <w:pPr>
        <w:suppressAutoHyphens w:val="0"/>
        <w:rPr>
          <w:ins w:id="2696" w:author="Wayne Kunze" w:date="2018-05-09T12:39:00Z"/>
          <w:rFonts w:ascii="Courier New" w:hAnsi="Courier New" w:cs="Courier New"/>
        </w:rPr>
      </w:pPr>
      <w:ins w:id="2697" w:author="Wayne Kunze" w:date="2018-05-09T12:39:00Z">
        <w:r>
          <w:rPr>
            <w:rFonts w:ascii="Courier New" w:hAnsi="Courier New" w:cs="Courier New"/>
          </w:rPr>
          <w:br w:type="page"/>
        </w:r>
      </w:ins>
    </w:p>
    <w:p w14:paraId="4D1E1959" w14:textId="1324EDCE" w:rsidR="00A43594" w:rsidDel="00377514" w:rsidRDefault="00A43594">
      <w:pPr>
        <w:pStyle w:val="Heading2"/>
        <w:rPr>
          <w:del w:id="2698" w:author="Wayne Kunze" w:date="2018-05-09T12:39:00Z"/>
        </w:rPr>
        <w:pPrChange w:id="2699" w:author="Wayne Kunze" w:date="2018-05-09T12:39:00Z">
          <w:pPr>
            <w:suppressAutoHyphens w:val="0"/>
          </w:pPr>
        </w:pPrChange>
      </w:pPr>
      <w:del w:id="2700" w:author="Wayne Kunze" w:date="2018-05-09T12:39:00Z">
        <w:r w:rsidDel="00377514">
          <w:lastRenderedPageBreak/>
          <w:br w:type="page"/>
        </w:r>
      </w:del>
    </w:p>
    <w:p w14:paraId="07F439CE" w14:textId="54C60E44" w:rsidR="00A43594" w:rsidRDefault="53A8D560">
      <w:pPr>
        <w:pStyle w:val="Heading2"/>
        <w:pPrChange w:id="2701" w:author="Wayne Kunze" w:date="2018-05-09T12:39:00Z">
          <w:pPr>
            <w:pStyle w:val="Subtitle"/>
          </w:pPr>
        </w:pPrChange>
      </w:pPr>
      <w:r>
        <w:lastRenderedPageBreak/>
        <w:t>SVM.R</w:t>
      </w:r>
    </w:p>
    <w:p w14:paraId="3877C564" w14:textId="65DC68D0" w:rsidR="00A43594" w:rsidRDefault="00A43594" w:rsidP="00A43594">
      <w:pPr>
        <w:spacing w:line="240" w:lineRule="auto"/>
        <w:ind w:firstLine="0"/>
        <w:rPr>
          <w:rFonts w:ascii="Courier New" w:hAnsi="Courier New" w:cs="Courier New"/>
        </w:rPr>
      </w:pPr>
    </w:p>
    <w:p w14:paraId="5143B5CE" w14:textId="77777777" w:rsidR="00A43594" w:rsidRPr="00377514" w:rsidRDefault="53A8D560" w:rsidP="00A43594">
      <w:pPr>
        <w:spacing w:line="240" w:lineRule="auto"/>
        <w:ind w:firstLine="0"/>
        <w:rPr>
          <w:rFonts w:ascii="Courier" w:hAnsi="Courier" w:cs="Courier New"/>
          <w:sz w:val="20"/>
          <w:szCs w:val="20"/>
          <w:rPrChange w:id="2702" w:author="Wayne Kunze" w:date="2018-05-09T12:39:00Z">
            <w:rPr>
              <w:rFonts w:ascii="Courier New" w:hAnsi="Courier New" w:cs="Courier New"/>
            </w:rPr>
          </w:rPrChange>
        </w:rPr>
      </w:pPr>
      <w:r w:rsidRPr="00377514">
        <w:rPr>
          <w:rFonts w:ascii="Courier" w:hAnsi="Courier" w:cs="Courier New"/>
          <w:sz w:val="20"/>
          <w:szCs w:val="20"/>
          <w:rPrChange w:id="2703"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04" w:author="Wayne Kunze" w:date="2018-05-09T12:39:00Z">
            <w:rPr>
              <w:rFonts w:ascii="Courier New" w:hAnsi="Courier New" w:cs="Courier New"/>
            </w:rPr>
          </w:rPrChange>
        </w:rPr>
        <w:t>GEOquery</w:t>
      </w:r>
      <w:proofErr w:type="spellEnd"/>
      <w:r w:rsidRPr="00377514">
        <w:rPr>
          <w:rFonts w:ascii="Courier" w:hAnsi="Courier" w:cs="Courier New"/>
          <w:sz w:val="20"/>
          <w:szCs w:val="20"/>
          <w:rPrChange w:id="2705" w:author="Wayne Kunze" w:date="2018-05-09T12:39:00Z">
            <w:rPr>
              <w:rFonts w:ascii="Courier New" w:hAnsi="Courier New" w:cs="Courier New"/>
            </w:rPr>
          </w:rPrChange>
        </w:rPr>
        <w:t>)</w:t>
      </w:r>
    </w:p>
    <w:p w14:paraId="2DA27E9F" w14:textId="77777777" w:rsidR="00A43594" w:rsidRPr="00377514" w:rsidRDefault="53A8D560" w:rsidP="00A43594">
      <w:pPr>
        <w:spacing w:line="240" w:lineRule="auto"/>
        <w:ind w:firstLine="0"/>
        <w:rPr>
          <w:rFonts w:ascii="Courier" w:hAnsi="Courier" w:cs="Courier New"/>
          <w:sz w:val="20"/>
          <w:szCs w:val="20"/>
          <w:rPrChange w:id="2706" w:author="Wayne Kunze" w:date="2018-05-09T12:39:00Z">
            <w:rPr>
              <w:rFonts w:ascii="Courier New" w:hAnsi="Courier New" w:cs="Courier New"/>
            </w:rPr>
          </w:rPrChange>
        </w:rPr>
      </w:pPr>
      <w:r w:rsidRPr="00377514">
        <w:rPr>
          <w:rFonts w:ascii="Courier" w:hAnsi="Courier" w:cs="Courier New"/>
          <w:sz w:val="20"/>
          <w:szCs w:val="20"/>
          <w:rPrChange w:id="2707"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08" w:author="Wayne Kunze" w:date="2018-05-09T12:39:00Z">
            <w:rPr>
              <w:rFonts w:ascii="Courier New" w:hAnsi="Courier New" w:cs="Courier New"/>
            </w:rPr>
          </w:rPrChange>
        </w:rPr>
        <w:t>glmnet</w:t>
      </w:r>
      <w:proofErr w:type="spellEnd"/>
      <w:r w:rsidRPr="00377514">
        <w:rPr>
          <w:rFonts w:ascii="Courier" w:hAnsi="Courier" w:cs="Courier New"/>
          <w:sz w:val="20"/>
          <w:szCs w:val="20"/>
          <w:rPrChange w:id="2709" w:author="Wayne Kunze" w:date="2018-05-09T12:39:00Z">
            <w:rPr>
              <w:rFonts w:ascii="Courier New" w:hAnsi="Courier New" w:cs="Courier New"/>
            </w:rPr>
          </w:rPrChange>
        </w:rPr>
        <w:t>)</w:t>
      </w:r>
    </w:p>
    <w:p w14:paraId="4DE06AFC" w14:textId="77777777" w:rsidR="00A43594" w:rsidRPr="00377514" w:rsidRDefault="53A8D560" w:rsidP="00A43594">
      <w:pPr>
        <w:spacing w:line="240" w:lineRule="auto"/>
        <w:ind w:firstLine="0"/>
        <w:rPr>
          <w:rFonts w:ascii="Courier" w:hAnsi="Courier" w:cs="Courier New"/>
          <w:sz w:val="20"/>
          <w:szCs w:val="20"/>
          <w:rPrChange w:id="2710" w:author="Wayne Kunze" w:date="2018-05-09T12:39:00Z">
            <w:rPr>
              <w:rFonts w:ascii="Courier New" w:hAnsi="Courier New" w:cs="Courier New"/>
            </w:rPr>
          </w:rPrChange>
        </w:rPr>
      </w:pPr>
      <w:proofErr w:type="gramStart"/>
      <w:r w:rsidRPr="00377514">
        <w:rPr>
          <w:rFonts w:ascii="Courier" w:hAnsi="Courier" w:cs="Courier New"/>
          <w:sz w:val="20"/>
          <w:szCs w:val="20"/>
          <w:rPrChange w:id="2711" w:author="Wayne Kunze" w:date="2018-05-09T12:39:00Z">
            <w:rPr>
              <w:rFonts w:ascii="Courier New" w:hAnsi="Courier New" w:cs="Courier New"/>
            </w:rPr>
          </w:rPrChange>
        </w:rPr>
        <w:t>library(</w:t>
      </w:r>
      <w:proofErr w:type="gramEnd"/>
      <w:r w:rsidRPr="00377514">
        <w:rPr>
          <w:rFonts w:ascii="Courier" w:hAnsi="Courier" w:cs="Courier New"/>
          <w:sz w:val="20"/>
          <w:szCs w:val="20"/>
          <w:rPrChange w:id="2712" w:author="Wayne Kunze" w:date="2018-05-09T12:39:00Z">
            <w:rPr>
              <w:rFonts w:ascii="Courier New" w:hAnsi="Courier New" w:cs="Courier New"/>
            </w:rPr>
          </w:rPrChange>
        </w:rPr>
        <w:t>illuminaHumanv4.db)</w:t>
      </w:r>
    </w:p>
    <w:p w14:paraId="35751B7E" w14:textId="77777777" w:rsidR="00A43594" w:rsidRPr="00377514" w:rsidRDefault="53A8D560" w:rsidP="00A43594">
      <w:pPr>
        <w:spacing w:line="240" w:lineRule="auto"/>
        <w:ind w:firstLine="0"/>
        <w:rPr>
          <w:rFonts w:ascii="Courier" w:hAnsi="Courier" w:cs="Courier New"/>
          <w:sz w:val="20"/>
          <w:szCs w:val="20"/>
          <w:rPrChange w:id="2713" w:author="Wayne Kunze" w:date="2018-05-09T12:39:00Z">
            <w:rPr>
              <w:rFonts w:ascii="Courier New" w:hAnsi="Courier New" w:cs="Courier New"/>
            </w:rPr>
          </w:rPrChange>
        </w:rPr>
      </w:pPr>
      <w:r w:rsidRPr="00377514">
        <w:rPr>
          <w:rFonts w:ascii="Courier" w:hAnsi="Courier" w:cs="Courier New"/>
          <w:sz w:val="20"/>
          <w:szCs w:val="20"/>
          <w:rPrChange w:id="2714" w:author="Wayne Kunze" w:date="2018-05-09T12:39:00Z">
            <w:rPr>
              <w:rFonts w:ascii="Courier New" w:hAnsi="Courier New" w:cs="Courier New"/>
            </w:rPr>
          </w:rPrChange>
        </w:rPr>
        <w:t>library(</w:t>
      </w:r>
      <w:proofErr w:type="spellStart"/>
      <w:r w:rsidRPr="00377514">
        <w:rPr>
          <w:rFonts w:ascii="Courier" w:hAnsi="Courier" w:cs="Courier New"/>
          <w:sz w:val="20"/>
          <w:szCs w:val="20"/>
          <w:rPrChange w:id="2715" w:author="Wayne Kunze" w:date="2018-05-09T12:39:00Z">
            <w:rPr>
              <w:rFonts w:ascii="Courier New" w:hAnsi="Courier New" w:cs="Courier New"/>
            </w:rPr>
          </w:rPrChange>
        </w:rPr>
        <w:t>matrixStats</w:t>
      </w:r>
      <w:proofErr w:type="spellEnd"/>
      <w:r w:rsidRPr="00377514">
        <w:rPr>
          <w:rFonts w:ascii="Courier" w:hAnsi="Courier" w:cs="Courier New"/>
          <w:sz w:val="20"/>
          <w:szCs w:val="20"/>
          <w:rPrChange w:id="2716" w:author="Wayne Kunze" w:date="2018-05-09T12:39:00Z">
            <w:rPr>
              <w:rFonts w:ascii="Courier New" w:hAnsi="Courier New" w:cs="Courier New"/>
            </w:rPr>
          </w:rPrChange>
        </w:rPr>
        <w:t>)</w:t>
      </w:r>
    </w:p>
    <w:p w14:paraId="68AC715C" w14:textId="77777777" w:rsidR="00A43594" w:rsidRPr="00377514" w:rsidRDefault="53A8D560" w:rsidP="00A43594">
      <w:pPr>
        <w:spacing w:line="240" w:lineRule="auto"/>
        <w:ind w:firstLine="0"/>
        <w:rPr>
          <w:rFonts w:ascii="Courier" w:hAnsi="Courier" w:cs="Courier New"/>
          <w:sz w:val="20"/>
          <w:szCs w:val="20"/>
          <w:rPrChange w:id="2717" w:author="Wayne Kunze" w:date="2018-05-09T12:39:00Z">
            <w:rPr>
              <w:rFonts w:ascii="Courier New" w:hAnsi="Courier New" w:cs="Courier New"/>
            </w:rPr>
          </w:rPrChange>
        </w:rPr>
      </w:pPr>
      <w:r w:rsidRPr="00377514">
        <w:rPr>
          <w:rFonts w:ascii="Courier" w:hAnsi="Courier" w:cs="Courier New"/>
          <w:sz w:val="20"/>
          <w:szCs w:val="20"/>
          <w:rPrChange w:id="2718" w:author="Wayne Kunze" w:date="2018-05-09T12:39:00Z">
            <w:rPr>
              <w:rFonts w:ascii="Courier New" w:hAnsi="Courier New" w:cs="Courier New"/>
            </w:rPr>
          </w:rPrChange>
        </w:rPr>
        <w:t>library(e1071)</w:t>
      </w:r>
    </w:p>
    <w:p w14:paraId="3A85C64A" w14:textId="77777777" w:rsidR="00A43594" w:rsidRPr="00377514" w:rsidRDefault="00A43594" w:rsidP="00A43594">
      <w:pPr>
        <w:spacing w:line="240" w:lineRule="auto"/>
        <w:ind w:firstLine="0"/>
        <w:rPr>
          <w:rFonts w:ascii="Courier" w:hAnsi="Courier" w:cs="Courier New"/>
          <w:sz w:val="20"/>
          <w:szCs w:val="20"/>
          <w:rPrChange w:id="2719" w:author="Wayne Kunze" w:date="2018-05-09T12:39:00Z">
            <w:rPr>
              <w:rFonts w:ascii="Courier New" w:hAnsi="Courier New" w:cs="Courier New"/>
            </w:rPr>
          </w:rPrChange>
        </w:rPr>
      </w:pPr>
    </w:p>
    <w:p w14:paraId="3914E5FE" w14:textId="77777777" w:rsidR="00A43594" w:rsidRPr="00377514" w:rsidRDefault="53A8D560" w:rsidP="00A43594">
      <w:pPr>
        <w:spacing w:line="240" w:lineRule="auto"/>
        <w:ind w:firstLine="0"/>
        <w:rPr>
          <w:rFonts w:ascii="Courier" w:hAnsi="Courier" w:cs="Courier New"/>
          <w:sz w:val="20"/>
          <w:szCs w:val="20"/>
          <w:rPrChange w:id="2720" w:author="Wayne Kunze" w:date="2018-05-09T12:39:00Z">
            <w:rPr>
              <w:rFonts w:ascii="Courier New" w:hAnsi="Courier New" w:cs="Courier New"/>
            </w:rPr>
          </w:rPrChange>
        </w:rPr>
      </w:pPr>
      <w:r w:rsidRPr="00377514">
        <w:rPr>
          <w:rFonts w:ascii="Courier" w:hAnsi="Courier" w:cs="Courier New"/>
          <w:sz w:val="20"/>
          <w:szCs w:val="20"/>
          <w:rPrChange w:id="2721" w:author="Wayne Kunze" w:date="2018-05-09T12:39:00Z">
            <w:rPr>
              <w:rFonts w:ascii="Courier New" w:hAnsi="Courier New" w:cs="Courier New"/>
            </w:rPr>
          </w:rPrChange>
        </w:rPr>
        <w:t>#following the R script generated by GEO2R on the GSE47598 page</w:t>
      </w:r>
    </w:p>
    <w:p w14:paraId="71C80455" w14:textId="77777777" w:rsidR="00A43594" w:rsidRPr="00377514" w:rsidRDefault="53A8D560" w:rsidP="00A43594">
      <w:pPr>
        <w:spacing w:line="240" w:lineRule="auto"/>
        <w:ind w:firstLine="0"/>
        <w:rPr>
          <w:rFonts w:ascii="Courier" w:hAnsi="Courier" w:cs="Courier New"/>
          <w:sz w:val="20"/>
          <w:szCs w:val="20"/>
          <w:rPrChange w:id="2722" w:author="Wayne Kunze" w:date="2018-05-09T12:39:00Z">
            <w:rPr>
              <w:rFonts w:ascii="Courier New" w:hAnsi="Courier New" w:cs="Courier New"/>
            </w:rPr>
          </w:rPrChange>
        </w:rPr>
      </w:pPr>
      <w:r w:rsidRPr="00377514">
        <w:rPr>
          <w:rFonts w:ascii="Courier" w:hAnsi="Courier" w:cs="Courier New"/>
          <w:sz w:val="20"/>
          <w:szCs w:val="20"/>
          <w:rPrChange w:id="2723" w:author="Wayne Kunze" w:date="2018-05-09T12:39:00Z">
            <w:rPr>
              <w:rFonts w:ascii="Courier New" w:hAnsi="Courier New" w:cs="Courier New"/>
            </w:rPr>
          </w:rPrChange>
        </w:rPr>
        <w:t>#fetch the data matrix from GEO.  This contains a bunch of stuff including the expression for each gene/individual.</w:t>
      </w:r>
    </w:p>
    <w:p w14:paraId="215B2086" w14:textId="77777777" w:rsidR="00A43594" w:rsidRPr="00377514" w:rsidRDefault="53A8D560" w:rsidP="00A43594">
      <w:pPr>
        <w:spacing w:line="240" w:lineRule="auto"/>
        <w:ind w:firstLine="0"/>
        <w:rPr>
          <w:rFonts w:ascii="Courier" w:hAnsi="Courier" w:cs="Courier New"/>
          <w:sz w:val="20"/>
          <w:szCs w:val="20"/>
          <w:rPrChange w:id="2724" w:author="Wayne Kunze" w:date="2018-05-09T12:39:00Z">
            <w:rPr>
              <w:rFonts w:ascii="Courier New" w:hAnsi="Courier New" w:cs="Courier New"/>
            </w:rPr>
          </w:rPrChange>
        </w:rPr>
      </w:pPr>
      <w:proofErr w:type="spellStart"/>
      <w:r w:rsidRPr="00377514">
        <w:rPr>
          <w:rFonts w:ascii="Courier" w:hAnsi="Courier" w:cs="Courier New"/>
          <w:sz w:val="20"/>
          <w:szCs w:val="20"/>
          <w:rPrChange w:id="2725" w:author="Wayne Kunze" w:date="2018-05-09T12:39:00Z">
            <w:rPr>
              <w:rFonts w:ascii="Courier New" w:hAnsi="Courier New" w:cs="Courier New"/>
            </w:rPr>
          </w:rPrChange>
        </w:rPr>
        <w:t>gse</w:t>
      </w:r>
      <w:proofErr w:type="spellEnd"/>
      <w:r w:rsidRPr="00377514">
        <w:rPr>
          <w:rFonts w:ascii="Courier" w:hAnsi="Courier" w:cs="Courier New"/>
          <w:sz w:val="20"/>
          <w:szCs w:val="20"/>
          <w:rPrChange w:id="2726"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727" w:author="Wayne Kunze" w:date="2018-05-09T12:39:00Z">
            <w:rPr>
              <w:rFonts w:ascii="Courier New" w:hAnsi="Courier New" w:cs="Courier New"/>
            </w:rPr>
          </w:rPrChange>
        </w:rPr>
        <w:t>getGEO</w:t>
      </w:r>
      <w:proofErr w:type="spellEnd"/>
      <w:r w:rsidRPr="00377514">
        <w:rPr>
          <w:rFonts w:ascii="Courier" w:hAnsi="Courier" w:cs="Courier New"/>
          <w:sz w:val="20"/>
          <w:szCs w:val="20"/>
          <w:rPrChange w:id="2728" w:author="Wayne Kunze" w:date="2018-05-09T12:39:00Z">
            <w:rPr>
              <w:rFonts w:ascii="Courier New" w:hAnsi="Courier New" w:cs="Courier New"/>
            </w:rPr>
          </w:rPrChange>
        </w:rPr>
        <w:t>(</w:t>
      </w:r>
      <w:proofErr w:type="gramEnd"/>
      <w:r w:rsidRPr="00377514">
        <w:rPr>
          <w:rFonts w:ascii="Courier" w:hAnsi="Courier" w:cs="Courier New"/>
          <w:sz w:val="20"/>
          <w:szCs w:val="20"/>
          <w:rPrChange w:id="2729" w:author="Wayne Kunze" w:date="2018-05-09T12:39:00Z">
            <w:rPr>
              <w:rFonts w:ascii="Courier New" w:hAnsi="Courier New" w:cs="Courier New"/>
            </w:rPr>
          </w:rPrChange>
        </w:rPr>
        <w:t xml:space="preserve">"GSE47598", </w:t>
      </w:r>
      <w:proofErr w:type="spellStart"/>
      <w:r w:rsidRPr="00377514">
        <w:rPr>
          <w:rFonts w:ascii="Courier" w:hAnsi="Courier" w:cs="Courier New"/>
          <w:sz w:val="20"/>
          <w:szCs w:val="20"/>
          <w:rPrChange w:id="2730" w:author="Wayne Kunze" w:date="2018-05-09T12:39:00Z">
            <w:rPr>
              <w:rFonts w:ascii="Courier New" w:hAnsi="Courier New" w:cs="Courier New"/>
            </w:rPr>
          </w:rPrChange>
        </w:rPr>
        <w:t>GSEMatrix</w:t>
      </w:r>
      <w:proofErr w:type="spellEnd"/>
      <w:r w:rsidRPr="00377514">
        <w:rPr>
          <w:rFonts w:ascii="Courier" w:hAnsi="Courier" w:cs="Courier New"/>
          <w:sz w:val="20"/>
          <w:szCs w:val="20"/>
          <w:rPrChange w:id="2731" w:author="Wayne Kunze" w:date="2018-05-09T12:39:00Z">
            <w:rPr>
              <w:rFonts w:ascii="Courier New" w:hAnsi="Courier New" w:cs="Courier New"/>
            </w:rPr>
          </w:rPrChange>
        </w:rPr>
        <w:t xml:space="preserve"> = TRUE) </w:t>
      </w:r>
    </w:p>
    <w:p w14:paraId="3FFB8108" w14:textId="77777777" w:rsidR="00A43594" w:rsidRPr="00377514" w:rsidRDefault="00A43594" w:rsidP="00A43594">
      <w:pPr>
        <w:spacing w:line="240" w:lineRule="auto"/>
        <w:ind w:firstLine="0"/>
        <w:rPr>
          <w:rFonts w:ascii="Courier" w:hAnsi="Courier" w:cs="Courier New"/>
          <w:sz w:val="20"/>
          <w:szCs w:val="20"/>
          <w:rPrChange w:id="2732" w:author="Wayne Kunze" w:date="2018-05-09T12:39:00Z">
            <w:rPr>
              <w:rFonts w:ascii="Courier New" w:hAnsi="Courier New" w:cs="Courier New"/>
            </w:rPr>
          </w:rPrChange>
        </w:rPr>
      </w:pPr>
    </w:p>
    <w:p w14:paraId="2E91ED45" w14:textId="77777777" w:rsidR="00A43594" w:rsidRPr="00377514" w:rsidRDefault="53A8D560" w:rsidP="00A43594">
      <w:pPr>
        <w:spacing w:line="240" w:lineRule="auto"/>
        <w:ind w:firstLine="0"/>
        <w:rPr>
          <w:rFonts w:ascii="Courier" w:hAnsi="Courier" w:cs="Courier New"/>
          <w:sz w:val="20"/>
          <w:szCs w:val="20"/>
          <w:rPrChange w:id="2733" w:author="Wayne Kunze" w:date="2018-05-09T12:39:00Z">
            <w:rPr>
              <w:rFonts w:ascii="Courier New" w:hAnsi="Courier New" w:cs="Courier New"/>
            </w:rPr>
          </w:rPrChange>
        </w:rPr>
      </w:pPr>
      <w:r w:rsidRPr="00377514">
        <w:rPr>
          <w:rFonts w:ascii="Courier" w:hAnsi="Courier" w:cs="Courier New"/>
          <w:sz w:val="20"/>
          <w:szCs w:val="20"/>
          <w:rPrChange w:id="2734" w:author="Wayne Kunze" w:date="2018-05-09T12:39: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2735" w:author="Wayne Kunze" w:date="2018-05-09T12:39:00Z">
            <w:rPr>
              <w:rFonts w:ascii="Courier New" w:hAnsi="Courier New" w:cs="Courier New"/>
            </w:rPr>
          </w:rPrChange>
        </w:rPr>
        <w:t>gse</w:t>
      </w:r>
      <w:proofErr w:type="spellEnd"/>
      <w:r w:rsidRPr="00377514">
        <w:rPr>
          <w:rFonts w:ascii="Courier" w:hAnsi="Courier" w:cs="Courier New"/>
          <w:sz w:val="20"/>
          <w:szCs w:val="20"/>
          <w:rPrChange w:id="2736" w:author="Wayne Kunze" w:date="2018-05-09T12:39: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2737"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38" w:author="Wayne Kunze" w:date="2018-05-09T12:39:00Z">
            <w:rPr>
              <w:rFonts w:ascii="Courier New" w:hAnsi="Courier New" w:cs="Courier New"/>
            </w:rPr>
          </w:rPrChange>
        </w:rPr>
        <w:t xml:space="preserve"> function</w:t>
      </w:r>
    </w:p>
    <w:p w14:paraId="2F482FFB" w14:textId="77777777" w:rsidR="00A43594" w:rsidRPr="00377514" w:rsidRDefault="53A8D560" w:rsidP="00A43594">
      <w:pPr>
        <w:spacing w:line="240" w:lineRule="auto"/>
        <w:ind w:firstLine="0"/>
        <w:rPr>
          <w:rFonts w:ascii="Courier" w:hAnsi="Courier" w:cs="Courier New"/>
          <w:sz w:val="20"/>
          <w:szCs w:val="20"/>
          <w:rPrChange w:id="2739" w:author="Wayne Kunze" w:date="2018-05-09T12:39:00Z">
            <w:rPr>
              <w:rFonts w:ascii="Courier New" w:hAnsi="Courier New" w:cs="Courier New"/>
            </w:rPr>
          </w:rPrChange>
        </w:rPr>
      </w:pPr>
      <w:r w:rsidRPr="00377514">
        <w:rPr>
          <w:rFonts w:ascii="Courier" w:hAnsi="Courier" w:cs="Courier New"/>
          <w:sz w:val="20"/>
          <w:szCs w:val="20"/>
          <w:rPrChange w:id="2740" w:author="Wayne Kunze" w:date="2018-05-09T12:39:00Z">
            <w:rPr>
              <w:rFonts w:ascii="Courier New" w:hAnsi="Courier New" w:cs="Courier New"/>
            </w:rPr>
          </w:rPrChange>
        </w:rPr>
        <w:t>if (length(</w:t>
      </w:r>
      <w:proofErr w:type="spellStart"/>
      <w:r w:rsidRPr="00377514">
        <w:rPr>
          <w:rFonts w:ascii="Courier" w:hAnsi="Courier" w:cs="Courier New"/>
          <w:sz w:val="20"/>
          <w:szCs w:val="20"/>
          <w:rPrChange w:id="2741" w:author="Wayne Kunze" w:date="2018-05-09T12:39:00Z">
            <w:rPr>
              <w:rFonts w:ascii="Courier New" w:hAnsi="Courier New" w:cs="Courier New"/>
            </w:rPr>
          </w:rPrChange>
        </w:rPr>
        <w:t>gse</w:t>
      </w:r>
      <w:proofErr w:type="spellEnd"/>
      <w:r w:rsidRPr="00377514">
        <w:rPr>
          <w:rFonts w:ascii="Courier" w:hAnsi="Courier" w:cs="Courier New"/>
          <w:sz w:val="20"/>
          <w:szCs w:val="20"/>
          <w:rPrChange w:id="2742" w:author="Wayne Kunze" w:date="2018-05-09T12:39:00Z">
            <w:rPr>
              <w:rFonts w:ascii="Courier New" w:hAnsi="Courier New" w:cs="Courier New"/>
            </w:rPr>
          </w:rPrChange>
        </w:rPr>
        <w:t xml:space="preserve">) &gt; 1) </w:t>
      </w:r>
      <w:proofErr w:type="spellStart"/>
      <w:r w:rsidRPr="00377514">
        <w:rPr>
          <w:rFonts w:ascii="Courier" w:hAnsi="Courier" w:cs="Courier New"/>
          <w:sz w:val="20"/>
          <w:szCs w:val="20"/>
          <w:rPrChange w:id="2743" w:author="Wayne Kunze" w:date="2018-05-09T12:39:00Z">
            <w:rPr>
              <w:rFonts w:ascii="Courier New" w:hAnsi="Courier New" w:cs="Courier New"/>
            </w:rPr>
          </w:rPrChange>
        </w:rPr>
        <w:t>idx</w:t>
      </w:r>
      <w:proofErr w:type="spellEnd"/>
      <w:r w:rsidRPr="00377514">
        <w:rPr>
          <w:rFonts w:ascii="Courier" w:hAnsi="Courier" w:cs="Courier New"/>
          <w:sz w:val="20"/>
          <w:szCs w:val="20"/>
          <w:rPrChange w:id="2744"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745" w:author="Wayne Kunze" w:date="2018-05-09T12:39:00Z">
            <w:rPr>
              <w:rFonts w:ascii="Courier New" w:hAnsi="Courier New" w:cs="Courier New"/>
            </w:rPr>
          </w:rPrChange>
        </w:rPr>
        <w:t>grep(</w:t>
      </w:r>
      <w:proofErr w:type="gramEnd"/>
      <w:r w:rsidRPr="00377514">
        <w:rPr>
          <w:rFonts w:ascii="Courier" w:hAnsi="Courier" w:cs="Courier New"/>
          <w:sz w:val="20"/>
          <w:szCs w:val="20"/>
          <w:rPrChange w:id="2746" w:author="Wayne Kunze" w:date="2018-05-09T12:39:00Z">
            <w:rPr>
              <w:rFonts w:ascii="Courier New" w:hAnsi="Courier New" w:cs="Courier New"/>
            </w:rPr>
          </w:rPrChange>
        </w:rPr>
        <w:t xml:space="preserve">"GPL10558", </w:t>
      </w:r>
      <w:proofErr w:type="spellStart"/>
      <w:r w:rsidRPr="00377514">
        <w:rPr>
          <w:rFonts w:ascii="Courier" w:hAnsi="Courier" w:cs="Courier New"/>
          <w:sz w:val="20"/>
          <w:szCs w:val="20"/>
          <w:rPrChange w:id="2747" w:author="Wayne Kunze" w:date="2018-05-09T12:39:00Z">
            <w:rPr>
              <w:rFonts w:ascii="Courier New" w:hAnsi="Courier New" w:cs="Courier New"/>
            </w:rPr>
          </w:rPrChange>
        </w:rPr>
        <w:t>attr</w:t>
      </w:r>
      <w:proofErr w:type="spellEnd"/>
      <w:r w:rsidRPr="00377514">
        <w:rPr>
          <w:rFonts w:ascii="Courier" w:hAnsi="Courier" w:cs="Courier New"/>
          <w:sz w:val="20"/>
          <w:szCs w:val="20"/>
          <w:rPrChange w:id="2748" w:author="Wayne Kunze" w:date="2018-05-09T12:39:00Z">
            <w:rPr>
              <w:rFonts w:ascii="Courier New" w:hAnsi="Courier New" w:cs="Courier New"/>
            </w:rPr>
          </w:rPrChange>
        </w:rPr>
        <w:t>(</w:t>
      </w:r>
      <w:proofErr w:type="spellStart"/>
      <w:r w:rsidRPr="00377514">
        <w:rPr>
          <w:rFonts w:ascii="Courier" w:hAnsi="Courier" w:cs="Courier New"/>
          <w:sz w:val="20"/>
          <w:szCs w:val="20"/>
          <w:rPrChange w:id="2749" w:author="Wayne Kunze" w:date="2018-05-09T12:39:00Z">
            <w:rPr>
              <w:rFonts w:ascii="Courier New" w:hAnsi="Courier New" w:cs="Courier New"/>
            </w:rPr>
          </w:rPrChange>
        </w:rPr>
        <w:t>gse</w:t>
      </w:r>
      <w:proofErr w:type="spellEnd"/>
      <w:r w:rsidRPr="00377514">
        <w:rPr>
          <w:rFonts w:ascii="Courier" w:hAnsi="Courier" w:cs="Courier New"/>
          <w:sz w:val="20"/>
          <w:szCs w:val="20"/>
          <w:rPrChange w:id="2750" w:author="Wayne Kunze" w:date="2018-05-09T12:39:00Z">
            <w:rPr>
              <w:rFonts w:ascii="Courier New" w:hAnsi="Courier New" w:cs="Courier New"/>
            </w:rPr>
          </w:rPrChange>
        </w:rPr>
        <w:t xml:space="preserve">, "names")) else </w:t>
      </w:r>
      <w:proofErr w:type="spellStart"/>
      <w:r w:rsidRPr="00377514">
        <w:rPr>
          <w:rFonts w:ascii="Courier" w:hAnsi="Courier" w:cs="Courier New"/>
          <w:sz w:val="20"/>
          <w:szCs w:val="20"/>
          <w:rPrChange w:id="2751" w:author="Wayne Kunze" w:date="2018-05-09T12:39:00Z">
            <w:rPr>
              <w:rFonts w:ascii="Courier New" w:hAnsi="Courier New" w:cs="Courier New"/>
            </w:rPr>
          </w:rPrChange>
        </w:rPr>
        <w:t>idx</w:t>
      </w:r>
      <w:proofErr w:type="spellEnd"/>
      <w:r w:rsidRPr="00377514">
        <w:rPr>
          <w:rFonts w:ascii="Courier" w:hAnsi="Courier" w:cs="Courier New"/>
          <w:sz w:val="20"/>
          <w:szCs w:val="20"/>
          <w:rPrChange w:id="2752" w:author="Wayne Kunze" w:date="2018-05-09T12:39:00Z">
            <w:rPr>
              <w:rFonts w:ascii="Courier New" w:hAnsi="Courier New" w:cs="Courier New"/>
            </w:rPr>
          </w:rPrChange>
        </w:rPr>
        <w:t xml:space="preserve"> &lt;- 1</w:t>
      </w:r>
    </w:p>
    <w:p w14:paraId="7F6587B2" w14:textId="77777777" w:rsidR="00A43594" w:rsidRPr="00377514" w:rsidRDefault="53A8D560" w:rsidP="00A43594">
      <w:pPr>
        <w:spacing w:line="240" w:lineRule="auto"/>
        <w:ind w:firstLine="0"/>
        <w:rPr>
          <w:rFonts w:ascii="Courier" w:hAnsi="Courier" w:cs="Courier New"/>
          <w:sz w:val="20"/>
          <w:szCs w:val="20"/>
          <w:rPrChange w:id="2753" w:author="Wayne Kunze" w:date="2018-05-09T12:39:00Z">
            <w:rPr>
              <w:rFonts w:ascii="Courier New" w:hAnsi="Courier New" w:cs="Courier New"/>
            </w:rPr>
          </w:rPrChange>
        </w:rPr>
      </w:pPr>
      <w:proofErr w:type="spellStart"/>
      <w:r w:rsidRPr="00377514">
        <w:rPr>
          <w:rFonts w:ascii="Courier" w:hAnsi="Courier" w:cs="Courier New"/>
          <w:sz w:val="20"/>
          <w:szCs w:val="20"/>
          <w:rPrChange w:id="2754" w:author="Wayne Kunze" w:date="2018-05-09T12:39:00Z">
            <w:rPr>
              <w:rFonts w:ascii="Courier New" w:hAnsi="Courier New" w:cs="Courier New"/>
            </w:rPr>
          </w:rPrChange>
        </w:rPr>
        <w:t>gse</w:t>
      </w:r>
      <w:proofErr w:type="spellEnd"/>
      <w:r w:rsidRPr="00377514">
        <w:rPr>
          <w:rFonts w:ascii="Courier" w:hAnsi="Courier" w:cs="Courier New"/>
          <w:sz w:val="20"/>
          <w:szCs w:val="20"/>
          <w:rPrChange w:id="2755"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756" w:author="Wayne Kunze" w:date="2018-05-09T12:39:00Z">
            <w:rPr>
              <w:rFonts w:ascii="Courier New" w:hAnsi="Courier New" w:cs="Courier New"/>
            </w:rPr>
          </w:rPrChange>
        </w:rPr>
        <w:t>gse</w:t>
      </w:r>
      <w:proofErr w:type="spellEnd"/>
      <w:r w:rsidRPr="00377514">
        <w:rPr>
          <w:rFonts w:ascii="Courier" w:hAnsi="Courier" w:cs="Courier New"/>
          <w:sz w:val="20"/>
          <w:szCs w:val="20"/>
          <w:rPrChange w:id="2757" w:author="Wayne Kunze" w:date="2018-05-09T12:39:00Z">
            <w:rPr>
              <w:rFonts w:ascii="Courier New" w:hAnsi="Courier New" w:cs="Courier New"/>
            </w:rPr>
          </w:rPrChange>
        </w:rPr>
        <w:t>[[</w:t>
      </w:r>
      <w:proofErr w:type="spellStart"/>
      <w:r w:rsidRPr="00377514">
        <w:rPr>
          <w:rFonts w:ascii="Courier" w:hAnsi="Courier" w:cs="Courier New"/>
          <w:sz w:val="20"/>
          <w:szCs w:val="20"/>
          <w:rPrChange w:id="2758" w:author="Wayne Kunze" w:date="2018-05-09T12:39:00Z">
            <w:rPr>
              <w:rFonts w:ascii="Courier New" w:hAnsi="Courier New" w:cs="Courier New"/>
            </w:rPr>
          </w:rPrChange>
        </w:rPr>
        <w:t>idx</w:t>
      </w:r>
      <w:proofErr w:type="spellEnd"/>
      <w:r w:rsidRPr="00377514">
        <w:rPr>
          <w:rFonts w:ascii="Courier" w:hAnsi="Courier" w:cs="Courier New"/>
          <w:sz w:val="20"/>
          <w:szCs w:val="20"/>
          <w:rPrChange w:id="2759" w:author="Wayne Kunze" w:date="2018-05-09T12:39:00Z">
            <w:rPr>
              <w:rFonts w:ascii="Courier New" w:hAnsi="Courier New" w:cs="Courier New"/>
            </w:rPr>
          </w:rPrChange>
        </w:rPr>
        <w:t>]]</w:t>
      </w:r>
    </w:p>
    <w:p w14:paraId="7513BDDC" w14:textId="77777777" w:rsidR="00A43594" w:rsidRPr="00377514" w:rsidRDefault="00A43594" w:rsidP="00A43594">
      <w:pPr>
        <w:spacing w:line="240" w:lineRule="auto"/>
        <w:ind w:firstLine="0"/>
        <w:rPr>
          <w:rFonts w:ascii="Courier" w:hAnsi="Courier" w:cs="Courier New"/>
          <w:sz w:val="20"/>
          <w:szCs w:val="20"/>
          <w:rPrChange w:id="2760" w:author="Wayne Kunze" w:date="2018-05-09T12:39:00Z">
            <w:rPr>
              <w:rFonts w:ascii="Courier New" w:hAnsi="Courier New" w:cs="Courier New"/>
            </w:rPr>
          </w:rPrChange>
        </w:rPr>
      </w:pPr>
    </w:p>
    <w:p w14:paraId="1167870D" w14:textId="77777777" w:rsidR="00A43594" w:rsidRPr="00377514" w:rsidRDefault="53A8D560" w:rsidP="00A43594">
      <w:pPr>
        <w:spacing w:line="240" w:lineRule="auto"/>
        <w:ind w:firstLine="0"/>
        <w:rPr>
          <w:rFonts w:ascii="Courier" w:hAnsi="Courier" w:cs="Courier New"/>
          <w:sz w:val="20"/>
          <w:szCs w:val="20"/>
          <w:rPrChange w:id="2761" w:author="Wayne Kunze" w:date="2018-05-09T12:39:00Z">
            <w:rPr>
              <w:rFonts w:ascii="Courier New" w:hAnsi="Courier New" w:cs="Courier New"/>
            </w:rPr>
          </w:rPrChange>
        </w:rPr>
      </w:pPr>
      <w:r w:rsidRPr="00377514">
        <w:rPr>
          <w:rFonts w:ascii="Courier" w:hAnsi="Courier" w:cs="Courier New"/>
          <w:sz w:val="20"/>
          <w:szCs w:val="20"/>
          <w:rPrChange w:id="2762"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763" w:author="Wayne Kunze" w:date="2018-05-09T12:39:00Z">
            <w:rPr>
              <w:rFonts w:ascii="Courier New" w:hAnsi="Courier New" w:cs="Courier New"/>
            </w:rPr>
          </w:rPrChange>
        </w:rPr>
        <w:t>gse</w:t>
      </w:r>
      <w:proofErr w:type="spellEnd"/>
      <w:r w:rsidRPr="00377514">
        <w:rPr>
          <w:rFonts w:ascii="Courier" w:hAnsi="Courier" w:cs="Courier New"/>
          <w:sz w:val="20"/>
          <w:szCs w:val="20"/>
          <w:rPrChange w:id="2764" w:author="Wayne Kunze" w:date="2018-05-09T12:39:00Z">
            <w:rPr>
              <w:rFonts w:ascii="Courier New" w:hAnsi="Courier New" w:cs="Courier New"/>
            </w:rPr>
          </w:rPrChange>
        </w:rPr>
        <w:t>)</w:t>
      </w:r>
    </w:p>
    <w:p w14:paraId="4BB4C760" w14:textId="77777777" w:rsidR="00A43594" w:rsidRPr="00377514" w:rsidRDefault="00A43594" w:rsidP="00A43594">
      <w:pPr>
        <w:spacing w:line="240" w:lineRule="auto"/>
        <w:ind w:firstLine="0"/>
        <w:rPr>
          <w:rFonts w:ascii="Courier" w:hAnsi="Courier" w:cs="Courier New"/>
          <w:sz w:val="20"/>
          <w:szCs w:val="20"/>
          <w:rPrChange w:id="2765" w:author="Wayne Kunze" w:date="2018-05-09T12:39:00Z">
            <w:rPr>
              <w:rFonts w:ascii="Courier New" w:hAnsi="Courier New" w:cs="Courier New"/>
            </w:rPr>
          </w:rPrChange>
        </w:rPr>
      </w:pPr>
    </w:p>
    <w:p w14:paraId="71519CEB" w14:textId="77777777" w:rsidR="00A43594" w:rsidRPr="00377514" w:rsidRDefault="53A8D560" w:rsidP="00A43594">
      <w:pPr>
        <w:spacing w:line="240" w:lineRule="auto"/>
        <w:ind w:firstLine="0"/>
        <w:rPr>
          <w:rFonts w:ascii="Courier" w:hAnsi="Courier" w:cs="Courier New"/>
          <w:sz w:val="20"/>
          <w:szCs w:val="20"/>
          <w:rPrChange w:id="2766" w:author="Wayne Kunze" w:date="2018-05-09T12:39:00Z">
            <w:rPr>
              <w:rFonts w:ascii="Courier New" w:hAnsi="Courier New" w:cs="Courier New"/>
            </w:rPr>
          </w:rPrChange>
        </w:rPr>
      </w:pPr>
      <w:r w:rsidRPr="00377514">
        <w:rPr>
          <w:rFonts w:ascii="Courier" w:hAnsi="Courier" w:cs="Courier New"/>
          <w:sz w:val="20"/>
          <w:szCs w:val="20"/>
          <w:rPrChange w:id="2767" w:author="Wayne Kunze" w:date="2018-05-09T12:39:00Z">
            <w:rPr>
              <w:rFonts w:ascii="Courier New" w:hAnsi="Courier New" w:cs="Courier New"/>
            </w:rPr>
          </w:rPrChange>
        </w:rPr>
        <w:t>#This is the classification vector (0 means patient, 1 is control)</w:t>
      </w:r>
    </w:p>
    <w:p w14:paraId="62FDC48D" w14:textId="77777777" w:rsidR="00A43594" w:rsidRPr="00377514" w:rsidRDefault="53A8D560" w:rsidP="00A43594">
      <w:pPr>
        <w:spacing w:line="240" w:lineRule="auto"/>
        <w:ind w:firstLine="0"/>
        <w:rPr>
          <w:rFonts w:ascii="Courier" w:hAnsi="Courier" w:cs="Courier New"/>
          <w:sz w:val="20"/>
          <w:szCs w:val="20"/>
          <w:rPrChange w:id="2768" w:author="Wayne Kunze" w:date="2018-05-09T12:39:00Z">
            <w:rPr>
              <w:rFonts w:ascii="Courier New" w:hAnsi="Courier New" w:cs="Courier New"/>
            </w:rPr>
          </w:rPrChange>
        </w:rPr>
      </w:pPr>
      <w:r w:rsidRPr="00377514">
        <w:rPr>
          <w:rFonts w:ascii="Courier" w:hAnsi="Courier" w:cs="Courier New"/>
          <w:sz w:val="20"/>
          <w:szCs w:val="20"/>
          <w:rPrChange w:id="2769" w:author="Wayne Kunze" w:date="2018-05-09T12:39:00Z">
            <w:rPr>
              <w:rFonts w:ascii="Courier New" w:hAnsi="Courier New" w:cs="Courier New"/>
            </w:rPr>
          </w:rPrChange>
        </w:rPr>
        <w:t xml:space="preserve">y = </w:t>
      </w:r>
      <w:proofErr w:type="gramStart"/>
      <w:r w:rsidRPr="00377514">
        <w:rPr>
          <w:rFonts w:ascii="Courier" w:hAnsi="Courier" w:cs="Courier New"/>
          <w:sz w:val="20"/>
          <w:szCs w:val="20"/>
          <w:rPrChange w:id="2770" w:author="Wayne Kunze" w:date="2018-05-09T12:39:00Z">
            <w:rPr>
              <w:rFonts w:ascii="Courier New" w:hAnsi="Courier New" w:cs="Courier New"/>
            </w:rPr>
          </w:rPrChange>
        </w:rPr>
        <w:t>c(</w:t>
      </w:r>
      <w:proofErr w:type="gramEnd"/>
      <w:r w:rsidRPr="00377514">
        <w:rPr>
          <w:rFonts w:ascii="Courier" w:hAnsi="Courier" w:cs="Courier New"/>
          <w:sz w:val="20"/>
          <w:szCs w:val="20"/>
          <w:rPrChange w:id="2771" w:author="Wayne Kunze" w:date="2018-05-09T12:39:00Z">
            <w:rPr>
              <w:rFonts w:ascii="Courier New" w:hAnsi="Courier New" w:cs="Courier New"/>
            </w:rPr>
          </w:rPrChange>
        </w:rPr>
        <w:t>0,0,0,0,0,0,0,0,0,0,0,0,0,1,0,1,0,1,0,1,0,1,1,1)</w:t>
      </w:r>
    </w:p>
    <w:p w14:paraId="3C6A45B1" w14:textId="77777777" w:rsidR="00A43594" w:rsidRPr="00377514" w:rsidRDefault="00A43594" w:rsidP="00A43594">
      <w:pPr>
        <w:spacing w:line="240" w:lineRule="auto"/>
        <w:ind w:firstLine="0"/>
        <w:rPr>
          <w:rFonts w:ascii="Courier" w:hAnsi="Courier" w:cs="Courier New"/>
          <w:sz w:val="20"/>
          <w:szCs w:val="20"/>
          <w:rPrChange w:id="2772" w:author="Wayne Kunze" w:date="2018-05-09T12:39:00Z">
            <w:rPr>
              <w:rFonts w:ascii="Courier New" w:hAnsi="Courier New" w:cs="Courier New"/>
            </w:rPr>
          </w:rPrChange>
        </w:rPr>
      </w:pPr>
    </w:p>
    <w:p w14:paraId="5400636D" w14:textId="77777777" w:rsidR="00A43594" w:rsidRPr="00377514" w:rsidRDefault="53A8D560" w:rsidP="00A43594">
      <w:pPr>
        <w:spacing w:line="240" w:lineRule="auto"/>
        <w:ind w:firstLine="0"/>
        <w:rPr>
          <w:rFonts w:ascii="Courier" w:hAnsi="Courier" w:cs="Courier New"/>
          <w:sz w:val="20"/>
          <w:szCs w:val="20"/>
          <w:rPrChange w:id="2773" w:author="Wayne Kunze" w:date="2018-05-09T12:39:00Z">
            <w:rPr>
              <w:rFonts w:ascii="Courier New" w:hAnsi="Courier New" w:cs="Courier New"/>
            </w:rPr>
          </w:rPrChange>
        </w:rPr>
      </w:pPr>
      <w:r w:rsidRPr="00377514">
        <w:rPr>
          <w:rFonts w:ascii="Courier" w:hAnsi="Courier" w:cs="Courier New"/>
          <w:sz w:val="20"/>
          <w:szCs w:val="20"/>
          <w:rPrChange w:id="2774" w:author="Wayne Kunze" w:date="2018-05-09T12:39: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2775" w:author="Wayne Kunze" w:date="2018-05-09T12:39:00Z">
            <w:rPr>
              <w:rFonts w:ascii="Courier New" w:hAnsi="Courier New" w:cs="Courier New"/>
            </w:rPr>
          </w:rPrChange>
        </w:rPr>
        <w:t>traspose</w:t>
      </w:r>
      <w:proofErr w:type="spellEnd"/>
      <w:r w:rsidRPr="00377514">
        <w:rPr>
          <w:rFonts w:ascii="Courier" w:hAnsi="Courier" w:cs="Courier New"/>
          <w:sz w:val="20"/>
          <w:szCs w:val="20"/>
          <w:rPrChange w:id="2776" w:author="Wayne Kunze" w:date="2018-05-09T12:39:00Z">
            <w:rPr>
              <w:rFonts w:ascii="Courier New" w:hAnsi="Courier New" w:cs="Courier New"/>
            </w:rPr>
          </w:rPrChange>
        </w:rPr>
        <w:t xml:space="preserve"> so rows are individuals (sample) and columns are genes (features).</w:t>
      </w:r>
    </w:p>
    <w:p w14:paraId="2DF33B6B" w14:textId="77777777" w:rsidR="00A43594" w:rsidRPr="00377514" w:rsidRDefault="53A8D560" w:rsidP="00A43594">
      <w:pPr>
        <w:spacing w:line="240" w:lineRule="auto"/>
        <w:ind w:firstLine="0"/>
        <w:rPr>
          <w:rFonts w:ascii="Courier" w:hAnsi="Courier" w:cs="Courier New"/>
          <w:sz w:val="20"/>
          <w:szCs w:val="20"/>
          <w:rPrChange w:id="2777" w:author="Wayne Kunze" w:date="2018-05-09T12:39:00Z">
            <w:rPr>
              <w:rFonts w:ascii="Courier New" w:hAnsi="Courier New" w:cs="Courier New"/>
            </w:rPr>
          </w:rPrChange>
        </w:rPr>
      </w:pPr>
      <w:proofErr w:type="spellStart"/>
      <w:r w:rsidRPr="00377514">
        <w:rPr>
          <w:rFonts w:ascii="Courier" w:hAnsi="Courier" w:cs="Courier New"/>
          <w:sz w:val="20"/>
          <w:szCs w:val="20"/>
          <w:rPrChange w:id="2778" w:author="Wayne Kunze" w:date="2018-05-09T12:39:00Z">
            <w:rPr>
              <w:rFonts w:ascii="Courier New" w:hAnsi="Courier New" w:cs="Courier New"/>
            </w:rPr>
          </w:rPrChange>
        </w:rPr>
        <w:t>eset</w:t>
      </w:r>
      <w:proofErr w:type="spellEnd"/>
      <w:r w:rsidRPr="00377514">
        <w:rPr>
          <w:rFonts w:ascii="Courier" w:hAnsi="Courier" w:cs="Courier New"/>
          <w:sz w:val="20"/>
          <w:szCs w:val="20"/>
          <w:rPrChange w:id="2779" w:author="Wayne Kunze" w:date="2018-05-09T12:39:00Z">
            <w:rPr>
              <w:rFonts w:ascii="Courier New" w:hAnsi="Courier New" w:cs="Courier New"/>
            </w:rPr>
          </w:rPrChange>
        </w:rPr>
        <w:t xml:space="preserve"> &lt;- t(</w:t>
      </w:r>
      <w:proofErr w:type="spellStart"/>
      <w:r w:rsidRPr="00377514">
        <w:rPr>
          <w:rFonts w:ascii="Courier" w:hAnsi="Courier" w:cs="Courier New"/>
          <w:sz w:val="20"/>
          <w:szCs w:val="20"/>
          <w:rPrChange w:id="2780" w:author="Wayne Kunze" w:date="2018-05-09T12:39:00Z">
            <w:rPr>
              <w:rFonts w:ascii="Courier New" w:hAnsi="Courier New" w:cs="Courier New"/>
            </w:rPr>
          </w:rPrChange>
        </w:rPr>
        <w:t>exprs</w:t>
      </w:r>
      <w:proofErr w:type="spellEnd"/>
      <w:r w:rsidRPr="00377514">
        <w:rPr>
          <w:rFonts w:ascii="Courier" w:hAnsi="Courier" w:cs="Courier New"/>
          <w:sz w:val="20"/>
          <w:szCs w:val="20"/>
          <w:rPrChange w:id="2781" w:author="Wayne Kunze" w:date="2018-05-09T12:39:00Z">
            <w:rPr>
              <w:rFonts w:ascii="Courier New" w:hAnsi="Courier New" w:cs="Courier New"/>
            </w:rPr>
          </w:rPrChange>
        </w:rPr>
        <w:t>(</w:t>
      </w:r>
      <w:proofErr w:type="spellStart"/>
      <w:r w:rsidRPr="00377514">
        <w:rPr>
          <w:rFonts w:ascii="Courier" w:hAnsi="Courier" w:cs="Courier New"/>
          <w:sz w:val="20"/>
          <w:szCs w:val="20"/>
          <w:rPrChange w:id="2782" w:author="Wayne Kunze" w:date="2018-05-09T12:39:00Z">
            <w:rPr>
              <w:rFonts w:ascii="Courier New" w:hAnsi="Courier New" w:cs="Courier New"/>
            </w:rPr>
          </w:rPrChange>
        </w:rPr>
        <w:t>gse</w:t>
      </w:r>
      <w:proofErr w:type="spellEnd"/>
      <w:r w:rsidRPr="00377514">
        <w:rPr>
          <w:rFonts w:ascii="Courier" w:hAnsi="Courier" w:cs="Courier New"/>
          <w:sz w:val="20"/>
          <w:szCs w:val="20"/>
          <w:rPrChange w:id="2783" w:author="Wayne Kunze" w:date="2018-05-09T12:39:00Z">
            <w:rPr>
              <w:rFonts w:ascii="Courier New" w:hAnsi="Courier New" w:cs="Courier New"/>
            </w:rPr>
          </w:rPrChange>
        </w:rPr>
        <w:t>))</w:t>
      </w:r>
    </w:p>
    <w:p w14:paraId="673B4425" w14:textId="77777777" w:rsidR="00A43594" w:rsidRPr="00377514" w:rsidRDefault="00A43594" w:rsidP="00A43594">
      <w:pPr>
        <w:spacing w:line="240" w:lineRule="auto"/>
        <w:ind w:firstLine="0"/>
        <w:rPr>
          <w:rFonts w:ascii="Courier" w:hAnsi="Courier" w:cs="Courier New"/>
          <w:sz w:val="20"/>
          <w:szCs w:val="20"/>
          <w:rPrChange w:id="2784" w:author="Wayne Kunze" w:date="2018-05-09T12:39:00Z">
            <w:rPr>
              <w:rFonts w:ascii="Courier New" w:hAnsi="Courier New" w:cs="Courier New"/>
            </w:rPr>
          </w:rPrChange>
        </w:rPr>
      </w:pPr>
    </w:p>
    <w:p w14:paraId="67B23C32" w14:textId="77777777" w:rsidR="00A43594" w:rsidRPr="00377514" w:rsidRDefault="53A8D560" w:rsidP="00A43594">
      <w:pPr>
        <w:spacing w:line="240" w:lineRule="auto"/>
        <w:ind w:firstLine="0"/>
        <w:rPr>
          <w:rFonts w:ascii="Courier" w:hAnsi="Courier" w:cs="Courier New"/>
          <w:sz w:val="20"/>
          <w:szCs w:val="20"/>
          <w:rPrChange w:id="2785" w:author="Wayne Kunze" w:date="2018-05-09T12:39:00Z">
            <w:rPr>
              <w:rFonts w:ascii="Courier New" w:hAnsi="Courier New" w:cs="Courier New"/>
            </w:rPr>
          </w:rPrChange>
        </w:rPr>
      </w:pPr>
      <w:r w:rsidRPr="00377514">
        <w:rPr>
          <w:rFonts w:ascii="Courier" w:hAnsi="Courier" w:cs="Courier New"/>
          <w:sz w:val="20"/>
          <w:szCs w:val="20"/>
          <w:rPrChange w:id="2786" w:author="Wayne Kunze" w:date="2018-05-09T12:39:00Z">
            <w:rPr>
              <w:rFonts w:ascii="Courier New" w:hAnsi="Courier New" w:cs="Courier New"/>
            </w:rPr>
          </w:rPrChange>
        </w:rPr>
        <w:t>rm(</w:t>
      </w:r>
      <w:proofErr w:type="spellStart"/>
      <w:r w:rsidRPr="00377514">
        <w:rPr>
          <w:rFonts w:ascii="Courier" w:hAnsi="Courier" w:cs="Courier New"/>
          <w:sz w:val="20"/>
          <w:szCs w:val="20"/>
          <w:rPrChange w:id="2787" w:author="Wayne Kunze" w:date="2018-05-09T12:39:00Z">
            <w:rPr>
              <w:rFonts w:ascii="Courier New" w:hAnsi="Courier New" w:cs="Courier New"/>
            </w:rPr>
          </w:rPrChange>
        </w:rPr>
        <w:t>gse</w:t>
      </w:r>
      <w:proofErr w:type="spellEnd"/>
      <w:r w:rsidRPr="00377514">
        <w:rPr>
          <w:rFonts w:ascii="Courier" w:hAnsi="Courier" w:cs="Courier New"/>
          <w:sz w:val="20"/>
          <w:szCs w:val="20"/>
          <w:rPrChange w:id="2788" w:author="Wayne Kunze" w:date="2018-05-09T12:39:00Z">
            <w:rPr>
              <w:rFonts w:ascii="Courier New" w:hAnsi="Courier New" w:cs="Courier New"/>
            </w:rPr>
          </w:rPrChange>
        </w:rPr>
        <w:t>)</w:t>
      </w:r>
    </w:p>
    <w:p w14:paraId="3BBC3490" w14:textId="77777777" w:rsidR="00A43594" w:rsidRPr="00377514" w:rsidRDefault="00A43594" w:rsidP="00A43594">
      <w:pPr>
        <w:spacing w:line="240" w:lineRule="auto"/>
        <w:ind w:firstLine="0"/>
        <w:rPr>
          <w:rFonts w:ascii="Courier" w:hAnsi="Courier" w:cs="Courier New"/>
          <w:sz w:val="20"/>
          <w:szCs w:val="20"/>
          <w:rPrChange w:id="2789" w:author="Wayne Kunze" w:date="2018-05-09T12:39:00Z">
            <w:rPr>
              <w:rFonts w:ascii="Courier New" w:hAnsi="Courier New" w:cs="Courier New"/>
            </w:rPr>
          </w:rPrChange>
        </w:rPr>
      </w:pPr>
    </w:p>
    <w:p w14:paraId="3E394F74" w14:textId="77777777" w:rsidR="00A43594" w:rsidRPr="00377514" w:rsidRDefault="53A8D560" w:rsidP="00A43594">
      <w:pPr>
        <w:spacing w:line="240" w:lineRule="auto"/>
        <w:ind w:firstLine="0"/>
        <w:rPr>
          <w:rFonts w:ascii="Courier" w:hAnsi="Courier" w:cs="Courier New"/>
          <w:sz w:val="20"/>
          <w:szCs w:val="20"/>
          <w:rPrChange w:id="2790" w:author="Wayne Kunze" w:date="2018-05-09T12:39:00Z">
            <w:rPr>
              <w:rFonts w:ascii="Courier New" w:hAnsi="Courier New" w:cs="Courier New"/>
            </w:rPr>
          </w:rPrChange>
        </w:rPr>
      </w:pPr>
      <w:r w:rsidRPr="00377514">
        <w:rPr>
          <w:rFonts w:ascii="Courier" w:hAnsi="Courier" w:cs="Courier New"/>
          <w:sz w:val="20"/>
          <w:szCs w:val="20"/>
          <w:rPrChange w:id="2791" w:author="Wayne Kunze" w:date="2018-05-09T12:39:00Z">
            <w:rPr>
              <w:rFonts w:ascii="Courier New" w:hAnsi="Courier New" w:cs="Courier New"/>
            </w:rPr>
          </w:rPrChange>
        </w:rPr>
        <w:t xml:space="preserve">#coefficient of </w:t>
      </w:r>
      <w:proofErr w:type="spellStart"/>
      <w:r w:rsidRPr="00377514">
        <w:rPr>
          <w:rFonts w:ascii="Courier" w:hAnsi="Courier" w:cs="Courier New"/>
          <w:sz w:val="20"/>
          <w:szCs w:val="20"/>
          <w:rPrChange w:id="2792" w:author="Wayne Kunze" w:date="2018-05-09T12:39:00Z">
            <w:rPr>
              <w:rFonts w:ascii="Courier New" w:hAnsi="Courier New" w:cs="Courier New"/>
            </w:rPr>
          </w:rPrChange>
        </w:rPr>
        <w:t>varaition</w:t>
      </w:r>
      <w:proofErr w:type="spellEnd"/>
    </w:p>
    <w:p w14:paraId="37A9F87F" w14:textId="77777777" w:rsidR="00A43594" w:rsidRPr="00377514" w:rsidRDefault="53A8D560" w:rsidP="00A43594">
      <w:pPr>
        <w:spacing w:line="240" w:lineRule="auto"/>
        <w:ind w:firstLine="0"/>
        <w:rPr>
          <w:rFonts w:ascii="Courier" w:hAnsi="Courier" w:cs="Courier New"/>
          <w:sz w:val="20"/>
          <w:szCs w:val="20"/>
          <w:rPrChange w:id="2793" w:author="Wayne Kunze" w:date="2018-05-09T12:39:00Z">
            <w:rPr>
              <w:rFonts w:ascii="Courier New" w:hAnsi="Courier New" w:cs="Courier New"/>
            </w:rPr>
          </w:rPrChange>
        </w:rPr>
      </w:pPr>
      <w:proofErr w:type="spellStart"/>
      <w:r w:rsidRPr="00377514">
        <w:rPr>
          <w:rFonts w:ascii="Courier" w:hAnsi="Courier" w:cs="Courier New"/>
          <w:sz w:val="20"/>
          <w:szCs w:val="20"/>
          <w:rPrChange w:id="2794" w:author="Wayne Kunze" w:date="2018-05-09T12:39:00Z">
            <w:rPr>
              <w:rFonts w:ascii="Courier New" w:hAnsi="Courier New" w:cs="Courier New"/>
            </w:rPr>
          </w:rPrChange>
        </w:rPr>
        <w:t>CoVar.geo</w:t>
      </w:r>
      <w:proofErr w:type="spellEnd"/>
      <w:r w:rsidRPr="00377514">
        <w:rPr>
          <w:rFonts w:ascii="Courier" w:hAnsi="Courier" w:cs="Courier New"/>
          <w:sz w:val="20"/>
          <w:szCs w:val="20"/>
          <w:rPrChange w:id="2795" w:author="Wayne Kunze" w:date="2018-05-09T12:39: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2796" w:author="Wayne Kunze" w:date="2018-05-09T12:39:00Z">
            <w:rPr>
              <w:rFonts w:ascii="Courier New" w:hAnsi="Courier New" w:cs="Courier New"/>
            </w:rPr>
          </w:rPrChange>
        </w:rPr>
        <w:t>colSds</w:t>
      </w:r>
      <w:proofErr w:type="spellEnd"/>
      <w:r w:rsidRPr="00377514">
        <w:rPr>
          <w:rFonts w:ascii="Courier" w:hAnsi="Courier" w:cs="Courier New"/>
          <w:sz w:val="20"/>
          <w:szCs w:val="20"/>
          <w:rPrChange w:id="2797" w:author="Wayne Kunze" w:date="2018-05-09T12:39:00Z">
            <w:rPr>
              <w:rFonts w:ascii="Courier New" w:hAnsi="Courier New" w:cs="Courier New"/>
            </w:rPr>
          </w:rPrChange>
        </w:rPr>
        <w:t>(</w:t>
      </w:r>
      <w:proofErr w:type="spellStart"/>
      <w:proofErr w:type="gramEnd"/>
      <w:r w:rsidRPr="00377514">
        <w:rPr>
          <w:rFonts w:ascii="Courier" w:hAnsi="Courier" w:cs="Courier New"/>
          <w:sz w:val="20"/>
          <w:szCs w:val="20"/>
          <w:rPrChange w:id="2798" w:author="Wayne Kunze" w:date="2018-05-09T12:39:00Z">
            <w:rPr>
              <w:rFonts w:ascii="Courier New" w:hAnsi="Courier New" w:cs="Courier New"/>
            </w:rPr>
          </w:rPrChange>
        </w:rPr>
        <w:t>eset,cols</w:t>
      </w:r>
      <w:proofErr w:type="spellEnd"/>
      <w:r w:rsidRPr="00377514">
        <w:rPr>
          <w:rFonts w:ascii="Courier" w:hAnsi="Courier" w:cs="Courier New"/>
          <w:sz w:val="20"/>
          <w:szCs w:val="20"/>
          <w:rPrChange w:id="2799" w:author="Wayne Kunze" w:date="2018-05-09T12:39:00Z">
            <w:rPr>
              <w:rFonts w:ascii="Courier New" w:hAnsi="Courier New" w:cs="Courier New"/>
            </w:rPr>
          </w:rPrChange>
        </w:rPr>
        <w:t xml:space="preserve"> = 1:ncol(</w:t>
      </w:r>
      <w:proofErr w:type="spellStart"/>
      <w:r w:rsidRPr="00377514">
        <w:rPr>
          <w:rFonts w:ascii="Courier" w:hAnsi="Courier" w:cs="Courier New"/>
          <w:sz w:val="20"/>
          <w:szCs w:val="20"/>
          <w:rPrChange w:id="2800" w:author="Wayne Kunze" w:date="2018-05-09T12:39:00Z">
            <w:rPr>
              <w:rFonts w:ascii="Courier New" w:hAnsi="Courier New" w:cs="Courier New"/>
            </w:rPr>
          </w:rPrChange>
        </w:rPr>
        <w:t>eset</w:t>
      </w:r>
      <w:proofErr w:type="spellEnd"/>
      <w:r w:rsidRPr="00377514">
        <w:rPr>
          <w:rFonts w:ascii="Courier" w:hAnsi="Courier" w:cs="Courier New"/>
          <w:sz w:val="20"/>
          <w:szCs w:val="20"/>
          <w:rPrChange w:id="2801" w:author="Wayne Kunze" w:date="2018-05-09T12:39:00Z">
            <w:rPr>
              <w:rFonts w:ascii="Courier New" w:hAnsi="Courier New" w:cs="Courier New"/>
            </w:rPr>
          </w:rPrChange>
        </w:rPr>
        <w:t>))/</w:t>
      </w:r>
      <w:proofErr w:type="spellStart"/>
      <w:r w:rsidRPr="00377514">
        <w:rPr>
          <w:rFonts w:ascii="Courier" w:hAnsi="Courier" w:cs="Courier New"/>
          <w:sz w:val="20"/>
          <w:szCs w:val="20"/>
          <w:rPrChange w:id="2802" w:author="Wayne Kunze" w:date="2018-05-09T12:39:00Z">
            <w:rPr>
              <w:rFonts w:ascii="Courier New" w:hAnsi="Courier New" w:cs="Courier New"/>
            </w:rPr>
          </w:rPrChange>
        </w:rPr>
        <w:t>colMeans</w:t>
      </w:r>
      <w:proofErr w:type="spellEnd"/>
      <w:r w:rsidRPr="00377514">
        <w:rPr>
          <w:rFonts w:ascii="Courier" w:hAnsi="Courier" w:cs="Courier New"/>
          <w:sz w:val="20"/>
          <w:szCs w:val="20"/>
          <w:rPrChange w:id="2803" w:author="Wayne Kunze" w:date="2018-05-09T12:39:00Z">
            <w:rPr>
              <w:rFonts w:ascii="Courier New" w:hAnsi="Courier New" w:cs="Courier New"/>
            </w:rPr>
          </w:rPrChange>
        </w:rPr>
        <w:t>(</w:t>
      </w:r>
      <w:proofErr w:type="spellStart"/>
      <w:r w:rsidRPr="00377514">
        <w:rPr>
          <w:rFonts w:ascii="Courier" w:hAnsi="Courier" w:cs="Courier New"/>
          <w:sz w:val="20"/>
          <w:szCs w:val="20"/>
          <w:rPrChange w:id="2804" w:author="Wayne Kunze" w:date="2018-05-09T12:39:00Z">
            <w:rPr>
              <w:rFonts w:ascii="Courier New" w:hAnsi="Courier New" w:cs="Courier New"/>
            </w:rPr>
          </w:rPrChange>
        </w:rPr>
        <w:t>eset</w:t>
      </w:r>
      <w:proofErr w:type="spellEnd"/>
      <w:r w:rsidRPr="00377514">
        <w:rPr>
          <w:rFonts w:ascii="Courier" w:hAnsi="Courier" w:cs="Courier New"/>
          <w:sz w:val="20"/>
          <w:szCs w:val="20"/>
          <w:rPrChange w:id="2805" w:author="Wayne Kunze" w:date="2018-05-09T12:39:00Z">
            <w:rPr>
              <w:rFonts w:ascii="Courier New" w:hAnsi="Courier New" w:cs="Courier New"/>
            </w:rPr>
          </w:rPrChange>
        </w:rPr>
        <w:t>)</w:t>
      </w:r>
    </w:p>
    <w:p w14:paraId="0EAEF46F" w14:textId="77777777" w:rsidR="00A43594" w:rsidRPr="00377514" w:rsidRDefault="00A43594" w:rsidP="00A43594">
      <w:pPr>
        <w:spacing w:line="240" w:lineRule="auto"/>
        <w:ind w:firstLine="0"/>
        <w:rPr>
          <w:rFonts w:ascii="Courier" w:hAnsi="Courier" w:cs="Courier New"/>
          <w:sz w:val="20"/>
          <w:szCs w:val="20"/>
          <w:rPrChange w:id="2806" w:author="Wayne Kunze" w:date="2018-05-09T12:39:00Z">
            <w:rPr>
              <w:rFonts w:ascii="Courier New" w:hAnsi="Courier New" w:cs="Courier New"/>
            </w:rPr>
          </w:rPrChange>
        </w:rPr>
      </w:pPr>
    </w:p>
    <w:p w14:paraId="68E4070F" w14:textId="77777777" w:rsidR="00A43594" w:rsidRPr="00377514" w:rsidRDefault="53A8D560" w:rsidP="00A43594">
      <w:pPr>
        <w:spacing w:line="240" w:lineRule="auto"/>
        <w:ind w:firstLine="0"/>
        <w:rPr>
          <w:rFonts w:ascii="Courier" w:hAnsi="Courier" w:cs="Courier New"/>
          <w:sz w:val="20"/>
          <w:szCs w:val="20"/>
          <w:rPrChange w:id="2807" w:author="Wayne Kunze" w:date="2018-05-09T12:39:00Z">
            <w:rPr>
              <w:rFonts w:ascii="Courier New" w:hAnsi="Courier New" w:cs="Courier New"/>
            </w:rPr>
          </w:rPrChange>
        </w:rPr>
      </w:pPr>
      <w:r w:rsidRPr="00377514">
        <w:rPr>
          <w:rFonts w:ascii="Courier" w:hAnsi="Courier" w:cs="Courier New"/>
          <w:sz w:val="20"/>
          <w:szCs w:val="20"/>
          <w:rPrChange w:id="2808" w:author="Wayne Kunze" w:date="2018-05-09T12:39:00Z">
            <w:rPr>
              <w:rFonts w:ascii="Courier New" w:hAnsi="Courier New" w:cs="Courier New"/>
            </w:rPr>
          </w:rPrChange>
        </w:rPr>
        <w:t>spats2l &lt;- which(</w:t>
      </w:r>
      <w:proofErr w:type="spellStart"/>
      <w:r w:rsidRPr="00377514">
        <w:rPr>
          <w:rFonts w:ascii="Courier" w:hAnsi="Courier" w:cs="Courier New"/>
          <w:sz w:val="20"/>
          <w:szCs w:val="20"/>
          <w:rPrChange w:id="2809"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10" w:author="Wayne Kunze" w:date="2018-05-09T12:39:00Z">
            <w:rPr>
              <w:rFonts w:ascii="Courier New" w:hAnsi="Courier New" w:cs="Courier New"/>
            </w:rPr>
          </w:rPrChange>
        </w:rPr>
        <w:t>(</w:t>
      </w:r>
      <w:proofErr w:type="spellStart"/>
      <w:r w:rsidRPr="00377514">
        <w:rPr>
          <w:rFonts w:ascii="Courier" w:hAnsi="Courier" w:cs="Courier New"/>
          <w:sz w:val="20"/>
          <w:szCs w:val="20"/>
          <w:rPrChange w:id="2811" w:author="Wayne Kunze" w:date="2018-05-09T12:39:00Z">
            <w:rPr>
              <w:rFonts w:ascii="Courier New" w:hAnsi="Courier New" w:cs="Courier New"/>
            </w:rPr>
          </w:rPrChange>
        </w:rPr>
        <w:t>eset</w:t>
      </w:r>
      <w:proofErr w:type="spellEnd"/>
      <w:r w:rsidRPr="00377514">
        <w:rPr>
          <w:rFonts w:ascii="Courier" w:hAnsi="Courier" w:cs="Courier New"/>
          <w:sz w:val="20"/>
          <w:szCs w:val="20"/>
          <w:rPrChange w:id="2812" w:author="Wayne Kunze" w:date="2018-05-09T12:39:00Z">
            <w:rPr>
              <w:rFonts w:ascii="Courier New" w:hAnsi="Courier New" w:cs="Courier New"/>
            </w:rPr>
          </w:rPrChange>
        </w:rPr>
        <w:t>)=="ILMN_1683678")</w:t>
      </w:r>
    </w:p>
    <w:p w14:paraId="0EEFC842" w14:textId="77777777" w:rsidR="00A43594" w:rsidRPr="00377514" w:rsidRDefault="53A8D560" w:rsidP="00A43594">
      <w:pPr>
        <w:spacing w:line="240" w:lineRule="auto"/>
        <w:ind w:firstLine="0"/>
        <w:rPr>
          <w:rFonts w:ascii="Courier" w:hAnsi="Courier" w:cs="Courier New"/>
          <w:sz w:val="20"/>
          <w:szCs w:val="20"/>
          <w:rPrChange w:id="2813" w:author="Wayne Kunze" w:date="2018-05-09T12:39:00Z">
            <w:rPr>
              <w:rFonts w:ascii="Courier New" w:hAnsi="Courier New" w:cs="Courier New"/>
            </w:rPr>
          </w:rPrChange>
        </w:rPr>
      </w:pPr>
      <w:r w:rsidRPr="00377514">
        <w:rPr>
          <w:rFonts w:ascii="Courier" w:hAnsi="Courier" w:cs="Courier New"/>
          <w:sz w:val="20"/>
          <w:szCs w:val="20"/>
          <w:rPrChange w:id="2814" w:author="Wayne Kunze" w:date="2018-05-09T12:39:00Z">
            <w:rPr>
              <w:rFonts w:ascii="Courier New" w:hAnsi="Courier New" w:cs="Courier New"/>
            </w:rPr>
          </w:rPrChange>
        </w:rPr>
        <w:t>klf6 &lt;- which(</w:t>
      </w:r>
      <w:proofErr w:type="spellStart"/>
      <w:r w:rsidRPr="00377514">
        <w:rPr>
          <w:rFonts w:ascii="Courier" w:hAnsi="Courier" w:cs="Courier New"/>
          <w:sz w:val="20"/>
          <w:szCs w:val="20"/>
          <w:rPrChange w:id="2815"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16" w:author="Wayne Kunze" w:date="2018-05-09T12:39:00Z">
            <w:rPr>
              <w:rFonts w:ascii="Courier New" w:hAnsi="Courier New" w:cs="Courier New"/>
            </w:rPr>
          </w:rPrChange>
        </w:rPr>
        <w:t>(</w:t>
      </w:r>
      <w:proofErr w:type="spellStart"/>
      <w:r w:rsidRPr="00377514">
        <w:rPr>
          <w:rFonts w:ascii="Courier" w:hAnsi="Courier" w:cs="Courier New"/>
          <w:sz w:val="20"/>
          <w:szCs w:val="20"/>
          <w:rPrChange w:id="2817" w:author="Wayne Kunze" w:date="2018-05-09T12:39:00Z">
            <w:rPr>
              <w:rFonts w:ascii="Courier New" w:hAnsi="Courier New" w:cs="Courier New"/>
            </w:rPr>
          </w:rPrChange>
        </w:rPr>
        <w:t>eset</w:t>
      </w:r>
      <w:proofErr w:type="spellEnd"/>
      <w:r w:rsidRPr="00377514">
        <w:rPr>
          <w:rFonts w:ascii="Courier" w:hAnsi="Courier" w:cs="Courier New"/>
          <w:sz w:val="20"/>
          <w:szCs w:val="20"/>
          <w:rPrChange w:id="2818" w:author="Wayne Kunze" w:date="2018-05-09T12:39:00Z">
            <w:rPr>
              <w:rFonts w:ascii="Courier New" w:hAnsi="Courier New" w:cs="Courier New"/>
            </w:rPr>
          </w:rPrChange>
        </w:rPr>
        <w:t>)=="ILMN_1735014")</w:t>
      </w:r>
    </w:p>
    <w:p w14:paraId="1FE23E7B" w14:textId="77777777" w:rsidR="00A43594" w:rsidRPr="00377514" w:rsidRDefault="53A8D560" w:rsidP="00A43594">
      <w:pPr>
        <w:spacing w:line="240" w:lineRule="auto"/>
        <w:ind w:firstLine="0"/>
        <w:rPr>
          <w:rFonts w:ascii="Courier" w:hAnsi="Courier" w:cs="Courier New"/>
          <w:sz w:val="20"/>
          <w:szCs w:val="20"/>
          <w:rPrChange w:id="2819" w:author="Wayne Kunze" w:date="2018-05-09T12:39:00Z">
            <w:rPr>
              <w:rFonts w:ascii="Courier New" w:hAnsi="Courier New" w:cs="Courier New"/>
            </w:rPr>
          </w:rPrChange>
        </w:rPr>
      </w:pPr>
      <w:r w:rsidRPr="00377514">
        <w:rPr>
          <w:rFonts w:ascii="Courier" w:hAnsi="Courier" w:cs="Courier New"/>
          <w:sz w:val="20"/>
          <w:szCs w:val="20"/>
          <w:rPrChange w:id="2820" w:author="Wayne Kunze" w:date="2018-05-09T12:39:00Z">
            <w:rPr>
              <w:rFonts w:ascii="Courier New" w:hAnsi="Courier New" w:cs="Courier New"/>
            </w:rPr>
          </w:rPrChange>
        </w:rPr>
        <w:t>sp140 &lt;- which(</w:t>
      </w:r>
      <w:proofErr w:type="spellStart"/>
      <w:r w:rsidRPr="00377514">
        <w:rPr>
          <w:rFonts w:ascii="Courier" w:hAnsi="Courier" w:cs="Courier New"/>
          <w:sz w:val="20"/>
          <w:szCs w:val="20"/>
          <w:rPrChange w:id="2821"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22" w:author="Wayne Kunze" w:date="2018-05-09T12:39:00Z">
            <w:rPr>
              <w:rFonts w:ascii="Courier New" w:hAnsi="Courier New" w:cs="Courier New"/>
            </w:rPr>
          </w:rPrChange>
        </w:rPr>
        <w:t>(</w:t>
      </w:r>
      <w:proofErr w:type="spellStart"/>
      <w:r w:rsidRPr="00377514">
        <w:rPr>
          <w:rFonts w:ascii="Courier" w:hAnsi="Courier" w:cs="Courier New"/>
          <w:sz w:val="20"/>
          <w:szCs w:val="20"/>
          <w:rPrChange w:id="2823" w:author="Wayne Kunze" w:date="2018-05-09T12:39:00Z">
            <w:rPr>
              <w:rFonts w:ascii="Courier New" w:hAnsi="Courier New" w:cs="Courier New"/>
            </w:rPr>
          </w:rPrChange>
        </w:rPr>
        <w:t>eset</w:t>
      </w:r>
      <w:proofErr w:type="spellEnd"/>
      <w:r w:rsidRPr="00377514">
        <w:rPr>
          <w:rFonts w:ascii="Courier" w:hAnsi="Courier" w:cs="Courier New"/>
          <w:sz w:val="20"/>
          <w:szCs w:val="20"/>
          <w:rPrChange w:id="2824" w:author="Wayne Kunze" w:date="2018-05-09T12:39:00Z">
            <w:rPr>
              <w:rFonts w:ascii="Courier New" w:hAnsi="Courier New" w:cs="Courier New"/>
            </w:rPr>
          </w:rPrChange>
        </w:rPr>
        <w:t>)=="ILMN_1703263")</w:t>
      </w:r>
    </w:p>
    <w:p w14:paraId="4583B87E" w14:textId="77777777" w:rsidR="00A43594" w:rsidRPr="00377514" w:rsidRDefault="53A8D560" w:rsidP="00A43594">
      <w:pPr>
        <w:spacing w:line="240" w:lineRule="auto"/>
        <w:ind w:firstLine="0"/>
        <w:rPr>
          <w:rFonts w:ascii="Courier" w:hAnsi="Courier" w:cs="Courier New"/>
          <w:sz w:val="20"/>
          <w:szCs w:val="20"/>
          <w:rPrChange w:id="2825" w:author="Wayne Kunze" w:date="2018-05-09T12:39:00Z">
            <w:rPr>
              <w:rFonts w:ascii="Courier New" w:hAnsi="Courier New" w:cs="Courier New"/>
            </w:rPr>
          </w:rPrChange>
        </w:rPr>
      </w:pPr>
      <w:proofErr w:type="spellStart"/>
      <w:r w:rsidRPr="00377514">
        <w:rPr>
          <w:rFonts w:ascii="Courier" w:hAnsi="Courier" w:cs="Courier New"/>
          <w:sz w:val="20"/>
          <w:szCs w:val="20"/>
          <w:rPrChange w:id="2826" w:author="Wayne Kunze" w:date="2018-05-09T12:39:00Z">
            <w:rPr>
              <w:rFonts w:ascii="Courier New" w:hAnsi="Courier New" w:cs="Courier New"/>
            </w:rPr>
          </w:rPrChange>
        </w:rPr>
        <w:t>rora</w:t>
      </w:r>
      <w:proofErr w:type="spellEnd"/>
      <w:r w:rsidRPr="00377514">
        <w:rPr>
          <w:rFonts w:ascii="Courier" w:hAnsi="Courier" w:cs="Courier New"/>
          <w:sz w:val="20"/>
          <w:szCs w:val="20"/>
          <w:rPrChange w:id="2827" w:author="Wayne Kunze" w:date="2018-05-09T12:39:00Z">
            <w:rPr>
              <w:rFonts w:ascii="Courier New" w:hAnsi="Courier New" w:cs="Courier New"/>
            </w:rPr>
          </w:rPrChange>
        </w:rPr>
        <w:t xml:space="preserve"> &lt;- which(</w:t>
      </w:r>
      <w:proofErr w:type="spellStart"/>
      <w:r w:rsidRPr="00377514">
        <w:rPr>
          <w:rFonts w:ascii="Courier" w:hAnsi="Courier" w:cs="Courier New"/>
          <w:sz w:val="20"/>
          <w:szCs w:val="20"/>
          <w:rPrChange w:id="2828" w:author="Wayne Kunze" w:date="2018-05-09T12:39:00Z">
            <w:rPr>
              <w:rFonts w:ascii="Courier New" w:hAnsi="Courier New" w:cs="Courier New"/>
            </w:rPr>
          </w:rPrChange>
        </w:rPr>
        <w:t>colnames</w:t>
      </w:r>
      <w:proofErr w:type="spellEnd"/>
      <w:r w:rsidRPr="00377514">
        <w:rPr>
          <w:rFonts w:ascii="Courier" w:hAnsi="Courier" w:cs="Courier New"/>
          <w:sz w:val="20"/>
          <w:szCs w:val="20"/>
          <w:rPrChange w:id="2829" w:author="Wayne Kunze" w:date="2018-05-09T12:39:00Z">
            <w:rPr>
              <w:rFonts w:ascii="Courier New" w:hAnsi="Courier New" w:cs="Courier New"/>
            </w:rPr>
          </w:rPrChange>
        </w:rPr>
        <w:t>(</w:t>
      </w:r>
      <w:proofErr w:type="spellStart"/>
      <w:r w:rsidRPr="00377514">
        <w:rPr>
          <w:rFonts w:ascii="Courier" w:hAnsi="Courier" w:cs="Courier New"/>
          <w:sz w:val="20"/>
          <w:szCs w:val="20"/>
          <w:rPrChange w:id="2830" w:author="Wayne Kunze" w:date="2018-05-09T12:39:00Z">
            <w:rPr>
              <w:rFonts w:ascii="Courier New" w:hAnsi="Courier New" w:cs="Courier New"/>
            </w:rPr>
          </w:rPrChange>
        </w:rPr>
        <w:t>eset</w:t>
      </w:r>
      <w:proofErr w:type="spellEnd"/>
      <w:r w:rsidRPr="00377514">
        <w:rPr>
          <w:rFonts w:ascii="Courier" w:hAnsi="Courier" w:cs="Courier New"/>
          <w:sz w:val="20"/>
          <w:szCs w:val="20"/>
          <w:rPrChange w:id="2831" w:author="Wayne Kunze" w:date="2018-05-09T12:39:00Z">
            <w:rPr>
              <w:rFonts w:ascii="Courier New" w:hAnsi="Courier New" w:cs="Courier New"/>
            </w:rPr>
          </w:rPrChange>
        </w:rPr>
        <w:t>)=="ILMN_2322498")</w:t>
      </w:r>
    </w:p>
    <w:p w14:paraId="6949A25F" w14:textId="77777777" w:rsidR="00A43594" w:rsidRPr="00377514" w:rsidRDefault="00A43594" w:rsidP="00A43594">
      <w:pPr>
        <w:spacing w:line="240" w:lineRule="auto"/>
        <w:ind w:firstLine="0"/>
        <w:rPr>
          <w:rFonts w:ascii="Courier" w:hAnsi="Courier" w:cs="Courier New"/>
          <w:sz w:val="20"/>
          <w:szCs w:val="20"/>
          <w:rPrChange w:id="2832" w:author="Wayne Kunze" w:date="2018-05-09T12:39:00Z">
            <w:rPr>
              <w:rFonts w:ascii="Courier New" w:hAnsi="Courier New" w:cs="Courier New"/>
            </w:rPr>
          </w:rPrChange>
        </w:rPr>
      </w:pPr>
    </w:p>
    <w:p w14:paraId="48E7063B" w14:textId="77777777" w:rsidR="00A43594" w:rsidRPr="00377514" w:rsidRDefault="00A43594" w:rsidP="00A43594">
      <w:pPr>
        <w:spacing w:line="240" w:lineRule="auto"/>
        <w:ind w:firstLine="0"/>
        <w:rPr>
          <w:rFonts w:ascii="Courier" w:hAnsi="Courier" w:cs="Courier New"/>
          <w:sz w:val="20"/>
          <w:szCs w:val="20"/>
          <w:rPrChange w:id="2833" w:author="Wayne Kunze" w:date="2018-05-09T12:39:00Z">
            <w:rPr>
              <w:rFonts w:ascii="Courier New" w:hAnsi="Courier New" w:cs="Courier New"/>
            </w:rPr>
          </w:rPrChange>
        </w:rPr>
      </w:pPr>
    </w:p>
    <w:p w14:paraId="61E6D89A" w14:textId="77777777" w:rsidR="00A43594" w:rsidRPr="00377514" w:rsidRDefault="53A8D560" w:rsidP="00A43594">
      <w:pPr>
        <w:spacing w:line="240" w:lineRule="auto"/>
        <w:ind w:firstLine="0"/>
        <w:rPr>
          <w:rFonts w:ascii="Courier" w:hAnsi="Courier" w:cs="Courier New"/>
          <w:sz w:val="20"/>
          <w:szCs w:val="20"/>
          <w:rPrChange w:id="2834" w:author="Wayne Kunze" w:date="2018-05-09T12:39:00Z">
            <w:rPr>
              <w:rFonts w:ascii="Courier New" w:hAnsi="Courier New" w:cs="Courier New"/>
            </w:rPr>
          </w:rPrChange>
        </w:rPr>
      </w:pPr>
      <w:r w:rsidRPr="00377514">
        <w:rPr>
          <w:rFonts w:ascii="Courier" w:hAnsi="Courier" w:cs="Courier New"/>
          <w:sz w:val="20"/>
          <w:szCs w:val="20"/>
          <w:rPrChange w:id="2835" w:author="Wayne Kunze" w:date="2018-05-09T12:39:00Z">
            <w:rPr>
              <w:rFonts w:ascii="Courier New" w:hAnsi="Courier New" w:cs="Courier New"/>
            </w:rPr>
          </w:rPrChange>
        </w:rPr>
        <w:t>#spats2l is 6963</w:t>
      </w:r>
    </w:p>
    <w:p w14:paraId="70107D9C" w14:textId="77777777" w:rsidR="00A43594" w:rsidRPr="00377514" w:rsidRDefault="00A43594" w:rsidP="00A43594">
      <w:pPr>
        <w:spacing w:line="240" w:lineRule="auto"/>
        <w:ind w:firstLine="0"/>
        <w:rPr>
          <w:rFonts w:ascii="Courier" w:hAnsi="Courier" w:cs="Courier New"/>
          <w:sz w:val="20"/>
          <w:szCs w:val="20"/>
          <w:rPrChange w:id="2836" w:author="Wayne Kunze" w:date="2018-05-09T12:39:00Z">
            <w:rPr>
              <w:rFonts w:ascii="Courier New" w:hAnsi="Courier New" w:cs="Courier New"/>
            </w:rPr>
          </w:rPrChange>
        </w:rPr>
      </w:pPr>
    </w:p>
    <w:p w14:paraId="43AFB891" w14:textId="77777777" w:rsidR="00A43594" w:rsidRPr="00377514" w:rsidRDefault="53A8D560" w:rsidP="00A43594">
      <w:pPr>
        <w:spacing w:line="240" w:lineRule="auto"/>
        <w:ind w:firstLine="0"/>
        <w:rPr>
          <w:rFonts w:ascii="Courier" w:hAnsi="Courier" w:cs="Courier New"/>
          <w:sz w:val="20"/>
          <w:szCs w:val="20"/>
          <w:rPrChange w:id="2837" w:author="Wayne Kunze" w:date="2018-05-09T12:39:00Z">
            <w:rPr>
              <w:rFonts w:ascii="Courier New" w:hAnsi="Courier New" w:cs="Courier New"/>
            </w:rPr>
          </w:rPrChange>
        </w:rPr>
      </w:pPr>
      <w:r w:rsidRPr="00377514">
        <w:rPr>
          <w:rFonts w:ascii="Courier" w:hAnsi="Courier" w:cs="Courier New"/>
          <w:sz w:val="20"/>
          <w:szCs w:val="20"/>
          <w:rPrChange w:id="2838" w:author="Wayne Kunze" w:date="2018-05-09T12:39:00Z">
            <w:rPr>
              <w:rFonts w:ascii="Courier New" w:hAnsi="Courier New" w:cs="Courier New"/>
            </w:rPr>
          </w:rPrChange>
        </w:rPr>
        <w:t>#</w:t>
      </w:r>
      <w:proofErr w:type="spellStart"/>
      <w:r w:rsidRPr="00377514">
        <w:rPr>
          <w:rFonts w:ascii="Courier" w:hAnsi="Courier" w:cs="Courier New"/>
          <w:sz w:val="20"/>
          <w:szCs w:val="20"/>
          <w:rPrChange w:id="2839" w:author="Wayne Kunze" w:date="2018-05-09T12:39:00Z">
            <w:rPr>
              <w:rFonts w:ascii="Courier New" w:hAnsi="Courier New" w:cs="Courier New"/>
            </w:rPr>
          </w:rPrChange>
        </w:rPr>
        <w:t>eset</w:t>
      </w:r>
      <w:proofErr w:type="spellEnd"/>
      <w:r w:rsidRPr="00377514">
        <w:rPr>
          <w:rFonts w:ascii="Courier" w:hAnsi="Courier" w:cs="Courier New"/>
          <w:sz w:val="20"/>
          <w:szCs w:val="20"/>
          <w:rPrChange w:id="2840" w:author="Wayne Kunze" w:date="2018-05-09T12:39:00Z">
            <w:rPr>
              <w:rFonts w:ascii="Courier New" w:hAnsi="Courier New" w:cs="Courier New"/>
            </w:rPr>
          </w:rPrChange>
        </w:rPr>
        <w:t>, which is the matrix we are interested in in huge so viewing it all takes forever in R.  This just</w:t>
      </w:r>
    </w:p>
    <w:p w14:paraId="474865EC" w14:textId="77777777" w:rsidR="00A43594" w:rsidRPr="00377514" w:rsidRDefault="53A8D560" w:rsidP="00A43594">
      <w:pPr>
        <w:spacing w:line="240" w:lineRule="auto"/>
        <w:ind w:firstLine="0"/>
        <w:rPr>
          <w:rFonts w:ascii="Courier" w:hAnsi="Courier" w:cs="Courier New"/>
          <w:sz w:val="20"/>
          <w:szCs w:val="20"/>
          <w:rPrChange w:id="2841" w:author="Wayne Kunze" w:date="2018-05-09T12:39:00Z">
            <w:rPr>
              <w:rFonts w:ascii="Courier New" w:hAnsi="Courier New" w:cs="Courier New"/>
            </w:rPr>
          </w:rPrChange>
        </w:rPr>
      </w:pPr>
      <w:r w:rsidRPr="00377514">
        <w:rPr>
          <w:rFonts w:ascii="Courier" w:hAnsi="Courier" w:cs="Courier New"/>
          <w:sz w:val="20"/>
          <w:szCs w:val="20"/>
          <w:rPrChange w:id="2842" w:author="Wayne Kunze" w:date="2018-05-09T12:39:00Z">
            <w:rPr>
              <w:rFonts w:ascii="Courier New" w:hAnsi="Courier New" w:cs="Courier New"/>
            </w:rPr>
          </w:rPrChange>
        </w:rPr>
        <w:t># let me verify that the data matches the GSM files</w:t>
      </w:r>
    </w:p>
    <w:p w14:paraId="3F7AE102" w14:textId="77777777" w:rsidR="00A43594" w:rsidRPr="00377514" w:rsidRDefault="53A8D560" w:rsidP="00A43594">
      <w:pPr>
        <w:spacing w:line="240" w:lineRule="auto"/>
        <w:ind w:firstLine="0"/>
        <w:rPr>
          <w:rFonts w:ascii="Courier" w:hAnsi="Courier" w:cs="Courier New"/>
          <w:sz w:val="20"/>
          <w:szCs w:val="20"/>
          <w:rPrChange w:id="2843" w:author="Wayne Kunze" w:date="2018-05-09T12:39:00Z">
            <w:rPr>
              <w:rFonts w:ascii="Courier New" w:hAnsi="Courier New" w:cs="Courier New"/>
            </w:rPr>
          </w:rPrChange>
        </w:rPr>
      </w:pPr>
      <w:r w:rsidRPr="00377514">
        <w:rPr>
          <w:rFonts w:ascii="Courier" w:hAnsi="Courier" w:cs="Courier New"/>
          <w:sz w:val="20"/>
          <w:szCs w:val="20"/>
          <w:rPrChange w:id="2844"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45" w:author="Wayne Kunze" w:date="2018-05-09T12:39:00Z">
            <w:rPr>
              <w:rFonts w:ascii="Courier New" w:hAnsi="Courier New" w:cs="Courier New"/>
            </w:rPr>
          </w:rPrChange>
        </w:rPr>
        <w:t>eset</w:t>
      </w:r>
      <w:proofErr w:type="spellEnd"/>
      <w:proofErr w:type="gramStart"/>
      <w:r w:rsidRPr="00377514">
        <w:rPr>
          <w:rFonts w:ascii="Courier" w:hAnsi="Courier" w:cs="Courier New"/>
          <w:sz w:val="20"/>
          <w:szCs w:val="20"/>
          <w:rPrChange w:id="2846" w:author="Wayne Kunze" w:date="2018-05-09T12:39:00Z">
            <w:rPr>
              <w:rFonts w:ascii="Courier New" w:hAnsi="Courier New" w:cs="Courier New"/>
            </w:rPr>
          </w:rPrChange>
        </w:rPr>
        <w:t>[,c</w:t>
      </w:r>
      <w:proofErr w:type="gramEnd"/>
      <w:r w:rsidRPr="00377514">
        <w:rPr>
          <w:rFonts w:ascii="Courier" w:hAnsi="Courier" w:cs="Courier New"/>
          <w:sz w:val="20"/>
          <w:szCs w:val="20"/>
          <w:rPrChange w:id="2847" w:author="Wayne Kunze" w:date="2018-05-09T12:39:00Z">
            <w:rPr>
              <w:rFonts w:ascii="Courier New" w:hAnsi="Courier New" w:cs="Courier New"/>
            </w:rPr>
          </w:rPrChange>
        </w:rPr>
        <w:t>(spats2l,klf6,sp140,rora)])</w:t>
      </w:r>
    </w:p>
    <w:p w14:paraId="6816CE22" w14:textId="77777777" w:rsidR="00A43594" w:rsidRPr="00377514" w:rsidRDefault="53A8D560" w:rsidP="00A43594">
      <w:pPr>
        <w:spacing w:line="240" w:lineRule="auto"/>
        <w:ind w:firstLine="0"/>
        <w:rPr>
          <w:rFonts w:ascii="Courier" w:hAnsi="Courier" w:cs="Courier New"/>
          <w:sz w:val="20"/>
          <w:szCs w:val="20"/>
          <w:rPrChange w:id="2848" w:author="Wayne Kunze" w:date="2018-05-09T12:39:00Z">
            <w:rPr>
              <w:rFonts w:ascii="Courier New" w:hAnsi="Courier New" w:cs="Courier New"/>
            </w:rPr>
          </w:rPrChange>
        </w:rPr>
      </w:pPr>
      <w:r w:rsidRPr="00377514">
        <w:rPr>
          <w:rFonts w:ascii="Courier" w:hAnsi="Courier" w:cs="Courier New"/>
          <w:sz w:val="20"/>
          <w:szCs w:val="20"/>
          <w:rPrChange w:id="2849" w:author="Wayne Kunze" w:date="2018-05-09T12:39:00Z">
            <w:rPr>
              <w:rFonts w:ascii="Courier New" w:hAnsi="Courier New" w:cs="Courier New"/>
            </w:rPr>
          </w:rPrChange>
        </w:rPr>
        <w:t>show(</w:t>
      </w:r>
      <w:proofErr w:type="spellStart"/>
      <w:r w:rsidRPr="00377514">
        <w:rPr>
          <w:rFonts w:ascii="Courier" w:hAnsi="Courier" w:cs="Courier New"/>
          <w:sz w:val="20"/>
          <w:szCs w:val="20"/>
          <w:rPrChange w:id="2850" w:author="Wayne Kunze" w:date="2018-05-09T12:39:00Z">
            <w:rPr>
              <w:rFonts w:ascii="Courier New" w:hAnsi="Courier New" w:cs="Courier New"/>
            </w:rPr>
          </w:rPrChange>
        </w:rPr>
        <w:t>CoVar.geo</w:t>
      </w:r>
      <w:proofErr w:type="spellEnd"/>
      <w:proofErr w:type="gramStart"/>
      <w:r w:rsidRPr="00377514">
        <w:rPr>
          <w:rFonts w:ascii="Courier" w:hAnsi="Courier" w:cs="Courier New"/>
          <w:sz w:val="20"/>
          <w:szCs w:val="20"/>
          <w:rPrChange w:id="2851" w:author="Wayne Kunze" w:date="2018-05-09T12:39:00Z">
            <w:rPr>
              <w:rFonts w:ascii="Courier New" w:hAnsi="Courier New" w:cs="Courier New"/>
            </w:rPr>
          </w:rPrChange>
        </w:rPr>
        <w:t>[,c</w:t>
      </w:r>
      <w:proofErr w:type="gramEnd"/>
      <w:r w:rsidRPr="00377514">
        <w:rPr>
          <w:rFonts w:ascii="Courier" w:hAnsi="Courier" w:cs="Courier New"/>
          <w:sz w:val="20"/>
          <w:szCs w:val="20"/>
          <w:rPrChange w:id="2852" w:author="Wayne Kunze" w:date="2018-05-09T12:39:00Z">
            <w:rPr>
              <w:rFonts w:ascii="Courier New" w:hAnsi="Courier New" w:cs="Courier New"/>
            </w:rPr>
          </w:rPrChange>
        </w:rPr>
        <w:t>(spats2l,klf6,sp140,rora)])</w:t>
      </w:r>
    </w:p>
    <w:p w14:paraId="4DEEE856" w14:textId="77777777" w:rsidR="00A43594" w:rsidRPr="00377514" w:rsidRDefault="00A43594" w:rsidP="00A43594">
      <w:pPr>
        <w:spacing w:line="240" w:lineRule="auto"/>
        <w:ind w:firstLine="0"/>
        <w:rPr>
          <w:rFonts w:ascii="Courier" w:hAnsi="Courier" w:cs="Courier New"/>
          <w:sz w:val="20"/>
          <w:szCs w:val="20"/>
          <w:rPrChange w:id="2853" w:author="Wayne Kunze" w:date="2018-05-09T12:39:00Z">
            <w:rPr>
              <w:rFonts w:ascii="Courier New" w:hAnsi="Courier New" w:cs="Courier New"/>
            </w:rPr>
          </w:rPrChange>
        </w:rPr>
      </w:pPr>
    </w:p>
    <w:p w14:paraId="6153F9FD" w14:textId="77777777" w:rsidR="00A43594" w:rsidRPr="00377514" w:rsidRDefault="53A8D560" w:rsidP="00A43594">
      <w:pPr>
        <w:spacing w:line="240" w:lineRule="auto"/>
        <w:ind w:firstLine="0"/>
        <w:rPr>
          <w:rFonts w:ascii="Courier" w:hAnsi="Courier" w:cs="Courier New"/>
          <w:sz w:val="20"/>
          <w:szCs w:val="20"/>
          <w:rPrChange w:id="2854" w:author="Wayne Kunze" w:date="2018-05-09T12:39:00Z">
            <w:rPr>
              <w:rFonts w:ascii="Courier New" w:hAnsi="Courier New" w:cs="Courier New"/>
            </w:rPr>
          </w:rPrChange>
        </w:rPr>
      </w:pPr>
      <w:r w:rsidRPr="00377514">
        <w:rPr>
          <w:rFonts w:ascii="Courier" w:hAnsi="Courier" w:cs="Courier New"/>
          <w:sz w:val="20"/>
          <w:szCs w:val="20"/>
          <w:rPrChange w:id="2855" w:author="Wayne Kunze" w:date="2018-05-09T12:39:00Z">
            <w:rPr>
              <w:rFonts w:ascii="Courier New" w:hAnsi="Courier New" w:cs="Courier New"/>
            </w:rPr>
          </w:rPrChange>
        </w:rPr>
        <w:t>#train an SVM</w:t>
      </w:r>
    </w:p>
    <w:p w14:paraId="6DAA5B70" w14:textId="77777777" w:rsidR="00A43594" w:rsidRPr="00377514" w:rsidRDefault="53A8D560" w:rsidP="00A43594">
      <w:pPr>
        <w:spacing w:line="240" w:lineRule="auto"/>
        <w:ind w:firstLine="0"/>
        <w:rPr>
          <w:rFonts w:ascii="Courier" w:hAnsi="Courier" w:cs="Courier New"/>
          <w:sz w:val="20"/>
          <w:szCs w:val="20"/>
          <w:rPrChange w:id="2856" w:author="Wayne Kunze" w:date="2018-05-09T12:39:00Z">
            <w:rPr>
              <w:rFonts w:ascii="Courier New" w:hAnsi="Courier New" w:cs="Courier New"/>
            </w:rPr>
          </w:rPrChange>
        </w:rPr>
      </w:pPr>
      <w:r w:rsidRPr="00377514">
        <w:rPr>
          <w:rFonts w:ascii="Courier" w:hAnsi="Courier" w:cs="Courier New"/>
          <w:sz w:val="20"/>
          <w:szCs w:val="20"/>
          <w:rPrChange w:id="2857" w:author="Wayne Kunze" w:date="2018-05-09T12:39:00Z">
            <w:rPr>
              <w:rFonts w:ascii="Courier New" w:hAnsi="Courier New" w:cs="Courier New"/>
            </w:rPr>
          </w:rPrChange>
        </w:rPr>
        <w:t xml:space="preserve">x &lt;- </w:t>
      </w:r>
      <w:proofErr w:type="spellStart"/>
      <w:r w:rsidRPr="00377514">
        <w:rPr>
          <w:rFonts w:ascii="Courier" w:hAnsi="Courier" w:cs="Courier New"/>
          <w:sz w:val="20"/>
          <w:szCs w:val="20"/>
          <w:rPrChange w:id="2858" w:author="Wayne Kunze" w:date="2018-05-09T12:39:00Z">
            <w:rPr>
              <w:rFonts w:ascii="Courier New" w:hAnsi="Courier New" w:cs="Courier New"/>
            </w:rPr>
          </w:rPrChange>
        </w:rPr>
        <w:t>eset</w:t>
      </w:r>
      <w:proofErr w:type="spellEnd"/>
    </w:p>
    <w:p w14:paraId="3B82D38B" w14:textId="77777777" w:rsidR="00A43594" w:rsidRPr="00377514" w:rsidRDefault="53A8D560" w:rsidP="00A43594">
      <w:pPr>
        <w:spacing w:line="240" w:lineRule="auto"/>
        <w:ind w:firstLine="0"/>
        <w:rPr>
          <w:rFonts w:ascii="Courier" w:hAnsi="Courier" w:cs="Courier New"/>
          <w:sz w:val="20"/>
          <w:szCs w:val="20"/>
          <w:rPrChange w:id="2859" w:author="Wayne Kunze" w:date="2018-05-09T12:39:00Z">
            <w:rPr>
              <w:rFonts w:ascii="Courier New" w:hAnsi="Courier New" w:cs="Courier New"/>
            </w:rPr>
          </w:rPrChange>
        </w:rPr>
      </w:pPr>
      <w:r w:rsidRPr="00377514">
        <w:rPr>
          <w:rFonts w:ascii="Courier" w:hAnsi="Courier" w:cs="Courier New"/>
          <w:sz w:val="20"/>
          <w:szCs w:val="20"/>
          <w:rPrChange w:id="2860" w:author="Wayne Kunze" w:date="2018-05-09T12:39:00Z">
            <w:rPr>
              <w:rFonts w:ascii="Courier New" w:hAnsi="Courier New" w:cs="Courier New"/>
            </w:rPr>
          </w:rPrChange>
        </w:rPr>
        <w:t>x[is.na(x</w:t>
      </w:r>
      <w:proofErr w:type="gramStart"/>
      <w:r w:rsidRPr="00377514">
        <w:rPr>
          <w:rFonts w:ascii="Courier" w:hAnsi="Courier" w:cs="Courier New"/>
          <w:sz w:val="20"/>
          <w:szCs w:val="20"/>
          <w:rPrChange w:id="2861" w:author="Wayne Kunze" w:date="2018-05-09T12:39:00Z">
            <w:rPr>
              <w:rFonts w:ascii="Courier New" w:hAnsi="Courier New" w:cs="Courier New"/>
            </w:rPr>
          </w:rPrChange>
        </w:rPr>
        <w:t>)]=</w:t>
      </w:r>
      <w:proofErr w:type="gramEnd"/>
      <w:r w:rsidRPr="00377514">
        <w:rPr>
          <w:rFonts w:ascii="Courier" w:hAnsi="Courier" w:cs="Courier New"/>
          <w:sz w:val="20"/>
          <w:szCs w:val="20"/>
          <w:rPrChange w:id="2862" w:author="Wayne Kunze" w:date="2018-05-09T12:39:00Z">
            <w:rPr>
              <w:rFonts w:ascii="Courier New" w:hAnsi="Courier New" w:cs="Courier New"/>
            </w:rPr>
          </w:rPrChange>
        </w:rPr>
        <w:t>0</w:t>
      </w:r>
    </w:p>
    <w:p w14:paraId="24FA5F14" w14:textId="77777777" w:rsidR="00A43594" w:rsidRPr="00377514" w:rsidRDefault="53A8D560" w:rsidP="00A43594">
      <w:pPr>
        <w:spacing w:line="240" w:lineRule="auto"/>
        <w:ind w:firstLine="0"/>
        <w:rPr>
          <w:rFonts w:ascii="Courier" w:hAnsi="Courier" w:cs="Courier New"/>
          <w:sz w:val="20"/>
          <w:szCs w:val="20"/>
          <w:rPrChange w:id="2863" w:author="Wayne Kunze" w:date="2018-05-09T12:39:00Z">
            <w:rPr>
              <w:rFonts w:ascii="Courier New" w:hAnsi="Courier New" w:cs="Courier New"/>
            </w:rPr>
          </w:rPrChange>
        </w:rPr>
      </w:pPr>
      <w:r w:rsidRPr="00377514">
        <w:rPr>
          <w:rFonts w:ascii="Courier" w:hAnsi="Courier" w:cs="Courier New"/>
          <w:sz w:val="20"/>
          <w:szCs w:val="20"/>
          <w:rPrChange w:id="2864" w:author="Wayne Kunze" w:date="2018-05-09T12:39:00Z">
            <w:rPr>
              <w:rFonts w:ascii="Courier New" w:hAnsi="Courier New" w:cs="Courier New"/>
            </w:rPr>
          </w:rPrChange>
        </w:rPr>
        <w:t>train=</w:t>
      </w:r>
      <w:proofErr w:type="spellStart"/>
      <w:proofErr w:type="gramStart"/>
      <w:r w:rsidRPr="00377514">
        <w:rPr>
          <w:rFonts w:ascii="Courier" w:hAnsi="Courier" w:cs="Courier New"/>
          <w:sz w:val="20"/>
          <w:szCs w:val="20"/>
          <w:rPrChange w:id="2865" w:author="Wayne Kunze" w:date="2018-05-09T12:39:00Z">
            <w:rPr>
              <w:rFonts w:ascii="Courier New" w:hAnsi="Courier New" w:cs="Courier New"/>
            </w:rPr>
          </w:rPrChange>
        </w:rPr>
        <w:t>data.frame</w:t>
      </w:r>
      <w:proofErr w:type="spellEnd"/>
      <w:proofErr w:type="gramEnd"/>
      <w:r w:rsidRPr="00377514">
        <w:rPr>
          <w:rFonts w:ascii="Courier" w:hAnsi="Courier" w:cs="Courier New"/>
          <w:sz w:val="20"/>
          <w:szCs w:val="20"/>
          <w:rPrChange w:id="2866" w:author="Wayne Kunze" w:date="2018-05-09T12:39:00Z">
            <w:rPr>
              <w:rFonts w:ascii="Courier New" w:hAnsi="Courier New" w:cs="Courier New"/>
            </w:rPr>
          </w:rPrChange>
        </w:rPr>
        <w:t>(</w:t>
      </w:r>
      <w:proofErr w:type="spellStart"/>
      <w:r w:rsidRPr="00377514">
        <w:rPr>
          <w:rFonts w:ascii="Courier" w:hAnsi="Courier" w:cs="Courier New"/>
          <w:sz w:val="20"/>
          <w:szCs w:val="20"/>
          <w:rPrChange w:id="2867" w:author="Wayne Kunze" w:date="2018-05-09T12:39:00Z">
            <w:rPr>
              <w:rFonts w:ascii="Courier New" w:hAnsi="Courier New" w:cs="Courier New"/>
            </w:rPr>
          </w:rPrChange>
        </w:rPr>
        <w:t>x,y</w:t>
      </w:r>
      <w:proofErr w:type="spellEnd"/>
      <w:r w:rsidRPr="00377514">
        <w:rPr>
          <w:rFonts w:ascii="Courier" w:hAnsi="Courier" w:cs="Courier New"/>
          <w:sz w:val="20"/>
          <w:szCs w:val="20"/>
          <w:rPrChange w:id="2868" w:author="Wayne Kunze" w:date="2018-05-09T12:39:00Z">
            <w:rPr>
              <w:rFonts w:ascii="Courier New" w:hAnsi="Courier New" w:cs="Courier New"/>
            </w:rPr>
          </w:rPrChange>
        </w:rPr>
        <w:t>)</w:t>
      </w:r>
    </w:p>
    <w:p w14:paraId="341E451A" w14:textId="77777777" w:rsidR="00A43594" w:rsidRPr="00377514" w:rsidRDefault="53A8D560" w:rsidP="00A43594">
      <w:pPr>
        <w:spacing w:line="240" w:lineRule="auto"/>
        <w:ind w:firstLine="0"/>
        <w:rPr>
          <w:rFonts w:ascii="Courier" w:hAnsi="Courier" w:cs="Courier New"/>
          <w:sz w:val="20"/>
          <w:szCs w:val="20"/>
          <w:rPrChange w:id="2869" w:author="Wayne Kunze" w:date="2018-05-09T12:39:00Z">
            <w:rPr>
              <w:rFonts w:ascii="Courier New" w:hAnsi="Courier New" w:cs="Courier New"/>
            </w:rPr>
          </w:rPrChange>
        </w:rPr>
      </w:pPr>
      <w:proofErr w:type="spellStart"/>
      <w:r w:rsidRPr="00377514">
        <w:rPr>
          <w:rFonts w:ascii="Courier" w:hAnsi="Courier" w:cs="Courier New"/>
          <w:sz w:val="20"/>
          <w:szCs w:val="20"/>
          <w:rPrChange w:id="2870"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71" w:author="Wayne Kunze" w:date="2018-05-09T12:39: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872" w:author="Wayne Kunze" w:date="2018-05-09T12:39:00Z">
            <w:rPr>
              <w:rFonts w:ascii="Courier New" w:hAnsi="Courier New" w:cs="Courier New"/>
            </w:rPr>
          </w:rPrChange>
        </w:rPr>
        <w:t>svm</w:t>
      </w:r>
      <w:proofErr w:type="spellEnd"/>
      <w:r w:rsidRPr="00377514">
        <w:rPr>
          <w:rFonts w:ascii="Courier" w:hAnsi="Courier" w:cs="Courier New"/>
          <w:sz w:val="20"/>
          <w:szCs w:val="20"/>
          <w:rPrChange w:id="2873" w:author="Wayne Kunze" w:date="2018-05-09T12:39:00Z">
            <w:rPr>
              <w:rFonts w:ascii="Courier New" w:hAnsi="Courier New" w:cs="Courier New"/>
            </w:rPr>
          </w:rPrChange>
        </w:rPr>
        <w:t>(</w:t>
      </w:r>
      <w:proofErr w:type="gramEnd"/>
      <w:r w:rsidRPr="00377514">
        <w:rPr>
          <w:rFonts w:ascii="Courier" w:hAnsi="Courier" w:cs="Courier New"/>
          <w:sz w:val="20"/>
          <w:szCs w:val="20"/>
          <w:rPrChange w:id="2874" w:author="Wayne Kunze" w:date="2018-05-09T12:39:00Z">
            <w:rPr>
              <w:rFonts w:ascii="Courier New" w:hAnsi="Courier New" w:cs="Courier New"/>
            </w:rPr>
          </w:rPrChange>
        </w:rPr>
        <w:t>y ~ x , train)</w:t>
      </w:r>
    </w:p>
    <w:p w14:paraId="084DD130" w14:textId="77777777" w:rsidR="00A43594" w:rsidRPr="00377514" w:rsidRDefault="53A8D560" w:rsidP="00A43594">
      <w:pPr>
        <w:spacing w:line="240" w:lineRule="auto"/>
        <w:ind w:firstLine="0"/>
        <w:rPr>
          <w:rFonts w:ascii="Courier" w:hAnsi="Courier" w:cs="Courier New"/>
          <w:sz w:val="20"/>
          <w:szCs w:val="20"/>
          <w:rPrChange w:id="2875" w:author="Wayne Kunze" w:date="2018-05-09T12:39:00Z">
            <w:rPr>
              <w:rFonts w:ascii="Courier New" w:hAnsi="Courier New" w:cs="Courier New"/>
            </w:rPr>
          </w:rPrChange>
        </w:rPr>
      </w:pPr>
      <w:proofErr w:type="spellStart"/>
      <w:r w:rsidRPr="00377514">
        <w:rPr>
          <w:rFonts w:ascii="Courier" w:hAnsi="Courier" w:cs="Courier New"/>
          <w:sz w:val="20"/>
          <w:szCs w:val="20"/>
          <w:rPrChange w:id="2876" w:author="Wayne Kunze" w:date="2018-05-09T12:39:00Z">
            <w:rPr>
              <w:rFonts w:ascii="Courier New" w:hAnsi="Courier New" w:cs="Courier New"/>
            </w:rPr>
          </w:rPrChange>
        </w:rPr>
        <w:t>pred</w:t>
      </w:r>
      <w:proofErr w:type="spellEnd"/>
      <w:r w:rsidRPr="00377514">
        <w:rPr>
          <w:rFonts w:ascii="Courier" w:hAnsi="Courier" w:cs="Courier New"/>
          <w:sz w:val="20"/>
          <w:szCs w:val="20"/>
          <w:rPrChange w:id="2877"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78"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879"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80" w:author="Wayne Kunze" w:date="2018-05-09T12:39:00Z">
            <w:rPr>
              <w:rFonts w:ascii="Courier New" w:hAnsi="Courier New" w:cs="Courier New"/>
            </w:rPr>
          </w:rPrChange>
        </w:rPr>
        <w:t>, train)</w:t>
      </w:r>
    </w:p>
    <w:p w14:paraId="2C5ED0A4" w14:textId="77777777" w:rsidR="00A43594" w:rsidRPr="00377514" w:rsidRDefault="00A43594" w:rsidP="00A43594">
      <w:pPr>
        <w:spacing w:line="240" w:lineRule="auto"/>
        <w:ind w:firstLine="0"/>
        <w:rPr>
          <w:rFonts w:ascii="Courier" w:hAnsi="Courier" w:cs="Courier New"/>
          <w:sz w:val="20"/>
          <w:szCs w:val="20"/>
          <w:rPrChange w:id="2881" w:author="Wayne Kunze" w:date="2018-05-09T12:39:00Z">
            <w:rPr>
              <w:rFonts w:ascii="Courier New" w:hAnsi="Courier New" w:cs="Courier New"/>
            </w:rPr>
          </w:rPrChange>
        </w:rPr>
      </w:pPr>
    </w:p>
    <w:p w14:paraId="4C76F1E1" w14:textId="77777777" w:rsidR="00A43594" w:rsidRPr="00377514" w:rsidRDefault="53A8D560" w:rsidP="00A43594">
      <w:pPr>
        <w:spacing w:line="240" w:lineRule="auto"/>
        <w:ind w:firstLine="0"/>
        <w:rPr>
          <w:rFonts w:ascii="Courier" w:hAnsi="Courier" w:cs="Courier New"/>
          <w:sz w:val="20"/>
          <w:szCs w:val="20"/>
          <w:rPrChange w:id="2882" w:author="Wayne Kunze" w:date="2018-05-09T12:39:00Z">
            <w:rPr>
              <w:rFonts w:ascii="Courier New" w:hAnsi="Courier New" w:cs="Courier New"/>
            </w:rPr>
          </w:rPrChange>
        </w:rPr>
      </w:pPr>
      <w:r w:rsidRPr="00377514">
        <w:rPr>
          <w:rFonts w:ascii="Courier" w:hAnsi="Courier" w:cs="Courier New"/>
          <w:sz w:val="20"/>
          <w:szCs w:val="20"/>
          <w:rPrChange w:id="2883" w:author="Wayne Kunze" w:date="2018-05-09T12:39:00Z">
            <w:rPr>
              <w:rFonts w:ascii="Courier New" w:hAnsi="Courier New" w:cs="Courier New"/>
            </w:rPr>
          </w:rPrChange>
        </w:rPr>
        <w:t>summary(</w:t>
      </w:r>
      <w:proofErr w:type="spellStart"/>
      <w:r w:rsidRPr="00377514">
        <w:rPr>
          <w:rFonts w:ascii="Courier" w:hAnsi="Courier" w:cs="Courier New"/>
          <w:sz w:val="20"/>
          <w:szCs w:val="20"/>
          <w:rPrChange w:id="2884" w:author="Wayne Kunze" w:date="2018-05-09T12:39:00Z">
            <w:rPr>
              <w:rFonts w:ascii="Courier New" w:hAnsi="Courier New" w:cs="Courier New"/>
            </w:rPr>
          </w:rPrChange>
        </w:rPr>
        <w:t>my_svm</w:t>
      </w:r>
      <w:proofErr w:type="spellEnd"/>
      <w:r w:rsidRPr="00377514">
        <w:rPr>
          <w:rFonts w:ascii="Courier" w:hAnsi="Courier" w:cs="Courier New"/>
          <w:sz w:val="20"/>
          <w:szCs w:val="20"/>
          <w:rPrChange w:id="2885" w:author="Wayne Kunze" w:date="2018-05-09T12:39:00Z">
            <w:rPr>
              <w:rFonts w:ascii="Courier New" w:hAnsi="Courier New" w:cs="Courier New"/>
            </w:rPr>
          </w:rPrChange>
        </w:rPr>
        <w:t>)</w:t>
      </w:r>
    </w:p>
    <w:p w14:paraId="0A2A1776" w14:textId="77777777" w:rsidR="00A43594" w:rsidRPr="00377514" w:rsidRDefault="00A43594" w:rsidP="00A43594">
      <w:pPr>
        <w:spacing w:line="240" w:lineRule="auto"/>
        <w:ind w:firstLine="0"/>
        <w:rPr>
          <w:rFonts w:ascii="Courier" w:hAnsi="Courier" w:cs="Courier New"/>
          <w:sz w:val="20"/>
          <w:szCs w:val="20"/>
          <w:rPrChange w:id="2886" w:author="Wayne Kunze" w:date="2018-05-09T12:39:00Z">
            <w:rPr>
              <w:rFonts w:ascii="Courier New" w:hAnsi="Courier New" w:cs="Courier New"/>
            </w:rPr>
          </w:rPrChange>
        </w:rPr>
      </w:pPr>
    </w:p>
    <w:p w14:paraId="0BD2D1BA" w14:textId="77777777" w:rsidR="00A43594" w:rsidRPr="00377514" w:rsidRDefault="53A8D560" w:rsidP="00A43594">
      <w:pPr>
        <w:spacing w:line="240" w:lineRule="auto"/>
        <w:ind w:firstLine="0"/>
        <w:rPr>
          <w:rFonts w:ascii="Courier" w:hAnsi="Courier" w:cs="Courier New"/>
          <w:sz w:val="20"/>
          <w:szCs w:val="20"/>
          <w:rPrChange w:id="2887" w:author="Wayne Kunze" w:date="2018-05-09T12:39:00Z">
            <w:rPr>
              <w:rFonts w:ascii="Courier New" w:hAnsi="Courier New" w:cs="Courier New"/>
            </w:rPr>
          </w:rPrChange>
        </w:rPr>
      </w:pPr>
      <w:proofErr w:type="spellStart"/>
      <w:r w:rsidRPr="00377514">
        <w:rPr>
          <w:rFonts w:ascii="Courier" w:hAnsi="Courier" w:cs="Courier New"/>
          <w:sz w:val="20"/>
          <w:szCs w:val="20"/>
          <w:rPrChange w:id="2888"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89"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890" w:author="Wayne Kunze" w:date="2018-05-09T12:39:00Z">
            <w:rPr>
              <w:rFonts w:ascii="Courier New" w:hAnsi="Courier New" w:cs="Courier New"/>
            </w:rPr>
          </w:rPrChange>
        </w:rPr>
        <w:t>sqrt(</w:t>
      </w:r>
      <w:proofErr w:type="gramEnd"/>
      <w:r w:rsidRPr="00377514">
        <w:rPr>
          <w:rFonts w:ascii="Courier" w:hAnsi="Courier" w:cs="Courier New"/>
          <w:sz w:val="20"/>
          <w:szCs w:val="20"/>
          <w:rPrChange w:id="2891" w:author="Wayne Kunze" w:date="2018-05-09T12:39:00Z">
            <w:rPr>
              <w:rFonts w:ascii="Courier New" w:hAnsi="Courier New" w:cs="Courier New"/>
            </w:rPr>
          </w:rPrChange>
        </w:rPr>
        <w:t xml:space="preserve">mean((y - </w:t>
      </w:r>
      <w:proofErr w:type="spellStart"/>
      <w:r w:rsidRPr="00377514">
        <w:rPr>
          <w:rFonts w:ascii="Courier" w:hAnsi="Courier" w:cs="Courier New"/>
          <w:sz w:val="20"/>
          <w:szCs w:val="20"/>
          <w:rPrChange w:id="2892" w:author="Wayne Kunze" w:date="2018-05-09T12:39:00Z">
            <w:rPr>
              <w:rFonts w:ascii="Courier New" w:hAnsi="Courier New" w:cs="Courier New"/>
            </w:rPr>
          </w:rPrChange>
        </w:rPr>
        <w:t>pred</w:t>
      </w:r>
      <w:proofErr w:type="spellEnd"/>
      <w:r w:rsidRPr="00377514">
        <w:rPr>
          <w:rFonts w:ascii="Courier" w:hAnsi="Courier" w:cs="Courier New"/>
          <w:sz w:val="20"/>
          <w:szCs w:val="20"/>
          <w:rPrChange w:id="2893" w:author="Wayne Kunze" w:date="2018-05-09T12:39:00Z">
            <w:rPr>
              <w:rFonts w:ascii="Courier New" w:hAnsi="Courier New" w:cs="Courier New"/>
            </w:rPr>
          </w:rPrChange>
        </w:rPr>
        <w:t xml:space="preserve">)^2)) </w:t>
      </w:r>
    </w:p>
    <w:p w14:paraId="31C48777" w14:textId="77777777" w:rsidR="00A43594" w:rsidRPr="00377514" w:rsidRDefault="53A8D560" w:rsidP="00A43594">
      <w:pPr>
        <w:spacing w:line="240" w:lineRule="auto"/>
        <w:ind w:firstLine="0"/>
        <w:rPr>
          <w:rFonts w:ascii="Courier" w:hAnsi="Courier" w:cs="Courier New"/>
          <w:sz w:val="20"/>
          <w:szCs w:val="20"/>
          <w:rPrChange w:id="2894" w:author="Wayne Kunze" w:date="2018-05-09T12:39:00Z">
            <w:rPr>
              <w:rFonts w:ascii="Courier New" w:hAnsi="Courier New" w:cs="Courier New"/>
            </w:rPr>
          </w:rPrChange>
        </w:rPr>
      </w:pPr>
      <w:proofErr w:type="spellStart"/>
      <w:r w:rsidRPr="00377514">
        <w:rPr>
          <w:rFonts w:ascii="Courier" w:hAnsi="Courier" w:cs="Courier New"/>
          <w:sz w:val="20"/>
          <w:szCs w:val="20"/>
          <w:rPrChange w:id="2895" w:author="Wayne Kunze" w:date="2018-05-09T12:39:00Z">
            <w:rPr>
              <w:rFonts w:ascii="Courier New" w:hAnsi="Courier New" w:cs="Courier New"/>
            </w:rPr>
          </w:rPrChange>
        </w:rPr>
        <w:t>svm_error</w:t>
      </w:r>
      <w:proofErr w:type="spellEnd"/>
      <w:r w:rsidRPr="00377514">
        <w:rPr>
          <w:rFonts w:ascii="Courier" w:hAnsi="Courier" w:cs="Courier New"/>
          <w:sz w:val="20"/>
          <w:szCs w:val="20"/>
          <w:rPrChange w:id="2896" w:author="Wayne Kunze" w:date="2018-05-09T12:39:00Z">
            <w:rPr>
              <w:rFonts w:ascii="Courier New" w:hAnsi="Courier New" w:cs="Courier New"/>
            </w:rPr>
          </w:rPrChange>
        </w:rPr>
        <w:t xml:space="preserve"> </w:t>
      </w:r>
    </w:p>
    <w:p w14:paraId="5B8DB13A" w14:textId="77777777" w:rsidR="00A43594" w:rsidRPr="00377514" w:rsidRDefault="00A43594" w:rsidP="00A43594">
      <w:pPr>
        <w:spacing w:line="240" w:lineRule="auto"/>
        <w:ind w:firstLine="0"/>
        <w:rPr>
          <w:rFonts w:ascii="Courier" w:hAnsi="Courier" w:cs="Courier New"/>
          <w:sz w:val="20"/>
          <w:szCs w:val="20"/>
          <w:rPrChange w:id="2897" w:author="Wayne Kunze" w:date="2018-05-09T12:39:00Z">
            <w:rPr>
              <w:rFonts w:ascii="Courier New" w:hAnsi="Courier New" w:cs="Courier New"/>
            </w:rPr>
          </w:rPrChange>
        </w:rPr>
      </w:pPr>
    </w:p>
    <w:p w14:paraId="65D4E578" w14:textId="77777777" w:rsidR="00A43594" w:rsidRPr="00377514" w:rsidRDefault="53A8D560" w:rsidP="00A43594">
      <w:pPr>
        <w:spacing w:line="240" w:lineRule="auto"/>
        <w:ind w:firstLine="0"/>
        <w:rPr>
          <w:rFonts w:ascii="Courier" w:hAnsi="Courier" w:cs="Courier New"/>
          <w:sz w:val="20"/>
          <w:szCs w:val="20"/>
          <w:rPrChange w:id="2898" w:author="Wayne Kunze" w:date="2018-05-09T12:39:00Z">
            <w:rPr>
              <w:rFonts w:ascii="Courier New" w:hAnsi="Courier New" w:cs="Courier New"/>
            </w:rPr>
          </w:rPrChange>
        </w:rPr>
      </w:pPr>
      <w:r w:rsidRPr="00377514">
        <w:rPr>
          <w:rFonts w:ascii="Courier" w:hAnsi="Courier" w:cs="Courier New"/>
          <w:sz w:val="20"/>
          <w:szCs w:val="20"/>
          <w:rPrChange w:id="2899" w:author="Wayne Kunze" w:date="2018-05-09T12:39:00Z">
            <w:rPr>
              <w:rFonts w:ascii="Courier New" w:hAnsi="Courier New" w:cs="Courier New"/>
            </w:rPr>
          </w:rPrChange>
        </w:rPr>
        <w:t>#Tuning the SVM (This takes a very long time)</w:t>
      </w:r>
    </w:p>
    <w:p w14:paraId="33741FE9" w14:textId="77777777" w:rsidR="00A43594" w:rsidRPr="00377514" w:rsidRDefault="53A8D560" w:rsidP="00A43594">
      <w:pPr>
        <w:spacing w:line="240" w:lineRule="auto"/>
        <w:ind w:firstLine="0"/>
        <w:rPr>
          <w:rFonts w:ascii="Courier" w:hAnsi="Courier" w:cs="Courier New"/>
          <w:sz w:val="20"/>
          <w:szCs w:val="20"/>
          <w:rPrChange w:id="2900" w:author="Wayne Kunze" w:date="2018-05-09T12:39:00Z">
            <w:rPr>
              <w:rFonts w:ascii="Courier New" w:hAnsi="Courier New" w:cs="Courier New"/>
            </w:rPr>
          </w:rPrChange>
        </w:rPr>
      </w:pPr>
      <w:proofErr w:type="spellStart"/>
      <w:r w:rsidRPr="00377514">
        <w:rPr>
          <w:rFonts w:ascii="Courier" w:hAnsi="Courier" w:cs="Courier New"/>
          <w:sz w:val="20"/>
          <w:szCs w:val="20"/>
          <w:rPrChange w:id="2901" w:author="Wayne Kunze" w:date="2018-05-09T12:39:00Z">
            <w:rPr>
              <w:rFonts w:ascii="Courier New" w:hAnsi="Courier New" w:cs="Courier New"/>
            </w:rPr>
          </w:rPrChange>
        </w:rPr>
        <w:t>yy</w:t>
      </w:r>
      <w:proofErr w:type="spellEnd"/>
      <w:r w:rsidRPr="00377514">
        <w:rPr>
          <w:rFonts w:ascii="Courier" w:hAnsi="Courier" w:cs="Courier New"/>
          <w:sz w:val="20"/>
          <w:szCs w:val="20"/>
          <w:rPrChange w:id="2902"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03" w:author="Wayne Kunze" w:date="2018-05-09T12:39:00Z">
            <w:rPr>
              <w:rFonts w:ascii="Courier New" w:hAnsi="Courier New" w:cs="Courier New"/>
            </w:rPr>
          </w:rPrChange>
        </w:rPr>
        <w:t>array(</w:t>
      </w:r>
      <w:proofErr w:type="gramEnd"/>
      <w:r w:rsidRPr="00377514">
        <w:rPr>
          <w:rFonts w:ascii="Courier" w:hAnsi="Courier" w:cs="Courier New"/>
          <w:sz w:val="20"/>
          <w:szCs w:val="20"/>
          <w:rPrChange w:id="2904" w:author="Wayne Kunze" w:date="2018-05-09T12:39:00Z">
            <w:rPr>
              <w:rFonts w:ascii="Courier New" w:hAnsi="Courier New" w:cs="Courier New"/>
            </w:rPr>
          </w:rPrChange>
        </w:rPr>
        <w:t>data = y)</w:t>
      </w:r>
    </w:p>
    <w:p w14:paraId="08F8F607" w14:textId="77777777" w:rsidR="00A43594" w:rsidRPr="00377514" w:rsidRDefault="53A8D560" w:rsidP="00A43594">
      <w:pPr>
        <w:spacing w:line="240" w:lineRule="auto"/>
        <w:ind w:firstLine="0"/>
        <w:rPr>
          <w:rFonts w:ascii="Courier" w:hAnsi="Courier" w:cs="Courier New"/>
          <w:sz w:val="20"/>
          <w:szCs w:val="20"/>
          <w:rPrChange w:id="2905" w:author="Wayne Kunze" w:date="2018-05-09T12:39:00Z">
            <w:rPr>
              <w:rFonts w:ascii="Courier New" w:hAnsi="Courier New" w:cs="Courier New"/>
            </w:rPr>
          </w:rPrChange>
        </w:rPr>
      </w:pPr>
      <w:proofErr w:type="spellStart"/>
      <w:r w:rsidRPr="00377514">
        <w:rPr>
          <w:rFonts w:ascii="Courier" w:hAnsi="Courier" w:cs="Courier New"/>
          <w:sz w:val="20"/>
          <w:szCs w:val="20"/>
          <w:rPrChange w:id="2906"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07"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08" w:author="Wayne Kunze" w:date="2018-05-09T12:39:00Z">
            <w:rPr>
              <w:rFonts w:ascii="Courier New" w:hAnsi="Courier New" w:cs="Courier New"/>
            </w:rPr>
          </w:rPrChange>
        </w:rPr>
        <w:t>tune(</w:t>
      </w:r>
      <w:proofErr w:type="spellStart"/>
      <w:proofErr w:type="gramEnd"/>
      <w:r w:rsidRPr="00377514">
        <w:rPr>
          <w:rFonts w:ascii="Courier" w:hAnsi="Courier" w:cs="Courier New"/>
          <w:sz w:val="20"/>
          <w:szCs w:val="20"/>
          <w:rPrChange w:id="2909" w:author="Wayne Kunze" w:date="2018-05-09T12:39:00Z">
            <w:rPr>
              <w:rFonts w:ascii="Courier New" w:hAnsi="Courier New" w:cs="Courier New"/>
            </w:rPr>
          </w:rPrChange>
        </w:rPr>
        <w:t>svm</w:t>
      </w:r>
      <w:proofErr w:type="spellEnd"/>
      <w:r w:rsidRPr="00377514">
        <w:rPr>
          <w:rFonts w:ascii="Courier" w:hAnsi="Courier" w:cs="Courier New"/>
          <w:sz w:val="20"/>
          <w:szCs w:val="20"/>
          <w:rPrChange w:id="2910" w:author="Wayne Kunze" w:date="2018-05-09T12:39:00Z">
            <w:rPr>
              <w:rFonts w:ascii="Courier New" w:hAnsi="Courier New" w:cs="Courier New"/>
            </w:rPr>
          </w:rPrChange>
        </w:rPr>
        <w:t xml:space="preserve">, </w:t>
      </w:r>
      <w:proofErr w:type="spellStart"/>
      <w:r w:rsidRPr="00377514">
        <w:rPr>
          <w:rFonts w:ascii="Courier" w:hAnsi="Courier" w:cs="Courier New"/>
          <w:sz w:val="20"/>
          <w:szCs w:val="20"/>
          <w:rPrChange w:id="2911" w:author="Wayne Kunze" w:date="2018-05-09T12:39:00Z">
            <w:rPr>
              <w:rFonts w:ascii="Courier New" w:hAnsi="Courier New" w:cs="Courier New"/>
            </w:rPr>
          </w:rPrChange>
        </w:rPr>
        <w:t>yy</w:t>
      </w:r>
      <w:proofErr w:type="spellEnd"/>
      <w:r w:rsidRPr="00377514">
        <w:rPr>
          <w:rFonts w:ascii="Courier" w:hAnsi="Courier" w:cs="Courier New"/>
          <w:sz w:val="20"/>
          <w:szCs w:val="20"/>
          <w:rPrChange w:id="2912" w:author="Wayne Kunze" w:date="2018-05-09T12:39:00Z">
            <w:rPr>
              <w:rFonts w:ascii="Courier New" w:hAnsi="Courier New" w:cs="Courier New"/>
            </w:rPr>
          </w:rPrChange>
        </w:rPr>
        <w:t xml:space="preserve"> ~ x, data = train, ranges = list(epsilon = seq(0,1,0.01), cost = 2^(2:9)))</w:t>
      </w:r>
    </w:p>
    <w:p w14:paraId="52032FDA" w14:textId="77777777" w:rsidR="00A43594" w:rsidRPr="00377514" w:rsidRDefault="53A8D560" w:rsidP="00A43594">
      <w:pPr>
        <w:spacing w:line="240" w:lineRule="auto"/>
        <w:ind w:firstLine="0"/>
        <w:rPr>
          <w:rFonts w:ascii="Courier" w:hAnsi="Courier" w:cs="Courier New"/>
          <w:sz w:val="20"/>
          <w:szCs w:val="20"/>
          <w:rPrChange w:id="2913" w:author="Wayne Kunze" w:date="2018-05-09T12:39:00Z">
            <w:rPr>
              <w:rFonts w:ascii="Courier New" w:hAnsi="Courier New" w:cs="Courier New"/>
            </w:rPr>
          </w:rPrChange>
        </w:rPr>
      </w:pPr>
      <w:r w:rsidRPr="00377514">
        <w:rPr>
          <w:rFonts w:ascii="Courier" w:hAnsi="Courier" w:cs="Courier New"/>
          <w:sz w:val="20"/>
          <w:szCs w:val="20"/>
          <w:rPrChange w:id="2914" w:author="Wayne Kunze" w:date="2018-05-09T12:39:00Z">
            <w:rPr>
              <w:rFonts w:ascii="Courier New" w:hAnsi="Courier New" w:cs="Courier New"/>
            </w:rPr>
          </w:rPrChange>
        </w:rPr>
        <w:t>print(</w:t>
      </w:r>
      <w:proofErr w:type="spellStart"/>
      <w:r w:rsidRPr="00377514">
        <w:rPr>
          <w:rFonts w:ascii="Courier" w:hAnsi="Courier" w:cs="Courier New"/>
          <w:sz w:val="20"/>
          <w:szCs w:val="20"/>
          <w:rPrChange w:id="2915"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16" w:author="Wayne Kunze" w:date="2018-05-09T12:39:00Z">
            <w:rPr>
              <w:rFonts w:ascii="Courier New" w:hAnsi="Courier New" w:cs="Courier New"/>
            </w:rPr>
          </w:rPrChange>
        </w:rPr>
        <w:t>)</w:t>
      </w:r>
    </w:p>
    <w:p w14:paraId="5F4F98B5" w14:textId="77777777" w:rsidR="00A43594" w:rsidRPr="00377514" w:rsidRDefault="00A43594" w:rsidP="00A43594">
      <w:pPr>
        <w:spacing w:line="240" w:lineRule="auto"/>
        <w:ind w:firstLine="0"/>
        <w:rPr>
          <w:rFonts w:ascii="Courier" w:hAnsi="Courier" w:cs="Courier New"/>
          <w:sz w:val="20"/>
          <w:szCs w:val="20"/>
          <w:rPrChange w:id="2917" w:author="Wayne Kunze" w:date="2018-05-09T12:39:00Z">
            <w:rPr>
              <w:rFonts w:ascii="Courier New" w:hAnsi="Courier New" w:cs="Courier New"/>
            </w:rPr>
          </w:rPrChange>
        </w:rPr>
      </w:pPr>
    </w:p>
    <w:p w14:paraId="0BA241C8" w14:textId="77777777" w:rsidR="00A43594" w:rsidRPr="00377514" w:rsidRDefault="53A8D560" w:rsidP="00A43594">
      <w:pPr>
        <w:spacing w:line="240" w:lineRule="auto"/>
        <w:ind w:firstLine="0"/>
        <w:rPr>
          <w:rFonts w:ascii="Courier" w:hAnsi="Courier" w:cs="Courier New"/>
          <w:sz w:val="20"/>
          <w:szCs w:val="20"/>
          <w:rPrChange w:id="2918" w:author="Wayne Kunze" w:date="2018-05-09T12:39:00Z">
            <w:rPr>
              <w:rFonts w:ascii="Courier New" w:hAnsi="Courier New" w:cs="Courier New"/>
            </w:rPr>
          </w:rPrChange>
        </w:rPr>
      </w:pPr>
      <w:r w:rsidRPr="00377514">
        <w:rPr>
          <w:rFonts w:ascii="Courier" w:hAnsi="Courier" w:cs="Courier New"/>
          <w:sz w:val="20"/>
          <w:szCs w:val="20"/>
          <w:rPrChange w:id="2919" w:author="Wayne Kunze" w:date="2018-05-09T12:39:00Z">
            <w:rPr>
              <w:rFonts w:ascii="Courier New" w:hAnsi="Courier New" w:cs="Courier New"/>
            </w:rPr>
          </w:rPrChange>
        </w:rPr>
        <w:t xml:space="preserve">#best </w:t>
      </w:r>
      <w:proofErr w:type="spellStart"/>
      <w:r w:rsidRPr="00377514">
        <w:rPr>
          <w:rFonts w:ascii="Courier" w:hAnsi="Courier" w:cs="Courier New"/>
          <w:sz w:val="20"/>
          <w:szCs w:val="20"/>
          <w:rPrChange w:id="2920" w:author="Wayne Kunze" w:date="2018-05-09T12:39:00Z">
            <w:rPr>
              <w:rFonts w:ascii="Courier New" w:hAnsi="Courier New" w:cs="Courier New"/>
            </w:rPr>
          </w:rPrChange>
        </w:rPr>
        <w:t>svm</w:t>
      </w:r>
      <w:proofErr w:type="spellEnd"/>
      <w:r w:rsidRPr="00377514">
        <w:rPr>
          <w:rFonts w:ascii="Courier" w:hAnsi="Courier" w:cs="Courier New"/>
          <w:sz w:val="20"/>
          <w:szCs w:val="20"/>
          <w:rPrChange w:id="2921" w:author="Wayne Kunze" w:date="2018-05-09T12:39:00Z">
            <w:rPr>
              <w:rFonts w:ascii="Courier New" w:hAnsi="Courier New" w:cs="Courier New"/>
            </w:rPr>
          </w:rPrChange>
        </w:rPr>
        <w:t xml:space="preserve"> from the Tune</w:t>
      </w:r>
    </w:p>
    <w:p w14:paraId="6AC249F4" w14:textId="77777777" w:rsidR="00A43594" w:rsidRPr="00377514" w:rsidRDefault="53A8D560" w:rsidP="00A43594">
      <w:pPr>
        <w:spacing w:line="240" w:lineRule="auto"/>
        <w:ind w:firstLine="0"/>
        <w:rPr>
          <w:rFonts w:ascii="Courier" w:hAnsi="Courier" w:cs="Courier New"/>
          <w:sz w:val="20"/>
          <w:szCs w:val="20"/>
          <w:rPrChange w:id="2922" w:author="Wayne Kunze" w:date="2018-05-09T12:39:00Z">
            <w:rPr>
              <w:rFonts w:ascii="Courier New" w:hAnsi="Courier New" w:cs="Courier New"/>
            </w:rPr>
          </w:rPrChange>
        </w:rPr>
      </w:pPr>
      <w:proofErr w:type="spellStart"/>
      <w:r w:rsidRPr="00377514">
        <w:rPr>
          <w:rFonts w:ascii="Courier" w:hAnsi="Courier" w:cs="Courier New"/>
          <w:sz w:val="20"/>
          <w:szCs w:val="20"/>
          <w:rPrChange w:id="2923"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924"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925" w:author="Wayne Kunze" w:date="2018-05-09T12:39:00Z">
            <w:rPr>
              <w:rFonts w:ascii="Courier New" w:hAnsi="Courier New" w:cs="Courier New"/>
            </w:rPr>
          </w:rPrChange>
        </w:rPr>
        <w:t>svm_tune$</w:t>
      </w:r>
      <w:proofErr w:type="gramStart"/>
      <w:r w:rsidRPr="00377514">
        <w:rPr>
          <w:rFonts w:ascii="Courier" w:hAnsi="Courier" w:cs="Courier New"/>
          <w:sz w:val="20"/>
          <w:szCs w:val="20"/>
          <w:rPrChange w:id="2926" w:author="Wayne Kunze" w:date="2018-05-09T12:39:00Z">
            <w:rPr>
              <w:rFonts w:ascii="Courier New" w:hAnsi="Courier New" w:cs="Courier New"/>
            </w:rPr>
          </w:rPrChange>
        </w:rPr>
        <w:t>best.model</w:t>
      </w:r>
      <w:proofErr w:type="spellEnd"/>
      <w:proofErr w:type="gramEnd"/>
    </w:p>
    <w:p w14:paraId="3A9C0D9A" w14:textId="77777777" w:rsidR="00A43594" w:rsidRPr="00377514" w:rsidRDefault="53A8D560" w:rsidP="00A43594">
      <w:pPr>
        <w:spacing w:line="240" w:lineRule="auto"/>
        <w:ind w:firstLine="0"/>
        <w:rPr>
          <w:rFonts w:ascii="Courier" w:hAnsi="Courier" w:cs="Courier New"/>
          <w:sz w:val="20"/>
          <w:szCs w:val="20"/>
          <w:rPrChange w:id="2927" w:author="Wayne Kunze" w:date="2018-05-09T12:39:00Z">
            <w:rPr>
              <w:rFonts w:ascii="Courier New" w:hAnsi="Courier New" w:cs="Courier New"/>
            </w:rPr>
          </w:rPrChange>
        </w:rPr>
      </w:pPr>
      <w:proofErr w:type="spellStart"/>
      <w:r w:rsidRPr="00377514">
        <w:rPr>
          <w:rFonts w:ascii="Courier" w:hAnsi="Courier" w:cs="Courier New"/>
          <w:sz w:val="20"/>
          <w:szCs w:val="20"/>
          <w:rPrChange w:id="2928"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929" w:author="Wayne Kunze" w:date="2018-05-09T12:39:00Z">
            <w:rPr>
              <w:rFonts w:ascii="Courier New" w:hAnsi="Courier New" w:cs="Courier New"/>
            </w:rPr>
          </w:rPrChange>
        </w:rPr>
        <w:t xml:space="preserve"> &lt;- </w:t>
      </w:r>
      <w:proofErr w:type="gramStart"/>
      <w:r w:rsidRPr="00377514">
        <w:rPr>
          <w:rFonts w:ascii="Courier" w:hAnsi="Courier" w:cs="Courier New"/>
          <w:sz w:val="20"/>
          <w:szCs w:val="20"/>
          <w:rPrChange w:id="2930" w:author="Wayne Kunze" w:date="2018-05-09T12:39:00Z">
            <w:rPr>
              <w:rFonts w:ascii="Courier New" w:hAnsi="Courier New" w:cs="Courier New"/>
            </w:rPr>
          </w:rPrChange>
        </w:rPr>
        <w:t>predict(</w:t>
      </w:r>
      <w:proofErr w:type="spellStart"/>
      <w:proofErr w:type="gramEnd"/>
      <w:r w:rsidRPr="00377514">
        <w:rPr>
          <w:rFonts w:ascii="Courier" w:hAnsi="Courier" w:cs="Courier New"/>
          <w:sz w:val="20"/>
          <w:szCs w:val="20"/>
          <w:rPrChange w:id="2931" w:author="Wayne Kunze" w:date="2018-05-09T12:39:00Z">
            <w:rPr>
              <w:rFonts w:ascii="Courier New" w:hAnsi="Courier New" w:cs="Courier New"/>
            </w:rPr>
          </w:rPrChange>
        </w:rPr>
        <w:t>best_mod</w:t>
      </w:r>
      <w:proofErr w:type="spellEnd"/>
      <w:r w:rsidRPr="00377514">
        <w:rPr>
          <w:rFonts w:ascii="Courier" w:hAnsi="Courier" w:cs="Courier New"/>
          <w:sz w:val="20"/>
          <w:szCs w:val="20"/>
          <w:rPrChange w:id="2932" w:author="Wayne Kunze" w:date="2018-05-09T12:39:00Z">
            <w:rPr>
              <w:rFonts w:ascii="Courier New" w:hAnsi="Courier New" w:cs="Courier New"/>
            </w:rPr>
          </w:rPrChange>
        </w:rPr>
        <w:t xml:space="preserve">, train) </w:t>
      </w:r>
    </w:p>
    <w:p w14:paraId="0FC29F5F" w14:textId="77777777" w:rsidR="00A43594" w:rsidRPr="00377514" w:rsidRDefault="00A43594" w:rsidP="00A43594">
      <w:pPr>
        <w:spacing w:line="240" w:lineRule="auto"/>
        <w:ind w:firstLine="0"/>
        <w:rPr>
          <w:rFonts w:ascii="Courier" w:hAnsi="Courier" w:cs="Courier New"/>
          <w:sz w:val="20"/>
          <w:szCs w:val="20"/>
          <w:rPrChange w:id="2933" w:author="Wayne Kunze" w:date="2018-05-09T12:39:00Z">
            <w:rPr>
              <w:rFonts w:ascii="Courier New" w:hAnsi="Courier New" w:cs="Courier New"/>
            </w:rPr>
          </w:rPrChange>
        </w:rPr>
      </w:pPr>
    </w:p>
    <w:p w14:paraId="3868AB7F" w14:textId="77777777" w:rsidR="00A43594" w:rsidRPr="00377514" w:rsidRDefault="53A8D560" w:rsidP="00A43594">
      <w:pPr>
        <w:spacing w:line="240" w:lineRule="auto"/>
        <w:ind w:firstLine="0"/>
        <w:rPr>
          <w:rFonts w:ascii="Courier" w:hAnsi="Courier" w:cs="Courier New"/>
          <w:sz w:val="20"/>
          <w:szCs w:val="20"/>
          <w:rPrChange w:id="2934" w:author="Wayne Kunze" w:date="2018-05-09T12:39:00Z">
            <w:rPr>
              <w:rFonts w:ascii="Courier New" w:hAnsi="Courier New" w:cs="Courier New"/>
            </w:rPr>
          </w:rPrChange>
        </w:rPr>
      </w:pPr>
      <w:proofErr w:type="spellStart"/>
      <w:r w:rsidRPr="00377514">
        <w:rPr>
          <w:rFonts w:ascii="Courier" w:hAnsi="Courier" w:cs="Courier New"/>
          <w:sz w:val="20"/>
          <w:szCs w:val="20"/>
          <w:rPrChange w:id="2935" w:author="Wayne Kunze" w:date="2018-05-09T12:39:00Z">
            <w:rPr>
              <w:rFonts w:ascii="Courier New" w:hAnsi="Courier New" w:cs="Courier New"/>
            </w:rPr>
          </w:rPrChange>
        </w:rPr>
        <w:t>error_best_mod</w:t>
      </w:r>
      <w:proofErr w:type="spellEnd"/>
      <w:r w:rsidRPr="00377514">
        <w:rPr>
          <w:rFonts w:ascii="Courier" w:hAnsi="Courier" w:cs="Courier New"/>
          <w:sz w:val="20"/>
          <w:szCs w:val="20"/>
          <w:rPrChange w:id="2936" w:author="Wayne Kunze" w:date="2018-05-09T12:39:00Z">
            <w:rPr>
              <w:rFonts w:ascii="Courier New" w:hAnsi="Courier New" w:cs="Courier New"/>
            </w:rPr>
          </w:rPrChange>
        </w:rPr>
        <w:t xml:space="preserve"> &lt;- </w:t>
      </w:r>
      <w:proofErr w:type="spellStart"/>
      <w:r w:rsidRPr="00377514">
        <w:rPr>
          <w:rFonts w:ascii="Courier" w:hAnsi="Courier" w:cs="Courier New"/>
          <w:sz w:val="20"/>
          <w:szCs w:val="20"/>
          <w:rPrChange w:id="2937" w:author="Wayne Kunze" w:date="2018-05-09T12:39:00Z">
            <w:rPr>
              <w:rFonts w:ascii="Courier New" w:hAnsi="Courier New" w:cs="Courier New"/>
            </w:rPr>
          </w:rPrChange>
        </w:rPr>
        <w:t>train$y</w:t>
      </w:r>
      <w:proofErr w:type="spellEnd"/>
      <w:r w:rsidRPr="00377514">
        <w:rPr>
          <w:rFonts w:ascii="Courier" w:hAnsi="Courier" w:cs="Courier New"/>
          <w:sz w:val="20"/>
          <w:szCs w:val="20"/>
          <w:rPrChange w:id="2938" w:author="Wayne Kunze" w:date="2018-05-09T12:39:00Z">
            <w:rPr>
              <w:rFonts w:ascii="Courier New" w:hAnsi="Courier New" w:cs="Courier New"/>
            </w:rPr>
          </w:rPrChange>
        </w:rPr>
        <w:t xml:space="preserve"> - </w:t>
      </w:r>
      <w:proofErr w:type="spellStart"/>
      <w:r w:rsidRPr="00377514">
        <w:rPr>
          <w:rFonts w:ascii="Courier" w:hAnsi="Courier" w:cs="Courier New"/>
          <w:sz w:val="20"/>
          <w:szCs w:val="20"/>
          <w:rPrChange w:id="2939" w:author="Wayne Kunze" w:date="2018-05-09T12:39:00Z">
            <w:rPr>
              <w:rFonts w:ascii="Courier New" w:hAnsi="Courier New" w:cs="Courier New"/>
            </w:rPr>
          </w:rPrChange>
        </w:rPr>
        <w:t>best_mod_pred</w:t>
      </w:r>
      <w:proofErr w:type="spellEnd"/>
      <w:r w:rsidRPr="00377514">
        <w:rPr>
          <w:rFonts w:ascii="Courier" w:hAnsi="Courier" w:cs="Courier New"/>
          <w:sz w:val="20"/>
          <w:szCs w:val="20"/>
          <w:rPrChange w:id="2940" w:author="Wayne Kunze" w:date="2018-05-09T12:39:00Z">
            <w:rPr>
              <w:rFonts w:ascii="Courier New" w:hAnsi="Courier New" w:cs="Courier New"/>
            </w:rPr>
          </w:rPrChange>
        </w:rPr>
        <w:t xml:space="preserve"> </w:t>
      </w:r>
    </w:p>
    <w:p w14:paraId="2287F284" w14:textId="77777777" w:rsidR="00A43594" w:rsidRPr="00377514" w:rsidRDefault="53A8D560" w:rsidP="00A43594">
      <w:pPr>
        <w:spacing w:line="240" w:lineRule="auto"/>
        <w:ind w:firstLine="0"/>
        <w:rPr>
          <w:rFonts w:ascii="Courier" w:hAnsi="Courier" w:cs="Courier New"/>
          <w:sz w:val="20"/>
          <w:szCs w:val="20"/>
          <w:rPrChange w:id="2941" w:author="Wayne Kunze" w:date="2018-05-09T12:39:00Z">
            <w:rPr>
              <w:rFonts w:ascii="Courier New" w:hAnsi="Courier New" w:cs="Courier New"/>
            </w:rPr>
          </w:rPrChange>
        </w:rPr>
      </w:pPr>
      <w:proofErr w:type="spellStart"/>
      <w:r w:rsidRPr="00377514">
        <w:rPr>
          <w:rFonts w:ascii="Courier" w:hAnsi="Courier" w:cs="Courier New"/>
          <w:sz w:val="20"/>
          <w:szCs w:val="20"/>
          <w:rPrChange w:id="2942" w:author="Wayne Kunze" w:date="2018-05-09T12:39:00Z">
            <w:rPr>
              <w:rFonts w:ascii="Courier New" w:hAnsi="Courier New" w:cs="Courier New"/>
            </w:rPr>
          </w:rPrChange>
        </w:rPr>
        <w:t>best_mod_RMSE</w:t>
      </w:r>
      <w:proofErr w:type="spellEnd"/>
      <w:r w:rsidRPr="00377514">
        <w:rPr>
          <w:rFonts w:ascii="Courier" w:hAnsi="Courier" w:cs="Courier New"/>
          <w:sz w:val="20"/>
          <w:szCs w:val="20"/>
          <w:rPrChange w:id="2943" w:author="Wayne Kunze" w:date="2018-05-09T12:39:00Z">
            <w:rPr>
              <w:rFonts w:ascii="Courier New" w:hAnsi="Courier New" w:cs="Courier New"/>
            </w:rPr>
          </w:rPrChange>
        </w:rPr>
        <w:t xml:space="preserve"> &lt;- sqrt(mean(error_best_mod^2))</w:t>
      </w:r>
    </w:p>
    <w:p w14:paraId="53ADEB72" w14:textId="462D4F62" w:rsidR="00A43594" w:rsidRPr="00377514" w:rsidRDefault="53A8D560" w:rsidP="00A43594">
      <w:pPr>
        <w:spacing w:line="240" w:lineRule="auto"/>
        <w:ind w:firstLine="0"/>
        <w:rPr>
          <w:rFonts w:ascii="Courier" w:hAnsi="Courier" w:cs="Courier New"/>
          <w:sz w:val="20"/>
          <w:szCs w:val="20"/>
          <w:rPrChange w:id="2944" w:author="Wayne Kunze" w:date="2018-05-09T12:39:00Z">
            <w:rPr>
              <w:rFonts w:ascii="Courier New" w:hAnsi="Courier New" w:cs="Courier New"/>
            </w:rPr>
          </w:rPrChange>
        </w:rPr>
      </w:pPr>
      <w:proofErr w:type="gramStart"/>
      <w:r w:rsidRPr="00377514">
        <w:rPr>
          <w:rFonts w:ascii="Courier" w:hAnsi="Courier" w:cs="Courier New"/>
          <w:sz w:val="20"/>
          <w:szCs w:val="20"/>
          <w:rPrChange w:id="2945" w:author="Wayne Kunze" w:date="2018-05-09T12:39:00Z">
            <w:rPr>
              <w:rFonts w:ascii="Courier New" w:hAnsi="Courier New" w:cs="Courier New"/>
            </w:rPr>
          </w:rPrChange>
        </w:rPr>
        <w:t>save(</w:t>
      </w:r>
      <w:proofErr w:type="spellStart"/>
      <w:proofErr w:type="gramEnd"/>
      <w:r w:rsidRPr="00377514">
        <w:rPr>
          <w:rFonts w:ascii="Courier" w:hAnsi="Courier" w:cs="Courier New"/>
          <w:sz w:val="20"/>
          <w:szCs w:val="20"/>
          <w:rPrChange w:id="2946" w:author="Wayne Kunze" w:date="2018-05-09T12:39:00Z">
            <w:rPr>
              <w:rFonts w:ascii="Courier New" w:hAnsi="Courier New" w:cs="Courier New"/>
            </w:rPr>
          </w:rPrChange>
        </w:rPr>
        <w:t>svm_tune</w:t>
      </w:r>
      <w:proofErr w:type="spellEnd"/>
      <w:r w:rsidRPr="00377514">
        <w:rPr>
          <w:rFonts w:ascii="Courier" w:hAnsi="Courier" w:cs="Courier New"/>
          <w:sz w:val="20"/>
          <w:szCs w:val="20"/>
          <w:rPrChange w:id="2947" w:author="Wayne Kunze" w:date="2018-05-09T12:39:00Z">
            <w:rPr>
              <w:rFonts w:ascii="Courier New" w:hAnsi="Courier New" w:cs="Courier New"/>
            </w:rPr>
          </w:rPrChange>
        </w:rPr>
        <w:t>, file = "</w:t>
      </w:r>
      <w:proofErr w:type="spellStart"/>
      <w:r w:rsidRPr="00377514">
        <w:rPr>
          <w:rFonts w:ascii="Courier" w:hAnsi="Courier" w:cs="Courier New"/>
          <w:sz w:val="20"/>
          <w:szCs w:val="20"/>
          <w:rPrChange w:id="2948" w:author="Wayne Kunze" w:date="2018-05-09T12:39:00Z">
            <w:rPr>
              <w:rFonts w:ascii="Courier New" w:hAnsi="Courier New" w:cs="Courier New"/>
            </w:rPr>
          </w:rPrChange>
        </w:rPr>
        <w:t>SVM_data.RData</w:t>
      </w:r>
      <w:proofErr w:type="spellEnd"/>
      <w:r w:rsidRPr="00377514">
        <w:rPr>
          <w:rFonts w:ascii="Courier" w:hAnsi="Courier" w:cs="Courier New"/>
          <w:sz w:val="20"/>
          <w:szCs w:val="20"/>
          <w:rPrChange w:id="2949" w:author="Wayne Kunze" w:date="2018-05-09T12:39:00Z">
            <w:rPr>
              <w:rFonts w:ascii="Courier New" w:hAnsi="Courier New" w:cs="Courier New"/>
            </w:rPr>
          </w:rPrChange>
        </w:rPr>
        <w:t>")</w:t>
      </w:r>
    </w:p>
    <w:p w14:paraId="534B4A27" w14:textId="0A68950F" w:rsidR="00A43594" w:rsidRPr="00377514" w:rsidRDefault="00A43594" w:rsidP="00A43594">
      <w:pPr>
        <w:spacing w:line="240" w:lineRule="auto"/>
        <w:ind w:firstLine="0"/>
        <w:rPr>
          <w:rFonts w:ascii="Courier" w:hAnsi="Courier" w:cs="Courier New"/>
          <w:sz w:val="20"/>
          <w:szCs w:val="20"/>
          <w:rPrChange w:id="2950" w:author="Wayne Kunze" w:date="2018-05-09T12:39:00Z">
            <w:rPr>
              <w:rFonts w:ascii="Courier New" w:hAnsi="Courier New" w:cs="Courier New"/>
            </w:rPr>
          </w:rPrChange>
        </w:rPr>
      </w:pPr>
    </w:p>
    <w:p w14:paraId="6EF68A3D" w14:textId="6FBFE1CF" w:rsidR="00A43594" w:rsidRPr="00377514" w:rsidRDefault="00A43594">
      <w:pPr>
        <w:suppressAutoHyphens w:val="0"/>
        <w:rPr>
          <w:rFonts w:ascii="Courier" w:hAnsi="Courier"/>
          <w:color w:val="5A5A5A" w:themeColor="text1" w:themeTint="A5"/>
          <w:spacing w:val="15"/>
          <w:sz w:val="20"/>
          <w:szCs w:val="20"/>
          <w:rPrChange w:id="2951" w:author="Wayne Kunze" w:date="2018-05-09T12:39:00Z">
            <w:rPr>
              <w:color w:val="5A5A5A" w:themeColor="text1" w:themeTint="A5"/>
              <w:spacing w:val="15"/>
              <w:sz w:val="22"/>
              <w:szCs w:val="22"/>
            </w:rPr>
          </w:rPrChange>
        </w:rPr>
      </w:pPr>
      <w:del w:id="2952" w:author="Wayne Kunze" w:date="2018-05-09T12:39:00Z">
        <w:r w:rsidRPr="00377514" w:rsidDel="00377514">
          <w:rPr>
            <w:rFonts w:ascii="Courier" w:hAnsi="Courier"/>
            <w:sz w:val="20"/>
            <w:szCs w:val="20"/>
            <w:rPrChange w:id="2953" w:author="Wayne Kunze" w:date="2018-05-09T12:39:00Z">
              <w:rPr/>
            </w:rPrChange>
          </w:rPr>
          <w:br w:type="page"/>
        </w:r>
      </w:del>
    </w:p>
    <w:p w14:paraId="46E4EEE0" w14:textId="77777777" w:rsidR="00377514" w:rsidRDefault="00377514">
      <w:pPr>
        <w:suppressAutoHyphens w:val="0"/>
        <w:rPr>
          <w:ins w:id="2954" w:author="Wayne Kunze" w:date="2018-05-09T12:39:00Z"/>
          <w:color w:val="5A5A5A" w:themeColor="text1" w:themeTint="A5"/>
          <w:spacing w:val="15"/>
          <w:sz w:val="22"/>
          <w:szCs w:val="22"/>
        </w:rPr>
      </w:pPr>
      <w:ins w:id="2955" w:author="Wayne Kunze" w:date="2018-05-09T12:39:00Z">
        <w:r>
          <w:lastRenderedPageBreak/>
          <w:br w:type="page"/>
        </w:r>
      </w:ins>
    </w:p>
    <w:p w14:paraId="692B2096" w14:textId="2F46B6F0" w:rsidR="00A43594" w:rsidDel="00377514" w:rsidRDefault="53A8D560">
      <w:pPr>
        <w:pStyle w:val="Heading2"/>
        <w:rPr>
          <w:del w:id="2956" w:author="Wayne Kunze" w:date="2018-05-09T12:40:00Z"/>
        </w:rPr>
        <w:pPrChange w:id="2957" w:author="Wayne Kunze" w:date="2018-05-09T12:39:00Z">
          <w:pPr>
            <w:pStyle w:val="Subtitle"/>
          </w:pPr>
        </w:pPrChange>
      </w:pPr>
      <w:proofErr w:type="spellStart"/>
      <w:r>
        <w:lastRenderedPageBreak/>
        <w:t>Kmeans.R</w:t>
      </w:r>
      <w:proofErr w:type="spellEnd"/>
    </w:p>
    <w:p w14:paraId="567B4C3A" w14:textId="53284388" w:rsidR="00A43594" w:rsidRDefault="00A43594">
      <w:pPr>
        <w:pStyle w:val="Heading2"/>
        <w:pPrChange w:id="2958" w:author="Wayne Kunze" w:date="2018-05-09T12:40:00Z">
          <w:pPr>
            <w:spacing w:line="240" w:lineRule="auto"/>
            <w:ind w:firstLine="0"/>
          </w:pPr>
        </w:pPrChange>
      </w:pPr>
    </w:p>
    <w:p w14:paraId="49766DCD" w14:textId="77777777" w:rsidR="00A43594" w:rsidRPr="00377514" w:rsidRDefault="53A8D560" w:rsidP="00A43594">
      <w:pPr>
        <w:spacing w:line="240" w:lineRule="auto"/>
        <w:ind w:firstLine="0"/>
        <w:rPr>
          <w:rFonts w:ascii="Courier" w:hAnsi="Courier" w:cs="Courier New"/>
          <w:sz w:val="20"/>
          <w:szCs w:val="20"/>
          <w:rPrChange w:id="2959" w:author="Wayne Kunze" w:date="2018-05-09T12:40:00Z">
            <w:rPr>
              <w:rFonts w:ascii="Courier New" w:hAnsi="Courier New" w:cs="Courier New"/>
            </w:rPr>
          </w:rPrChange>
        </w:rPr>
      </w:pPr>
      <w:r w:rsidRPr="00377514">
        <w:rPr>
          <w:rFonts w:ascii="Courier" w:hAnsi="Courier" w:cs="Courier New"/>
          <w:sz w:val="20"/>
          <w:szCs w:val="20"/>
          <w:rPrChange w:id="2960"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61" w:author="Wayne Kunze" w:date="2018-05-09T12:40:00Z">
            <w:rPr>
              <w:rFonts w:ascii="Courier New" w:hAnsi="Courier New" w:cs="Courier New"/>
            </w:rPr>
          </w:rPrChange>
        </w:rPr>
        <w:t>GEOquery</w:t>
      </w:r>
      <w:proofErr w:type="spellEnd"/>
      <w:r w:rsidRPr="00377514">
        <w:rPr>
          <w:rFonts w:ascii="Courier" w:hAnsi="Courier" w:cs="Courier New"/>
          <w:sz w:val="20"/>
          <w:szCs w:val="20"/>
          <w:rPrChange w:id="2962" w:author="Wayne Kunze" w:date="2018-05-09T12:40:00Z">
            <w:rPr>
              <w:rFonts w:ascii="Courier New" w:hAnsi="Courier New" w:cs="Courier New"/>
            </w:rPr>
          </w:rPrChange>
        </w:rPr>
        <w:t>)</w:t>
      </w:r>
    </w:p>
    <w:p w14:paraId="5F5F3CB2" w14:textId="77777777" w:rsidR="00A43594" w:rsidRPr="00377514" w:rsidRDefault="53A8D560" w:rsidP="00A43594">
      <w:pPr>
        <w:spacing w:line="240" w:lineRule="auto"/>
        <w:ind w:firstLine="0"/>
        <w:rPr>
          <w:rFonts w:ascii="Courier" w:hAnsi="Courier" w:cs="Courier New"/>
          <w:sz w:val="20"/>
          <w:szCs w:val="20"/>
          <w:rPrChange w:id="2963" w:author="Wayne Kunze" w:date="2018-05-09T12:40:00Z">
            <w:rPr>
              <w:rFonts w:ascii="Courier New" w:hAnsi="Courier New" w:cs="Courier New"/>
            </w:rPr>
          </w:rPrChange>
        </w:rPr>
      </w:pPr>
      <w:r w:rsidRPr="00377514">
        <w:rPr>
          <w:rFonts w:ascii="Courier" w:hAnsi="Courier" w:cs="Courier New"/>
          <w:sz w:val="20"/>
          <w:szCs w:val="20"/>
          <w:rPrChange w:id="2964"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65" w:author="Wayne Kunze" w:date="2018-05-09T12:40:00Z">
            <w:rPr>
              <w:rFonts w:ascii="Courier New" w:hAnsi="Courier New" w:cs="Courier New"/>
            </w:rPr>
          </w:rPrChange>
        </w:rPr>
        <w:t>glmnet</w:t>
      </w:r>
      <w:proofErr w:type="spellEnd"/>
      <w:r w:rsidRPr="00377514">
        <w:rPr>
          <w:rFonts w:ascii="Courier" w:hAnsi="Courier" w:cs="Courier New"/>
          <w:sz w:val="20"/>
          <w:szCs w:val="20"/>
          <w:rPrChange w:id="2966" w:author="Wayne Kunze" w:date="2018-05-09T12:40:00Z">
            <w:rPr>
              <w:rFonts w:ascii="Courier New" w:hAnsi="Courier New" w:cs="Courier New"/>
            </w:rPr>
          </w:rPrChange>
        </w:rPr>
        <w:t>)</w:t>
      </w:r>
    </w:p>
    <w:p w14:paraId="63A84FBB" w14:textId="77777777" w:rsidR="00A43594" w:rsidRPr="00377514" w:rsidRDefault="53A8D560" w:rsidP="00A43594">
      <w:pPr>
        <w:spacing w:line="240" w:lineRule="auto"/>
        <w:ind w:firstLine="0"/>
        <w:rPr>
          <w:rFonts w:ascii="Courier" w:hAnsi="Courier" w:cs="Courier New"/>
          <w:sz w:val="20"/>
          <w:szCs w:val="20"/>
          <w:rPrChange w:id="2967" w:author="Wayne Kunze" w:date="2018-05-09T12:40:00Z">
            <w:rPr>
              <w:rFonts w:ascii="Courier New" w:hAnsi="Courier New" w:cs="Courier New"/>
            </w:rPr>
          </w:rPrChange>
        </w:rPr>
      </w:pPr>
      <w:proofErr w:type="gramStart"/>
      <w:r w:rsidRPr="00377514">
        <w:rPr>
          <w:rFonts w:ascii="Courier" w:hAnsi="Courier" w:cs="Courier New"/>
          <w:sz w:val="20"/>
          <w:szCs w:val="20"/>
          <w:rPrChange w:id="2968" w:author="Wayne Kunze" w:date="2018-05-09T12:40:00Z">
            <w:rPr>
              <w:rFonts w:ascii="Courier New" w:hAnsi="Courier New" w:cs="Courier New"/>
            </w:rPr>
          </w:rPrChange>
        </w:rPr>
        <w:t>library(</w:t>
      </w:r>
      <w:proofErr w:type="gramEnd"/>
      <w:r w:rsidRPr="00377514">
        <w:rPr>
          <w:rFonts w:ascii="Courier" w:hAnsi="Courier" w:cs="Courier New"/>
          <w:sz w:val="20"/>
          <w:szCs w:val="20"/>
          <w:rPrChange w:id="2969" w:author="Wayne Kunze" w:date="2018-05-09T12:40:00Z">
            <w:rPr>
              <w:rFonts w:ascii="Courier New" w:hAnsi="Courier New" w:cs="Courier New"/>
            </w:rPr>
          </w:rPrChange>
        </w:rPr>
        <w:t>illuminaHumanv4.db)</w:t>
      </w:r>
    </w:p>
    <w:p w14:paraId="4B079552" w14:textId="77777777" w:rsidR="00A43594" w:rsidRPr="00377514" w:rsidRDefault="53A8D560" w:rsidP="00A43594">
      <w:pPr>
        <w:spacing w:line="240" w:lineRule="auto"/>
        <w:ind w:firstLine="0"/>
        <w:rPr>
          <w:rFonts w:ascii="Courier" w:hAnsi="Courier" w:cs="Courier New"/>
          <w:sz w:val="20"/>
          <w:szCs w:val="20"/>
          <w:rPrChange w:id="2970" w:author="Wayne Kunze" w:date="2018-05-09T12:40:00Z">
            <w:rPr>
              <w:rFonts w:ascii="Courier New" w:hAnsi="Courier New" w:cs="Courier New"/>
            </w:rPr>
          </w:rPrChange>
        </w:rPr>
      </w:pPr>
      <w:r w:rsidRPr="00377514">
        <w:rPr>
          <w:rFonts w:ascii="Courier" w:hAnsi="Courier" w:cs="Courier New"/>
          <w:sz w:val="20"/>
          <w:szCs w:val="20"/>
          <w:rPrChange w:id="2971"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72" w:author="Wayne Kunze" w:date="2018-05-09T12:40:00Z">
            <w:rPr>
              <w:rFonts w:ascii="Courier New" w:hAnsi="Courier New" w:cs="Courier New"/>
            </w:rPr>
          </w:rPrChange>
        </w:rPr>
        <w:t>matrixStats</w:t>
      </w:r>
      <w:proofErr w:type="spellEnd"/>
      <w:r w:rsidRPr="00377514">
        <w:rPr>
          <w:rFonts w:ascii="Courier" w:hAnsi="Courier" w:cs="Courier New"/>
          <w:sz w:val="20"/>
          <w:szCs w:val="20"/>
          <w:rPrChange w:id="2973" w:author="Wayne Kunze" w:date="2018-05-09T12:40:00Z">
            <w:rPr>
              <w:rFonts w:ascii="Courier New" w:hAnsi="Courier New" w:cs="Courier New"/>
            </w:rPr>
          </w:rPrChange>
        </w:rPr>
        <w:t>)</w:t>
      </w:r>
    </w:p>
    <w:p w14:paraId="7CF84333" w14:textId="77777777" w:rsidR="00A43594" w:rsidRPr="00377514" w:rsidRDefault="53A8D560" w:rsidP="00A43594">
      <w:pPr>
        <w:spacing w:line="240" w:lineRule="auto"/>
        <w:ind w:firstLine="0"/>
        <w:rPr>
          <w:rFonts w:ascii="Courier" w:hAnsi="Courier" w:cs="Courier New"/>
          <w:sz w:val="20"/>
          <w:szCs w:val="20"/>
          <w:rPrChange w:id="2974" w:author="Wayne Kunze" w:date="2018-05-09T12:40:00Z">
            <w:rPr>
              <w:rFonts w:ascii="Courier New" w:hAnsi="Courier New" w:cs="Courier New"/>
            </w:rPr>
          </w:rPrChange>
        </w:rPr>
      </w:pPr>
      <w:r w:rsidRPr="00377514">
        <w:rPr>
          <w:rFonts w:ascii="Courier" w:hAnsi="Courier" w:cs="Courier New"/>
          <w:sz w:val="20"/>
          <w:szCs w:val="20"/>
          <w:rPrChange w:id="2975" w:author="Wayne Kunze" w:date="2018-05-09T12:40:00Z">
            <w:rPr>
              <w:rFonts w:ascii="Courier New" w:hAnsi="Courier New" w:cs="Courier New"/>
            </w:rPr>
          </w:rPrChange>
        </w:rPr>
        <w:t>library(e1071)</w:t>
      </w:r>
    </w:p>
    <w:p w14:paraId="5B37089E" w14:textId="77777777" w:rsidR="00A43594" w:rsidRPr="00377514" w:rsidRDefault="53A8D560" w:rsidP="00A43594">
      <w:pPr>
        <w:spacing w:line="240" w:lineRule="auto"/>
        <w:ind w:firstLine="0"/>
        <w:rPr>
          <w:rFonts w:ascii="Courier" w:hAnsi="Courier" w:cs="Courier New"/>
          <w:sz w:val="20"/>
          <w:szCs w:val="20"/>
          <w:rPrChange w:id="2976" w:author="Wayne Kunze" w:date="2018-05-09T12:40:00Z">
            <w:rPr>
              <w:rFonts w:ascii="Courier New" w:hAnsi="Courier New" w:cs="Courier New"/>
            </w:rPr>
          </w:rPrChange>
        </w:rPr>
      </w:pPr>
      <w:r w:rsidRPr="00377514">
        <w:rPr>
          <w:rFonts w:ascii="Courier" w:hAnsi="Courier" w:cs="Courier New"/>
          <w:sz w:val="20"/>
          <w:szCs w:val="20"/>
          <w:rPrChange w:id="2977" w:author="Wayne Kunze" w:date="2018-05-09T12:40:00Z">
            <w:rPr>
              <w:rFonts w:ascii="Courier New" w:hAnsi="Courier New" w:cs="Courier New"/>
            </w:rPr>
          </w:rPrChange>
        </w:rPr>
        <w:t>library(</w:t>
      </w:r>
      <w:proofErr w:type="spellStart"/>
      <w:proofErr w:type="gramStart"/>
      <w:r w:rsidRPr="00377514">
        <w:rPr>
          <w:rFonts w:ascii="Courier" w:hAnsi="Courier" w:cs="Courier New"/>
          <w:sz w:val="20"/>
          <w:szCs w:val="20"/>
          <w:rPrChange w:id="2978" w:author="Wayne Kunze" w:date="2018-05-09T12:40:00Z">
            <w:rPr>
              <w:rFonts w:ascii="Courier New" w:hAnsi="Courier New" w:cs="Courier New"/>
            </w:rPr>
          </w:rPrChange>
        </w:rPr>
        <w:t>tidyverse</w:t>
      </w:r>
      <w:proofErr w:type="spellEnd"/>
      <w:r w:rsidRPr="00377514">
        <w:rPr>
          <w:rFonts w:ascii="Courier" w:hAnsi="Courier" w:cs="Courier New"/>
          <w:sz w:val="20"/>
          <w:szCs w:val="20"/>
          <w:rPrChange w:id="2979" w:author="Wayne Kunze" w:date="2018-05-09T12:40:00Z">
            <w:rPr>
              <w:rFonts w:ascii="Courier New" w:hAnsi="Courier New" w:cs="Courier New"/>
            </w:rPr>
          </w:rPrChange>
        </w:rPr>
        <w:t>)  #</w:t>
      </w:r>
      <w:proofErr w:type="gramEnd"/>
      <w:r w:rsidRPr="00377514">
        <w:rPr>
          <w:rFonts w:ascii="Courier" w:hAnsi="Courier" w:cs="Courier New"/>
          <w:sz w:val="20"/>
          <w:szCs w:val="20"/>
          <w:rPrChange w:id="2980" w:author="Wayne Kunze" w:date="2018-05-09T12:40:00Z">
            <w:rPr>
              <w:rFonts w:ascii="Courier New" w:hAnsi="Courier New" w:cs="Courier New"/>
            </w:rPr>
          </w:rPrChange>
        </w:rPr>
        <w:t xml:space="preserve"> data manipulation</w:t>
      </w:r>
    </w:p>
    <w:p w14:paraId="6952706F" w14:textId="77777777" w:rsidR="00A43594" w:rsidRPr="00377514" w:rsidRDefault="53A8D560" w:rsidP="00A43594">
      <w:pPr>
        <w:spacing w:line="240" w:lineRule="auto"/>
        <w:ind w:firstLine="0"/>
        <w:rPr>
          <w:rFonts w:ascii="Courier" w:hAnsi="Courier" w:cs="Courier New"/>
          <w:sz w:val="20"/>
          <w:szCs w:val="20"/>
          <w:rPrChange w:id="2981" w:author="Wayne Kunze" w:date="2018-05-09T12:40:00Z">
            <w:rPr>
              <w:rFonts w:ascii="Courier New" w:hAnsi="Courier New" w:cs="Courier New"/>
            </w:rPr>
          </w:rPrChange>
        </w:rPr>
      </w:pPr>
      <w:r w:rsidRPr="00377514">
        <w:rPr>
          <w:rFonts w:ascii="Courier" w:hAnsi="Courier" w:cs="Courier New"/>
          <w:sz w:val="20"/>
          <w:szCs w:val="20"/>
          <w:rPrChange w:id="2982" w:author="Wayne Kunze" w:date="2018-05-09T12:40:00Z">
            <w:rPr>
              <w:rFonts w:ascii="Courier New" w:hAnsi="Courier New" w:cs="Courier New"/>
            </w:rPr>
          </w:rPrChange>
        </w:rPr>
        <w:t>library(</w:t>
      </w:r>
      <w:proofErr w:type="gramStart"/>
      <w:r w:rsidRPr="00377514">
        <w:rPr>
          <w:rFonts w:ascii="Courier" w:hAnsi="Courier" w:cs="Courier New"/>
          <w:sz w:val="20"/>
          <w:szCs w:val="20"/>
          <w:rPrChange w:id="2983" w:author="Wayne Kunze" w:date="2018-05-09T12:40:00Z">
            <w:rPr>
              <w:rFonts w:ascii="Courier New" w:hAnsi="Courier New" w:cs="Courier New"/>
            </w:rPr>
          </w:rPrChange>
        </w:rPr>
        <w:t xml:space="preserve">cluster)   </w:t>
      </w:r>
      <w:proofErr w:type="gramEnd"/>
      <w:r w:rsidRPr="00377514">
        <w:rPr>
          <w:rFonts w:ascii="Courier" w:hAnsi="Courier" w:cs="Courier New"/>
          <w:sz w:val="20"/>
          <w:szCs w:val="20"/>
          <w:rPrChange w:id="2984" w:author="Wayne Kunze" w:date="2018-05-09T12:40:00Z">
            <w:rPr>
              <w:rFonts w:ascii="Courier New" w:hAnsi="Courier New" w:cs="Courier New"/>
            </w:rPr>
          </w:rPrChange>
        </w:rPr>
        <w:t xml:space="preserve"> # clustering algorithms</w:t>
      </w:r>
    </w:p>
    <w:p w14:paraId="1AB046C4" w14:textId="77777777" w:rsidR="00A43594" w:rsidRPr="00377514" w:rsidRDefault="53A8D560" w:rsidP="00A43594">
      <w:pPr>
        <w:spacing w:line="240" w:lineRule="auto"/>
        <w:ind w:firstLine="0"/>
        <w:rPr>
          <w:rFonts w:ascii="Courier" w:hAnsi="Courier" w:cs="Courier New"/>
          <w:sz w:val="20"/>
          <w:szCs w:val="20"/>
          <w:rPrChange w:id="2985" w:author="Wayne Kunze" w:date="2018-05-09T12:40:00Z">
            <w:rPr>
              <w:rFonts w:ascii="Courier New" w:hAnsi="Courier New" w:cs="Courier New"/>
            </w:rPr>
          </w:rPrChange>
        </w:rPr>
      </w:pPr>
      <w:r w:rsidRPr="00377514">
        <w:rPr>
          <w:rFonts w:ascii="Courier" w:hAnsi="Courier" w:cs="Courier New"/>
          <w:sz w:val="20"/>
          <w:szCs w:val="20"/>
          <w:rPrChange w:id="2986" w:author="Wayne Kunze" w:date="2018-05-09T12:40:00Z">
            <w:rPr>
              <w:rFonts w:ascii="Courier New" w:hAnsi="Courier New" w:cs="Courier New"/>
            </w:rPr>
          </w:rPrChange>
        </w:rPr>
        <w:t>library(</w:t>
      </w:r>
      <w:proofErr w:type="spellStart"/>
      <w:r w:rsidRPr="00377514">
        <w:rPr>
          <w:rFonts w:ascii="Courier" w:hAnsi="Courier" w:cs="Courier New"/>
          <w:sz w:val="20"/>
          <w:szCs w:val="20"/>
          <w:rPrChange w:id="2987" w:author="Wayne Kunze" w:date="2018-05-09T12:40:00Z">
            <w:rPr>
              <w:rFonts w:ascii="Courier New" w:hAnsi="Courier New" w:cs="Courier New"/>
            </w:rPr>
          </w:rPrChange>
        </w:rPr>
        <w:t>factoextra</w:t>
      </w:r>
      <w:proofErr w:type="spellEnd"/>
      <w:r w:rsidRPr="00377514">
        <w:rPr>
          <w:rFonts w:ascii="Courier" w:hAnsi="Courier" w:cs="Courier New"/>
          <w:sz w:val="20"/>
          <w:szCs w:val="20"/>
          <w:rPrChange w:id="2988" w:author="Wayne Kunze" w:date="2018-05-09T12:40:00Z">
            <w:rPr>
              <w:rFonts w:ascii="Courier New" w:hAnsi="Courier New" w:cs="Courier New"/>
            </w:rPr>
          </w:rPrChange>
        </w:rPr>
        <w:t>) # clustering algorithms &amp; visualization</w:t>
      </w:r>
    </w:p>
    <w:p w14:paraId="77978B04" w14:textId="77777777" w:rsidR="00A43594" w:rsidRPr="00377514" w:rsidRDefault="00A43594" w:rsidP="00A43594">
      <w:pPr>
        <w:spacing w:line="240" w:lineRule="auto"/>
        <w:ind w:firstLine="0"/>
        <w:rPr>
          <w:rFonts w:ascii="Courier" w:hAnsi="Courier" w:cs="Courier New"/>
          <w:sz w:val="20"/>
          <w:szCs w:val="20"/>
          <w:rPrChange w:id="2989" w:author="Wayne Kunze" w:date="2018-05-09T12:40:00Z">
            <w:rPr>
              <w:rFonts w:ascii="Courier New" w:hAnsi="Courier New" w:cs="Courier New"/>
            </w:rPr>
          </w:rPrChange>
        </w:rPr>
      </w:pPr>
    </w:p>
    <w:p w14:paraId="0BBD130A" w14:textId="77777777" w:rsidR="00A43594" w:rsidRPr="00377514" w:rsidRDefault="53A8D560" w:rsidP="00A43594">
      <w:pPr>
        <w:spacing w:line="240" w:lineRule="auto"/>
        <w:ind w:firstLine="0"/>
        <w:rPr>
          <w:rFonts w:ascii="Courier" w:hAnsi="Courier" w:cs="Courier New"/>
          <w:sz w:val="20"/>
          <w:szCs w:val="20"/>
          <w:rPrChange w:id="2990" w:author="Wayne Kunze" w:date="2018-05-09T12:40:00Z">
            <w:rPr>
              <w:rFonts w:ascii="Courier New" w:hAnsi="Courier New" w:cs="Courier New"/>
            </w:rPr>
          </w:rPrChange>
        </w:rPr>
      </w:pPr>
      <w:r w:rsidRPr="00377514">
        <w:rPr>
          <w:rFonts w:ascii="Courier" w:hAnsi="Courier" w:cs="Courier New"/>
          <w:sz w:val="20"/>
          <w:szCs w:val="20"/>
          <w:rPrChange w:id="2991" w:author="Wayne Kunze" w:date="2018-05-09T12:40:00Z">
            <w:rPr>
              <w:rFonts w:ascii="Courier New" w:hAnsi="Courier New" w:cs="Courier New"/>
            </w:rPr>
          </w:rPrChange>
        </w:rPr>
        <w:t>#following the R script generated by GEO2R on the GSE47598 page</w:t>
      </w:r>
    </w:p>
    <w:p w14:paraId="6F902066" w14:textId="77777777" w:rsidR="00A43594" w:rsidRPr="00377514" w:rsidRDefault="53A8D560" w:rsidP="00A43594">
      <w:pPr>
        <w:spacing w:line="240" w:lineRule="auto"/>
        <w:ind w:firstLine="0"/>
        <w:rPr>
          <w:rFonts w:ascii="Courier" w:hAnsi="Courier" w:cs="Courier New"/>
          <w:sz w:val="20"/>
          <w:szCs w:val="20"/>
          <w:rPrChange w:id="2992" w:author="Wayne Kunze" w:date="2018-05-09T12:40:00Z">
            <w:rPr>
              <w:rFonts w:ascii="Courier New" w:hAnsi="Courier New" w:cs="Courier New"/>
            </w:rPr>
          </w:rPrChange>
        </w:rPr>
      </w:pPr>
      <w:r w:rsidRPr="00377514">
        <w:rPr>
          <w:rFonts w:ascii="Courier" w:hAnsi="Courier" w:cs="Courier New"/>
          <w:sz w:val="20"/>
          <w:szCs w:val="20"/>
          <w:rPrChange w:id="2993" w:author="Wayne Kunze" w:date="2018-05-09T12:40:00Z">
            <w:rPr>
              <w:rFonts w:ascii="Courier New" w:hAnsi="Courier New" w:cs="Courier New"/>
            </w:rPr>
          </w:rPrChange>
        </w:rPr>
        <w:t>#fetch the data matrix from GEO.  This contains a bunch of stuff including the expression for each gene/individual.</w:t>
      </w:r>
    </w:p>
    <w:p w14:paraId="0737EAFC" w14:textId="77777777" w:rsidR="00A43594" w:rsidRPr="00377514" w:rsidRDefault="53A8D560" w:rsidP="00A43594">
      <w:pPr>
        <w:spacing w:line="240" w:lineRule="auto"/>
        <w:ind w:firstLine="0"/>
        <w:rPr>
          <w:rFonts w:ascii="Courier" w:hAnsi="Courier" w:cs="Courier New"/>
          <w:sz w:val="20"/>
          <w:szCs w:val="20"/>
          <w:rPrChange w:id="2994" w:author="Wayne Kunze" w:date="2018-05-09T12:40:00Z">
            <w:rPr>
              <w:rFonts w:ascii="Courier New" w:hAnsi="Courier New" w:cs="Courier New"/>
            </w:rPr>
          </w:rPrChange>
        </w:rPr>
      </w:pPr>
      <w:proofErr w:type="spellStart"/>
      <w:r w:rsidRPr="00377514">
        <w:rPr>
          <w:rFonts w:ascii="Courier" w:hAnsi="Courier" w:cs="Courier New"/>
          <w:sz w:val="20"/>
          <w:szCs w:val="20"/>
          <w:rPrChange w:id="2995" w:author="Wayne Kunze" w:date="2018-05-09T12:40:00Z">
            <w:rPr>
              <w:rFonts w:ascii="Courier New" w:hAnsi="Courier New" w:cs="Courier New"/>
            </w:rPr>
          </w:rPrChange>
        </w:rPr>
        <w:t>gse</w:t>
      </w:r>
      <w:proofErr w:type="spellEnd"/>
      <w:r w:rsidRPr="00377514">
        <w:rPr>
          <w:rFonts w:ascii="Courier" w:hAnsi="Courier" w:cs="Courier New"/>
          <w:sz w:val="20"/>
          <w:szCs w:val="20"/>
          <w:rPrChange w:id="2996"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2997" w:author="Wayne Kunze" w:date="2018-05-09T12:40:00Z">
            <w:rPr>
              <w:rFonts w:ascii="Courier New" w:hAnsi="Courier New" w:cs="Courier New"/>
            </w:rPr>
          </w:rPrChange>
        </w:rPr>
        <w:t>getGEO</w:t>
      </w:r>
      <w:proofErr w:type="spellEnd"/>
      <w:r w:rsidRPr="00377514">
        <w:rPr>
          <w:rFonts w:ascii="Courier" w:hAnsi="Courier" w:cs="Courier New"/>
          <w:sz w:val="20"/>
          <w:szCs w:val="20"/>
          <w:rPrChange w:id="2998" w:author="Wayne Kunze" w:date="2018-05-09T12:40:00Z">
            <w:rPr>
              <w:rFonts w:ascii="Courier New" w:hAnsi="Courier New" w:cs="Courier New"/>
            </w:rPr>
          </w:rPrChange>
        </w:rPr>
        <w:t>(</w:t>
      </w:r>
      <w:proofErr w:type="gramEnd"/>
      <w:r w:rsidRPr="00377514">
        <w:rPr>
          <w:rFonts w:ascii="Courier" w:hAnsi="Courier" w:cs="Courier New"/>
          <w:sz w:val="20"/>
          <w:szCs w:val="20"/>
          <w:rPrChange w:id="2999" w:author="Wayne Kunze" w:date="2018-05-09T12:40:00Z">
            <w:rPr>
              <w:rFonts w:ascii="Courier New" w:hAnsi="Courier New" w:cs="Courier New"/>
            </w:rPr>
          </w:rPrChange>
        </w:rPr>
        <w:t xml:space="preserve">"GSE47598", </w:t>
      </w:r>
      <w:proofErr w:type="spellStart"/>
      <w:r w:rsidRPr="00377514">
        <w:rPr>
          <w:rFonts w:ascii="Courier" w:hAnsi="Courier" w:cs="Courier New"/>
          <w:sz w:val="20"/>
          <w:szCs w:val="20"/>
          <w:rPrChange w:id="3000" w:author="Wayne Kunze" w:date="2018-05-09T12:40:00Z">
            <w:rPr>
              <w:rFonts w:ascii="Courier New" w:hAnsi="Courier New" w:cs="Courier New"/>
            </w:rPr>
          </w:rPrChange>
        </w:rPr>
        <w:t>GSEMatrix</w:t>
      </w:r>
      <w:proofErr w:type="spellEnd"/>
      <w:r w:rsidRPr="00377514">
        <w:rPr>
          <w:rFonts w:ascii="Courier" w:hAnsi="Courier" w:cs="Courier New"/>
          <w:sz w:val="20"/>
          <w:szCs w:val="20"/>
          <w:rPrChange w:id="3001" w:author="Wayne Kunze" w:date="2018-05-09T12:40:00Z">
            <w:rPr>
              <w:rFonts w:ascii="Courier New" w:hAnsi="Courier New" w:cs="Courier New"/>
            </w:rPr>
          </w:rPrChange>
        </w:rPr>
        <w:t xml:space="preserve"> = TRUE) </w:t>
      </w:r>
    </w:p>
    <w:p w14:paraId="073E77D4" w14:textId="77777777" w:rsidR="00A43594" w:rsidRPr="00377514" w:rsidRDefault="00A43594" w:rsidP="00A43594">
      <w:pPr>
        <w:spacing w:line="240" w:lineRule="auto"/>
        <w:ind w:firstLine="0"/>
        <w:rPr>
          <w:rFonts w:ascii="Courier" w:hAnsi="Courier" w:cs="Courier New"/>
          <w:sz w:val="20"/>
          <w:szCs w:val="20"/>
          <w:rPrChange w:id="3002" w:author="Wayne Kunze" w:date="2018-05-09T12:40:00Z">
            <w:rPr>
              <w:rFonts w:ascii="Courier New" w:hAnsi="Courier New" w:cs="Courier New"/>
            </w:rPr>
          </w:rPrChange>
        </w:rPr>
      </w:pPr>
    </w:p>
    <w:p w14:paraId="0287AEED" w14:textId="77777777" w:rsidR="00A43594" w:rsidRPr="00377514" w:rsidRDefault="53A8D560" w:rsidP="00A43594">
      <w:pPr>
        <w:spacing w:line="240" w:lineRule="auto"/>
        <w:ind w:firstLine="0"/>
        <w:rPr>
          <w:rFonts w:ascii="Courier" w:hAnsi="Courier" w:cs="Courier New"/>
          <w:sz w:val="20"/>
          <w:szCs w:val="20"/>
          <w:rPrChange w:id="3003" w:author="Wayne Kunze" w:date="2018-05-09T12:40:00Z">
            <w:rPr>
              <w:rFonts w:ascii="Courier New" w:hAnsi="Courier New" w:cs="Courier New"/>
            </w:rPr>
          </w:rPrChange>
        </w:rPr>
      </w:pPr>
      <w:r w:rsidRPr="00377514">
        <w:rPr>
          <w:rFonts w:ascii="Courier" w:hAnsi="Courier" w:cs="Courier New"/>
          <w:sz w:val="20"/>
          <w:szCs w:val="20"/>
          <w:rPrChange w:id="3004" w:author="Wayne Kunze" w:date="2018-05-09T12:40:00Z">
            <w:rPr>
              <w:rFonts w:ascii="Courier New" w:hAnsi="Courier New" w:cs="Courier New"/>
            </w:rPr>
          </w:rPrChange>
        </w:rPr>
        <w:t xml:space="preserve">#I believe this is formatting to make the </w:t>
      </w:r>
      <w:proofErr w:type="spellStart"/>
      <w:r w:rsidRPr="00377514">
        <w:rPr>
          <w:rFonts w:ascii="Courier" w:hAnsi="Courier" w:cs="Courier New"/>
          <w:sz w:val="20"/>
          <w:szCs w:val="20"/>
          <w:rPrChange w:id="3005" w:author="Wayne Kunze" w:date="2018-05-09T12:40:00Z">
            <w:rPr>
              <w:rFonts w:ascii="Courier New" w:hAnsi="Courier New" w:cs="Courier New"/>
            </w:rPr>
          </w:rPrChange>
        </w:rPr>
        <w:t>gse</w:t>
      </w:r>
      <w:proofErr w:type="spellEnd"/>
      <w:r w:rsidRPr="00377514">
        <w:rPr>
          <w:rFonts w:ascii="Courier" w:hAnsi="Courier" w:cs="Courier New"/>
          <w:sz w:val="20"/>
          <w:szCs w:val="20"/>
          <w:rPrChange w:id="3006" w:author="Wayne Kunze" w:date="2018-05-09T12:40:00Z">
            <w:rPr>
              <w:rFonts w:ascii="Courier New" w:hAnsi="Courier New" w:cs="Courier New"/>
            </w:rPr>
          </w:rPrChange>
        </w:rPr>
        <w:t xml:space="preserve"> list convertible later with the </w:t>
      </w:r>
      <w:proofErr w:type="spellStart"/>
      <w:r w:rsidRPr="00377514">
        <w:rPr>
          <w:rFonts w:ascii="Courier" w:hAnsi="Courier" w:cs="Courier New"/>
          <w:sz w:val="20"/>
          <w:szCs w:val="20"/>
          <w:rPrChange w:id="3007" w:author="Wayne Kunze" w:date="2018-05-09T12:40:00Z">
            <w:rPr>
              <w:rFonts w:ascii="Courier New" w:hAnsi="Courier New" w:cs="Courier New"/>
            </w:rPr>
          </w:rPrChange>
        </w:rPr>
        <w:t>exprs</w:t>
      </w:r>
      <w:proofErr w:type="spellEnd"/>
      <w:r w:rsidRPr="00377514">
        <w:rPr>
          <w:rFonts w:ascii="Courier" w:hAnsi="Courier" w:cs="Courier New"/>
          <w:sz w:val="20"/>
          <w:szCs w:val="20"/>
          <w:rPrChange w:id="3008" w:author="Wayne Kunze" w:date="2018-05-09T12:40:00Z">
            <w:rPr>
              <w:rFonts w:ascii="Courier New" w:hAnsi="Courier New" w:cs="Courier New"/>
            </w:rPr>
          </w:rPrChange>
        </w:rPr>
        <w:t xml:space="preserve"> function</w:t>
      </w:r>
    </w:p>
    <w:p w14:paraId="2A4E6256" w14:textId="77777777" w:rsidR="00A43594" w:rsidRPr="00377514" w:rsidRDefault="53A8D560" w:rsidP="00A43594">
      <w:pPr>
        <w:spacing w:line="240" w:lineRule="auto"/>
        <w:ind w:firstLine="0"/>
        <w:rPr>
          <w:rFonts w:ascii="Courier" w:hAnsi="Courier" w:cs="Courier New"/>
          <w:sz w:val="20"/>
          <w:szCs w:val="20"/>
          <w:rPrChange w:id="3009" w:author="Wayne Kunze" w:date="2018-05-09T12:40:00Z">
            <w:rPr>
              <w:rFonts w:ascii="Courier New" w:hAnsi="Courier New" w:cs="Courier New"/>
            </w:rPr>
          </w:rPrChange>
        </w:rPr>
      </w:pPr>
      <w:r w:rsidRPr="00377514">
        <w:rPr>
          <w:rFonts w:ascii="Courier" w:hAnsi="Courier" w:cs="Courier New"/>
          <w:sz w:val="20"/>
          <w:szCs w:val="20"/>
          <w:rPrChange w:id="3010" w:author="Wayne Kunze" w:date="2018-05-09T12:40:00Z">
            <w:rPr>
              <w:rFonts w:ascii="Courier New" w:hAnsi="Courier New" w:cs="Courier New"/>
            </w:rPr>
          </w:rPrChange>
        </w:rPr>
        <w:t>if (length(</w:t>
      </w:r>
      <w:proofErr w:type="spellStart"/>
      <w:r w:rsidRPr="00377514">
        <w:rPr>
          <w:rFonts w:ascii="Courier" w:hAnsi="Courier" w:cs="Courier New"/>
          <w:sz w:val="20"/>
          <w:szCs w:val="20"/>
          <w:rPrChange w:id="3011" w:author="Wayne Kunze" w:date="2018-05-09T12:40:00Z">
            <w:rPr>
              <w:rFonts w:ascii="Courier New" w:hAnsi="Courier New" w:cs="Courier New"/>
            </w:rPr>
          </w:rPrChange>
        </w:rPr>
        <w:t>gse</w:t>
      </w:r>
      <w:proofErr w:type="spellEnd"/>
      <w:r w:rsidRPr="00377514">
        <w:rPr>
          <w:rFonts w:ascii="Courier" w:hAnsi="Courier" w:cs="Courier New"/>
          <w:sz w:val="20"/>
          <w:szCs w:val="20"/>
          <w:rPrChange w:id="3012" w:author="Wayne Kunze" w:date="2018-05-09T12:40:00Z">
            <w:rPr>
              <w:rFonts w:ascii="Courier New" w:hAnsi="Courier New" w:cs="Courier New"/>
            </w:rPr>
          </w:rPrChange>
        </w:rPr>
        <w:t xml:space="preserve">) &gt; 1) </w:t>
      </w:r>
      <w:proofErr w:type="spellStart"/>
      <w:r w:rsidRPr="00377514">
        <w:rPr>
          <w:rFonts w:ascii="Courier" w:hAnsi="Courier" w:cs="Courier New"/>
          <w:sz w:val="20"/>
          <w:szCs w:val="20"/>
          <w:rPrChange w:id="3013" w:author="Wayne Kunze" w:date="2018-05-09T12:40:00Z">
            <w:rPr>
              <w:rFonts w:ascii="Courier New" w:hAnsi="Courier New" w:cs="Courier New"/>
            </w:rPr>
          </w:rPrChange>
        </w:rPr>
        <w:t>idx</w:t>
      </w:r>
      <w:proofErr w:type="spellEnd"/>
      <w:r w:rsidRPr="00377514">
        <w:rPr>
          <w:rFonts w:ascii="Courier" w:hAnsi="Courier" w:cs="Courier New"/>
          <w:sz w:val="20"/>
          <w:szCs w:val="20"/>
          <w:rPrChange w:id="3014" w:author="Wayne Kunze" w:date="2018-05-09T12:40:00Z">
            <w:rPr>
              <w:rFonts w:ascii="Courier New" w:hAnsi="Courier New" w:cs="Courier New"/>
            </w:rPr>
          </w:rPrChange>
        </w:rPr>
        <w:t xml:space="preserve"> &lt;- </w:t>
      </w:r>
      <w:proofErr w:type="gramStart"/>
      <w:r w:rsidRPr="00377514">
        <w:rPr>
          <w:rFonts w:ascii="Courier" w:hAnsi="Courier" w:cs="Courier New"/>
          <w:sz w:val="20"/>
          <w:szCs w:val="20"/>
          <w:rPrChange w:id="3015" w:author="Wayne Kunze" w:date="2018-05-09T12:40:00Z">
            <w:rPr>
              <w:rFonts w:ascii="Courier New" w:hAnsi="Courier New" w:cs="Courier New"/>
            </w:rPr>
          </w:rPrChange>
        </w:rPr>
        <w:t>grep(</w:t>
      </w:r>
      <w:proofErr w:type="gramEnd"/>
      <w:r w:rsidRPr="00377514">
        <w:rPr>
          <w:rFonts w:ascii="Courier" w:hAnsi="Courier" w:cs="Courier New"/>
          <w:sz w:val="20"/>
          <w:szCs w:val="20"/>
          <w:rPrChange w:id="3016" w:author="Wayne Kunze" w:date="2018-05-09T12:40:00Z">
            <w:rPr>
              <w:rFonts w:ascii="Courier New" w:hAnsi="Courier New" w:cs="Courier New"/>
            </w:rPr>
          </w:rPrChange>
        </w:rPr>
        <w:t xml:space="preserve">"GPL10558", </w:t>
      </w:r>
      <w:proofErr w:type="spellStart"/>
      <w:r w:rsidRPr="00377514">
        <w:rPr>
          <w:rFonts w:ascii="Courier" w:hAnsi="Courier" w:cs="Courier New"/>
          <w:sz w:val="20"/>
          <w:szCs w:val="20"/>
          <w:rPrChange w:id="3017" w:author="Wayne Kunze" w:date="2018-05-09T12:40:00Z">
            <w:rPr>
              <w:rFonts w:ascii="Courier New" w:hAnsi="Courier New" w:cs="Courier New"/>
            </w:rPr>
          </w:rPrChange>
        </w:rPr>
        <w:t>attr</w:t>
      </w:r>
      <w:proofErr w:type="spellEnd"/>
      <w:r w:rsidRPr="00377514">
        <w:rPr>
          <w:rFonts w:ascii="Courier" w:hAnsi="Courier" w:cs="Courier New"/>
          <w:sz w:val="20"/>
          <w:szCs w:val="20"/>
          <w:rPrChange w:id="3018" w:author="Wayne Kunze" w:date="2018-05-09T12:40:00Z">
            <w:rPr>
              <w:rFonts w:ascii="Courier New" w:hAnsi="Courier New" w:cs="Courier New"/>
            </w:rPr>
          </w:rPrChange>
        </w:rPr>
        <w:t>(</w:t>
      </w:r>
      <w:proofErr w:type="spellStart"/>
      <w:r w:rsidRPr="00377514">
        <w:rPr>
          <w:rFonts w:ascii="Courier" w:hAnsi="Courier" w:cs="Courier New"/>
          <w:sz w:val="20"/>
          <w:szCs w:val="20"/>
          <w:rPrChange w:id="3019" w:author="Wayne Kunze" w:date="2018-05-09T12:40:00Z">
            <w:rPr>
              <w:rFonts w:ascii="Courier New" w:hAnsi="Courier New" w:cs="Courier New"/>
            </w:rPr>
          </w:rPrChange>
        </w:rPr>
        <w:t>gse</w:t>
      </w:r>
      <w:proofErr w:type="spellEnd"/>
      <w:r w:rsidRPr="00377514">
        <w:rPr>
          <w:rFonts w:ascii="Courier" w:hAnsi="Courier" w:cs="Courier New"/>
          <w:sz w:val="20"/>
          <w:szCs w:val="20"/>
          <w:rPrChange w:id="3020" w:author="Wayne Kunze" w:date="2018-05-09T12:40:00Z">
            <w:rPr>
              <w:rFonts w:ascii="Courier New" w:hAnsi="Courier New" w:cs="Courier New"/>
            </w:rPr>
          </w:rPrChange>
        </w:rPr>
        <w:t xml:space="preserve">, "names")) else </w:t>
      </w:r>
      <w:proofErr w:type="spellStart"/>
      <w:r w:rsidRPr="00377514">
        <w:rPr>
          <w:rFonts w:ascii="Courier" w:hAnsi="Courier" w:cs="Courier New"/>
          <w:sz w:val="20"/>
          <w:szCs w:val="20"/>
          <w:rPrChange w:id="3021" w:author="Wayne Kunze" w:date="2018-05-09T12:40:00Z">
            <w:rPr>
              <w:rFonts w:ascii="Courier New" w:hAnsi="Courier New" w:cs="Courier New"/>
            </w:rPr>
          </w:rPrChange>
        </w:rPr>
        <w:t>idx</w:t>
      </w:r>
      <w:proofErr w:type="spellEnd"/>
      <w:r w:rsidRPr="00377514">
        <w:rPr>
          <w:rFonts w:ascii="Courier" w:hAnsi="Courier" w:cs="Courier New"/>
          <w:sz w:val="20"/>
          <w:szCs w:val="20"/>
          <w:rPrChange w:id="3022" w:author="Wayne Kunze" w:date="2018-05-09T12:40:00Z">
            <w:rPr>
              <w:rFonts w:ascii="Courier New" w:hAnsi="Courier New" w:cs="Courier New"/>
            </w:rPr>
          </w:rPrChange>
        </w:rPr>
        <w:t xml:space="preserve"> &lt;- 1</w:t>
      </w:r>
    </w:p>
    <w:p w14:paraId="1C1F457A" w14:textId="77777777" w:rsidR="00A43594" w:rsidRPr="00377514" w:rsidRDefault="53A8D560" w:rsidP="00A43594">
      <w:pPr>
        <w:spacing w:line="240" w:lineRule="auto"/>
        <w:ind w:firstLine="0"/>
        <w:rPr>
          <w:rFonts w:ascii="Courier" w:hAnsi="Courier" w:cs="Courier New"/>
          <w:sz w:val="20"/>
          <w:szCs w:val="20"/>
          <w:rPrChange w:id="3023" w:author="Wayne Kunze" w:date="2018-05-09T12:40:00Z">
            <w:rPr>
              <w:rFonts w:ascii="Courier New" w:hAnsi="Courier New" w:cs="Courier New"/>
            </w:rPr>
          </w:rPrChange>
        </w:rPr>
      </w:pPr>
      <w:proofErr w:type="spellStart"/>
      <w:r w:rsidRPr="00377514">
        <w:rPr>
          <w:rFonts w:ascii="Courier" w:hAnsi="Courier" w:cs="Courier New"/>
          <w:sz w:val="20"/>
          <w:szCs w:val="20"/>
          <w:rPrChange w:id="3024" w:author="Wayne Kunze" w:date="2018-05-09T12:40:00Z">
            <w:rPr>
              <w:rFonts w:ascii="Courier New" w:hAnsi="Courier New" w:cs="Courier New"/>
            </w:rPr>
          </w:rPrChange>
        </w:rPr>
        <w:t>gse</w:t>
      </w:r>
      <w:proofErr w:type="spellEnd"/>
      <w:r w:rsidRPr="00377514">
        <w:rPr>
          <w:rFonts w:ascii="Courier" w:hAnsi="Courier" w:cs="Courier New"/>
          <w:sz w:val="20"/>
          <w:szCs w:val="20"/>
          <w:rPrChange w:id="3025"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026" w:author="Wayne Kunze" w:date="2018-05-09T12:40:00Z">
            <w:rPr>
              <w:rFonts w:ascii="Courier New" w:hAnsi="Courier New" w:cs="Courier New"/>
            </w:rPr>
          </w:rPrChange>
        </w:rPr>
        <w:t>gse</w:t>
      </w:r>
      <w:proofErr w:type="spellEnd"/>
      <w:r w:rsidRPr="00377514">
        <w:rPr>
          <w:rFonts w:ascii="Courier" w:hAnsi="Courier" w:cs="Courier New"/>
          <w:sz w:val="20"/>
          <w:szCs w:val="20"/>
          <w:rPrChange w:id="3027" w:author="Wayne Kunze" w:date="2018-05-09T12:40:00Z">
            <w:rPr>
              <w:rFonts w:ascii="Courier New" w:hAnsi="Courier New" w:cs="Courier New"/>
            </w:rPr>
          </w:rPrChange>
        </w:rPr>
        <w:t>[[</w:t>
      </w:r>
      <w:proofErr w:type="spellStart"/>
      <w:r w:rsidRPr="00377514">
        <w:rPr>
          <w:rFonts w:ascii="Courier" w:hAnsi="Courier" w:cs="Courier New"/>
          <w:sz w:val="20"/>
          <w:szCs w:val="20"/>
          <w:rPrChange w:id="3028" w:author="Wayne Kunze" w:date="2018-05-09T12:40:00Z">
            <w:rPr>
              <w:rFonts w:ascii="Courier New" w:hAnsi="Courier New" w:cs="Courier New"/>
            </w:rPr>
          </w:rPrChange>
        </w:rPr>
        <w:t>idx</w:t>
      </w:r>
      <w:proofErr w:type="spellEnd"/>
      <w:r w:rsidRPr="00377514">
        <w:rPr>
          <w:rFonts w:ascii="Courier" w:hAnsi="Courier" w:cs="Courier New"/>
          <w:sz w:val="20"/>
          <w:szCs w:val="20"/>
          <w:rPrChange w:id="3029" w:author="Wayne Kunze" w:date="2018-05-09T12:40:00Z">
            <w:rPr>
              <w:rFonts w:ascii="Courier New" w:hAnsi="Courier New" w:cs="Courier New"/>
            </w:rPr>
          </w:rPrChange>
        </w:rPr>
        <w:t>]]</w:t>
      </w:r>
    </w:p>
    <w:p w14:paraId="76B927B1" w14:textId="77777777" w:rsidR="00A43594" w:rsidRPr="00377514" w:rsidRDefault="00A43594" w:rsidP="00A43594">
      <w:pPr>
        <w:spacing w:line="240" w:lineRule="auto"/>
        <w:ind w:firstLine="0"/>
        <w:rPr>
          <w:rFonts w:ascii="Courier" w:hAnsi="Courier" w:cs="Courier New"/>
          <w:sz w:val="20"/>
          <w:szCs w:val="20"/>
          <w:rPrChange w:id="3030" w:author="Wayne Kunze" w:date="2018-05-09T12:40:00Z">
            <w:rPr>
              <w:rFonts w:ascii="Courier New" w:hAnsi="Courier New" w:cs="Courier New"/>
            </w:rPr>
          </w:rPrChange>
        </w:rPr>
      </w:pPr>
    </w:p>
    <w:p w14:paraId="3834B15B" w14:textId="77777777" w:rsidR="00A43594" w:rsidRPr="00377514" w:rsidRDefault="53A8D560" w:rsidP="00A43594">
      <w:pPr>
        <w:spacing w:line="240" w:lineRule="auto"/>
        <w:ind w:firstLine="0"/>
        <w:rPr>
          <w:rFonts w:ascii="Courier" w:hAnsi="Courier" w:cs="Courier New"/>
          <w:sz w:val="20"/>
          <w:szCs w:val="20"/>
          <w:rPrChange w:id="3031" w:author="Wayne Kunze" w:date="2018-05-09T12:40:00Z">
            <w:rPr>
              <w:rFonts w:ascii="Courier New" w:hAnsi="Courier New" w:cs="Courier New"/>
            </w:rPr>
          </w:rPrChange>
        </w:rPr>
      </w:pPr>
      <w:r w:rsidRPr="00377514">
        <w:rPr>
          <w:rFonts w:ascii="Courier" w:hAnsi="Courier" w:cs="Courier New"/>
          <w:sz w:val="20"/>
          <w:szCs w:val="20"/>
          <w:rPrChange w:id="3032"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033" w:author="Wayne Kunze" w:date="2018-05-09T12:40:00Z">
            <w:rPr>
              <w:rFonts w:ascii="Courier New" w:hAnsi="Courier New" w:cs="Courier New"/>
            </w:rPr>
          </w:rPrChange>
        </w:rPr>
        <w:t>gse</w:t>
      </w:r>
      <w:proofErr w:type="spellEnd"/>
      <w:r w:rsidRPr="00377514">
        <w:rPr>
          <w:rFonts w:ascii="Courier" w:hAnsi="Courier" w:cs="Courier New"/>
          <w:sz w:val="20"/>
          <w:szCs w:val="20"/>
          <w:rPrChange w:id="3034" w:author="Wayne Kunze" w:date="2018-05-09T12:40:00Z">
            <w:rPr>
              <w:rFonts w:ascii="Courier New" w:hAnsi="Courier New" w:cs="Courier New"/>
            </w:rPr>
          </w:rPrChange>
        </w:rPr>
        <w:t>)</w:t>
      </w:r>
    </w:p>
    <w:p w14:paraId="5884B3DE" w14:textId="77777777" w:rsidR="00A43594" w:rsidRPr="00377514" w:rsidRDefault="00A43594" w:rsidP="00A43594">
      <w:pPr>
        <w:spacing w:line="240" w:lineRule="auto"/>
        <w:ind w:firstLine="0"/>
        <w:rPr>
          <w:rFonts w:ascii="Courier" w:hAnsi="Courier" w:cs="Courier New"/>
          <w:sz w:val="20"/>
          <w:szCs w:val="20"/>
          <w:rPrChange w:id="3035" w:author="Wayne Kunze" w:date="2018-05-09T12:40:00Z">
            <w:rPr>
              <w:rFonts w:ascii="Courier New" w:hAnsi="Courier New" w:cs="Courier New"/>
            </w:rPr>
          </w:rPrChange>
        </w:rPr>
      </w:pPr>
    </w:p>
    <w:p w14:paraId="75F5343F" w14:textId="77777777" w:rsidR="00A43594" w:rsidRPr="00377514" w:rsidRDefault="53A8D560" w:rsidP="00A43594">
      <w:pPr>
        <w:spacing w:line="240" w:lineRule="auto"/>
        <w:ind w:firstLine="0"/>
        <w:rPr>
          <w:rFonts w:ascii="Courier" w:hAnsi="Courier" w:cs="Courier New"/>
          <w:sz w:val="20"/>
          <w:szCs w:val="20"/>
          <w:rPrChange w:id="3036" w:author="Wayne Kunze" w:date="2018-05-09T12:40:00Z">
            <w:rPr>
              <w:rFonts w:ascii="Courier New" w:hAnsi="Courier New" w:cs="Courier New"/>
            </w:rPr>
          </w:rPrChange>
        </w:rPr>
      </w:pPr>
      <w:r w:rsidRPr="00377514">
        <w:rPr>
          <w:rFonts w:ascii="Courier" w:hAnsi="Courier" w:cs="Courier New"/>
          <w:sz w:val="20"/>
          <w:szCs w:val="20"/>
          <w:rPrChange w:id="3037" w:author="Wayne Kunze" w:date="2018-05-09T12:40:00Z">
            <w:rPr>
              <w:rFonts w:ascii="Courier New" w:hAnsi="Courier New" w:cs="Courier New"/>
            </w:rPr>
          </w:rPrChange>
        </w:rPr>
        <w:t>#This is the classification vector (0 means patient, 1 is control)</w:t>
      </w:r>
    </w:p>
    <w:p w14:paraId="5AE2449A" w14:textId="77777777" w:rsidR="00A43594" w:rsidRPr="00377514" w:rsidRDefault="53A8D560" w:rsidP="00A43594">
      <w:pPr>
        <w:spacing w:line="240" w:lineRule="auto"/>
        <w:ind w:firstLine="0"/>
        <w:rPr>
          <w:rFonts w:ascii="Courier" w:hAnsi="Courier" w:cs="Courier New"/>
          <w:sz w:val="20"/>
          <w:szCs w:val="20"/>
          <w:rPrChange w:id="3038" w:author="Wayne Kunze" w:date="2018-05-09T12:40:00Z">
            <w:rPr>
              <w:rFonts w:ascii="Courier New" w:hAnsi="Courier New" w:cs="Courier New"/>
            </w:rPr>
          </w:rPrChange>
        </w:rPr>
      </w:pPr>
      <w:r w:rsidRPr="00377514">
        <w:rPr>
          <w:rFonts w:ascii="Courier" w:hAnsi="Courier" w:cs="Courier New"/>
          <w:sz w:val="20"/>
          <w:szCs w:val="20"/>
          <w:rPrChange w:id="3039" w:author="Wayne Kunze" w:date="2018-05-09T12:40:00Z">
            <w:rPr>
              <w:rFonts w:ascii="Courier New" w:hAnsi="Courier New" w:cs="Courier New"/>
            </w:rPr>
          </w:rPrChange>
        </w:rPr>
        <w:t xml:space="preserve">y = </w:t>
      </w:r>
      <w:proofErr w:type="gramStart"/>
      <w:r w:rsidRPr="00377514">
        <w:rPr>
          <w:rFonts w:ascii="Courier" w:hAnsi="Courier" w:cs="Courier New"/>
          <w:sz w:val="20"/>
          <w:szCs w:val="20"/>
          <w:rPrChange w:id="3040" w:author="Wayne Kunze" w:date="2018-05-09T12:40:00Z">
            <w:rPr>
              <w:rFonts w:ascii="Courier New" w:hAnsi="Courier New" w:cs="Courier New"/>
            </w:rPr>
          </w:rPrChange>
        </w:rPr>
        <w:t>c(</w:t>
      </w:r>
      <w:proofErr w:type="gramEnd"/>
      <w:r w:rsidRPr="00377514">
        <w:rPr>
          <w:rFonts w:ascii="Courier" w:hAnsi="Courier" w:cs="Courier New"/>
          <w:sz w:val="20"/>
          <w:szCs w:val="20"/>
          <w:rPrChange w:id="3041" w:author="Wayne Kunze" w:date="2018-05-09T12:40:00Z">
            <w:rPr>
              <w:rFonts w:ascii="Courier New" w:hAnsi="Courier New" w:cs="Courier New"/>
            </w:rPr>
          </w:rPrChange>
        </w:rPr>
        <w:t>0,0,0,0,0,0,0,0,0,0,0,0,0,1,0,1,0,1,0,1,0,1,1,1)</w:t>
      </w:r>
    </w:p>
    <w:p w14:paraId="356EC18E" w14:textId="77777777" w:rsidR="00A43594" w:rsidRPr="00377514" w:rsidRDefault="00A43594" w:rsidP="00A43594">
      <w:pPr>
        <w:spacing w:line="240" w:lineRule="auto"/>
        <w:ind w:firstLine="0"/>
        <w:rPr>
          <w:rFonts w:ascii="Courier" w:hAnsi="Courier" w:cs="Courier New"/>
          <w:sz w:val="20"/>
          <w:szCs w:val="20"/>
          <w:rPrChange w:id="3042" w:author="Wayne Kunze" w:date="2018-05-09T12:40:00Z">
            <w:rPr>
              <w:rFonts w:ascii="Courier New" w:hAnsi="Courier New" w:cs="Courier New"/>
            </w:rPr>
          </w:rPrChange>
        </w:rPr>
      </w:pPr>
    </w:p>
    <w:p w14:paraId="750436DB" w14:textId="77777777" w:rsidR="00A43594" w:rsidRPr="00377514" w:rsidRDefault="53A8D560" w:rsidP="00A43594">
      <w:pPr>
        <w:spacing w:line="240" w:lineRule="auto"/>
        <w:ind w:firstLine="0"/>
        <w:rPr>
          <w:rFonts w:ascii="Courier" w:hAnsi="Courier" w:cs="Courier New"/>
          <w:sz w:val="20"/>
          <w:szCs w:val="20"/>
          <w:rPrChange w:id="3043" w:author="Wayne Kunze" w:date="2018-05-09T12:40:00Z">
            <w:rPr>
              <w:rFonts w:ascii="Courier New" w:hAnsi="Courier New" w:cs="Courier New"/>
            </w:rPr>
          </w:rPrChange>
        </w:rPr>
      </w:pPr>
      <w:r w:rsidRPr="00377514">
        <w:rPr>
          <w:rFonts w:ascii="Courier" w:hAnsi="Courier" w:cs="Courier New"/>
          <w:sz w:val="20"/>
          <w:szCs w:val="20"/>
          <w:rPrChange w:id="3044" w:author="Wayne Kunze" w:date="2018-05-09T12:40: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045" w:author="Wayne Kunze" w:date="2018-05-09T12:40:00Z">
            <w:rPr>
              <w:rFonts w:ascii="Courier New" w:hAnsi="Courier New" w:cs="Courier New"/>
            </w:rPr>
          </w:rPrChange>
        </w:rPr>
        <w:t>traspose</w:t>
      </w:r>
      <w:proofErr w:type="spellEnd"/>
      <w:r w:rsidRPr="00377514">
        <w:rPr>
          <w:rFonts w:ascii="Courier" w:hAnsi="Courier" w:cs="Courier New"/>
          <w:sz w:val="20"/>
          <w:szCs w:val="20"/>
          <w:rPrChange w:id="3046" w:author="Wayne Kunze" w:date="2018-05-09T12:40:00Z">
            <w:rPr>
              <w:rFonts w:ascii="Courier New" w:hAnsi="Courier New" w:cs="Courier New"/>
            </w:rPr>
          </w:rPrChange>
        </w:rPr>
        <w:t xml:space="preserve"> so rows are individuals (sample) and columns are genes (features).</w:t>
      </w:r>
    </w:p>
    <w:p w14:paraId="3DB95A55" w14:textId="77777777" w:rsidR="00A43594" w:rsidRPr="00377514" w:rsidRDefault="53A8D560" w:rsidP="00A43594">
      <w:pPr>
        <w:spacing w:line="240" w:lineRule="auto"/>
        <w:ind w:firstLine="0"/>
        <w:rPr>
          <w:rFonts w:ascii="Courier" w:hAnsi="Courier" w:cs="Courier New"/>
          <w:sz w:val="20"/>
          <w:szCs w:val="20"/>
          <w:rPrChange w:id="3047" w:author="Wayne Kunze" w:date="2018-05-09T12:40:00Z">
            <w:rPr>
              <w:rFonts w:ascii="Courier New" w:hAnsi="Courier New" w:cs="Courier New"/>
            </w:rPr>
          </w:rPrChange>
        </w:rPr>
      </w:pPr>
      <w:proofErr w:type="spellStart"/>
      <w:r w:rsidRPr="00377514">
        <w:rPr>
          <w:rFonts w:ascii="Courier" w:hAnsi="Courier" w:cs="Courier New"/>
          <w:sz w:val="20"/>
          <w:szCs w:val="20"/>
          <w:rPrChange w:id="3048" w:author="Wayne Kunze" w:date="2018-05-09T12:40:00Z">
            <w:rPr>
              <w:rFonts w:ascii="Courier New" w:hAnsi="Courier New" w:cs="Courier New"/>
            </w:rPr>
          </w:rPrChange>
        </w:rPr>
        <w:t>eset</w:t>
      </w:r>
      <w:proofErr w:type="spellEnd"/>
      <w:r w:rsidRPr="00377514">
        <w:rPr>
          <w:rFonts w:ascii="Courier" w:hAnsi="Courier" w:cs="Courier New"/>
          <w:sz w:val="20"/>
          <w:szCs w:val="20"/>
          <w:rPrChange w:id="3049" w:author="Wayne Kunze" w:date="2018-05-09T12:40:00Z">
            <w:rPr>
              <w:rFonts w:ascii="Courier New" w:hAnsi="Courier New" w:cs="Courier New"/>
            </w:rPr>
          </w:rPrChange>
        </w:rPr>
        <w:t xml:space="preserve"> &lt;- t(</w:t>
      </w:r>
      <w:proofErr w:type="spellStart"/>
      <w:r w:rsidRPr="00377514">
        <w:rPr>
          <w:rFonts w:ascii="Courier" w:hAnsi="Courier" w:cs="Courier New"/>
          <w:sz w:val="20"/>
          <w:szCs w:val="20"/>
          <w:rPrChange w:id="3050" w:author="Wayne Kunze" w:date="2018-05-09T12:40:00Z">
            <w:rPr>
              <w:rFonts w:ascii="Courier New" w:hAnsi="Courier New" w:cs="Courier New"/>
            </w:rPr>
          </w:rPrChange>
        </w:rPr>
        <w:t>exprs</w:t>
      </w:r>
      <w:proofErr w:type="spellEnd"/>
      <w:r w:rsidRPr="00377514">
        <w:rPr>
          <w:rFonts w:ascii="Courier" w:hAnsi="Courier" w:cs="Courier New"/>
          <w:sz w:val="20"/>
          <w:szCs w:val="20"/>
          <w:rPrChange w:id="3051" w:author="Wayne Kunze" w:date="2018-05-09T12:40:00Z">
            <w:rPr>
              <w:rFonts w:ascii="Courier New" w:hAnsi="Courier New" w:cs="Courier New"/>
            </w:rPr>
          </w:rPrChange>
        </w:rPr>
        <w:t>(</w:t>
      </w:r>
      <w:proofErr w:type="spellStart"/>
      <w:r w:rsidRPr="00377514">
        <w:rPr>
          <w:rFonts w:ascii="Courier" w:hAnsi="Courier" w:cs="Courier New"/>
          <w:sz w:val="20"/>
          <w:szCs w:val="20"/>
          <w:rPrChange w:id="3052" w:author="Wayne Kunze" w:date="2018-05-09T12:40:00Z">
            <w:rPr>
              <w:rFonts w:ascii="Courier New" w:hAnsi="Courier New" w:cs="Courier New"/>
            </w:rPr>
          </w:rPrChange>
        </w:rPr>
        <w:t>gse</w:t>
      </w:r>
      <w:proofErr w:type="spellEnd"/>
      <w:r w:rsidRPr="00377514">
        <w:rPr>
          <w:rFonts w:ascii="Courier" w:hAnsi="Courier" w:cs="Courier New"/>
          <w:sz w:val="20"/>
          <w:szCs w:val="20"/>
          <w:rPrChange w:id="3053" w:author="Wayne Kunze" w:date="2018-05-09T12:40:00Z">
            <w:rPr>
              <w:rFonts w:ascii="Courier New" w:hAnsi="Courier New" w:cs="Courier New"/>
            </w:rPr>
          </w:rPrChange>
        </w:rPr>
        <w:t>))</w:t>
      </w:r>
    </w:p>
    <w:p w14:paraId="0ACB4294" w14:textId="77777777" w:rsidR="00A43594" w:rsidRPr="00377514" w:rsidRDefault="00A43594" w:rsidP="00A43594">
      <w:pPr>
        <w:spacing w:line="240" w:lineRule="auto"/>
        <w:ind w:firstLine="0"/>
        <w:rPr>
          <w:rFonts w:ascii="Courier" w:hAnsi="Courier" w:cs="Courier New"/>
          <w:sz w:val="20"/>
          <w:szCs w:val="20"/>
          <w:rPrChange w:id="3054" w:author="Wayne Kunze" w:date="2018-05-09T12:40:00Z">
            <w:rPr>
              <w:rFonts w:ascii="Courier New" w:hAnsi="Courier New" w:cs="Courier New"/>
            </w:rPr>
          </w:rPrChange>
        </w:rPr>
      </w:pPr>
    </w:p>
    <w:p w14:paraId="32C5D71F" w14:textId="77777777" w:rsidR="00A43594" w:rsidRPr="00377514" w:rsidRDefault="53A8D560" w:rsidP="00A43594">
      <w:pPr>
        <w:spacing w:line="240" w:lineRule="auto"/>
        <w:ind w:firstLine="0"/>
        <w:rPr>
          <w:rFonts w:ascii="Courier" w:hAnsi="Courier" w:cs="Courier New"/>
          <w:sz w:val="20"/>
          <w:szCs w:val="20"/>
          <w:rPrChange w:id="3055" w:author="Wayne Kunze" w:date="2018-05-09T12:40:00Z">
            <w:rPr>
              <w:rFonts w:ascii="Courier New" w:hAnsi="Courier New" w:cs="Courier New"/>
            </w:rPr>
          </w:rPrChange>
        </w:rPr>
      </w:pPr>
      <w:r w:rsidRPr="00377514">
        <w:rPr>
          <w:rFonts w:ascii="Courier" w:hAnsi="Courier" w:cs="Courier New"/>
          <w:sz w:val="20"/>
          <w:szCs w:val="20"/>
          <w:rPrChange w:id="3056" w:author="Wayne Kunze" w:date="2018-05-09T12:40:00Z">
            <w:rPr>
              <w:rFonts w:ascii="Courier New" w:hAnsi="Courier New" w:cs="Courier New"/>
            </w:rPr>
          </w:rPrChange>
        </w:rPr>
        <w:t>rm(</w:t>
      </w:r>
      <w:proofErr w:type="spellStart"/>
      <w:r w:rsidRPr="00377514">
        <w:rPr>
          <w:rFonts w:ascii="Courier" w:hAnsi="Courier" w:cs="Courier New"/>
          <w:sz w:val="20"/>
          <w:szCs w:val="20"/>
          <w:rPrChange w:id="3057" w:author="Wayne Kunze" w:date="2018-05-09T12:40:00Z">
            <w:rPr>
              <w:rFonts w:ascii="Courier New" w:hAnsi="Courier New" w:cs="Courier New"/>
            </w:rPr>
          </w:rPrChange>
        </w:rPr>
        <w:t>gse</w:t>
      </w:r>
      <w:proofErr w:type="spellEnd"/>
      <w:r w:rsidRPr="00377514">
        <w:rPr>
          <w:rFonts w:ascii="Courier" w:hAnsi="Courier" w:cs="Courier New"/>
          <w:sz w:val="20"/>
          <w:szCs w:val="20"/>
          <w:rPrChange w:id="3058" w:author="Wayne Kunze" w:date="2018-05-09T12:40:00Z">
            <w:rPr>
              <w:rFonts w:ascii="Courier New" w:hAnsi="Courier New" w:cs="Courier New"/>
            </w:rPr>
          </w:rPrChange>
        </w:rPr>
        <w:t>)</w:t>
      </w:r>
    </w:p>
    <w:p w14:paraId="6ADA924E" w14:textId="77777777" w:rsidR="00A43594" w:rsidRPr="00377514" w:rsidRDefault="00A43594" w:rsidP="00A43594">
      <w:pPr>
        <w:spacing w:line="240" w:lineRule="auto"/>
        <w:ind w:firstLine="0"/>
        <w:rPr>
          <w:rFonts w:ascii="Courier" w:hAnsi="Courier" w:cs="Courier New"/>
          <w:sz w:val="20"/>
          <w:szCs w:val="20"/>
          <w:rPrChange w:id="3059" w:author="Wayne Kunze" w:date="2018-05-09T12:40:00Z">
            <w:rPr>
              <w:rFonts w:ascii="Courier New" w:hAnsi="Courier New" w:cs="Courier New"/>
            </w:rPr>
          </w:rPrChange>
        </w:rPr>
      </w:pPr>
    </w:p>
    <w:p w14:paraId="5E2BB691" w14:textId="77777777" w:rsidR="00A43594" w:rsidRPr="00377514" w:rsidRDefault="53A8D560" w:rsidP="00A43594">
      <w:pPr>
        <w:spacing w:line="240" w:lineRule="auto"/>
        <w:ind w:firstLine="0"/>
        <w:rPr>
          <w:rFonts w:ascii="Courier" w:hAnsi="Courier" w:cs="Courier New"/>
          <w:sz w:val="20"/>
          <w:szCs w:val="20"/>
          <w:rPrChange w:id="3060" w:author="Wayne Kunze" w:date="2018-05-09T12:40:00Z">
            <w:rPr>
              <w:rFonts w:ascii="Courier New" w:hAnsi="Courier New" w:cs="Courier New"/>
            </w:rPr>
          </w:rPrChange>
        </w:rPr>
      </w:pPr>
      <w:r w:rsidRPr="00377514">
        <w:rPr>
          <w:rFonts w:ascii="Courier" w:hAnsi="Courier" w:cs="Courier New"/>
          <w:sz w:val="20"/>
          <w:szCs w:val="20"/>
          <w:rPrChange w:id="3061" w:author="Wayne Kunze" w:date="2018-05-09T12:40:00Z">
            <w:rPr>
              <w:rFonts w:ascii="Courier New" w:hAnsi="Courier New" w:cs="Courier New"/>
            </w:rPr>
          </w:rPrChange>
        </w:rPr>
        <w:t xml:space="preserve">#coefficient of </w:t>
      </w:r>
      <w:proofErr w:type="spellStart"/>
      <w:r w:rsidRPr="00377514">
        <w:rPr>
          <w:rFonts w:ascii="Courier" w:hAnsi="Courier" w:cs="Courier New"/>
          <w:sz w:val="20"/>
          <w:szCs w:val="20"/>
          <w:rPrChange w:id="3062" w:author="Wayne Kunze" w:date="2018-05-09T12:40:00Z">
            <w:rPr>
              <w:rFonts w:ascii="Courier New" w:hAnsi="Courier New" w:cs="Courier New"/>
            </w:rPr>
          </w:rPrChange>
        </w:rPr>
        <w:t>varaition</w:t>
      </w:r>
      <w:proofErr w:type="spellEnd"/>
    </w:p>
    <w:p w14:paraId="4E07B8CF" w14:textId="77777777" w:rsidR="00A43594" w:rsidRPr="00377514" w:rsidRDefault="53A8D560" w:rsidP="00A43594">
      <w:pPr>
        <w:spacing w:line="240" w:lineRule="auto"/>
        <w:ind w:firstLine="0"/>
        <w:rPr>
          <w:rFonts w:ascii="Courier" w:hAnsi="Courier" w:cs="Courier New"/>
          <w:sz w:val="20"/>
          <w:szCs w:val="20"/>
          <w:rPrChange w:id="3063" w:author="Wayne Kunze" w:date="2018-05-09T12:40:00Z">
            <w:rPr>
              <w:rFonts w:ascii="Courier New" w:hAnsi="Courier New" w:cs="Courier New"/>
            </w:rPr>
          </w:rPrChange>
        </w:rPr>
      </w:pPr>
      <w:proofErr w:type="spellStart"/>
      <w:r w:rsidRPr="00377514">
        <w:rPr>
          <w:rFonts w:ascii="Courier" w:hAnsi="Courier" w:cs="Courier New"/>
          <w:sz w:val="20"/>
          <w:szCs w:val="20"/>
          <w:rPrChange w:id="3064" w:author="Wayne Kunze" w:date="2018-05-09T12:40:00Z">
            <w:rPr>
              <w:rFonts w:ascii="Courier New" w:hAnsi="Courier New" w:cs="Courier New"/>
            </w:rPr>
          </w:rPrChange>
        </w:rPr>
        <w:t>CoVar.geo</w:t>
      </w:r>
      <w:proofErr w:type="spellEnd"/>
      <w:r w:rsidRPr="00377514">
        <w:rPr>
          <w:rFonts w:ascii="Courier" w:hAnsi="Courier" w:cs="Courier New"/>
          <w:sz w:val="20"/>
          <w:szCs w:val="20"/>
          <w:rPrChange w:id="3065" w:author="Wayne Kunze" w:date="2018-05-09T12:40:00Z">
            <w:rPr>
              <w:rFonts w:ascii="Courier New" w:hAnsi="Courier New" w:cs="Courier New"/>
            </w:rPr>
          </w:rPrChange>
        </w:rPr>
        <w:t xml:space="preserve"> = </w:t>
      </w:r>
      <w:proofErr w:type="spellStart"/>
      <w:proofErr w:type="gramStart"/>
      <w:r w:rsidRPr="00377514">
        <w:rPr>
          <w:rFonts w:ascii="Courier" w:hAnsi="Courier" w:cs="Courier New"/>
          <w:sz w:val="20"/>
          <w:szCs w:val="20"/>
          <w:rPrChange w:id="3066" w:author="Wayne Kunze" w:date="2018-05-09T12:40:00Z">
            <w:rPr>
              <w:rFonts w:ascii="Courier New" w:hAnsi="Courier New" w:cs="Courier New"/>
            </w:rPr>
          </w:rPrChange>
        </w:rPr>
        <w:t>colSds</w:t>
      </w:r>
      <w:proofErr w:type="spellEnd"/>
      <w:r w:rsidRPr="00377514">
        <w:rPr>
          <w:rFonts w:ascii="Courier" w:hAnsi="Courier" w:cs="Courier New"/>
          <w:sz w:val="20"/>
          <w:szCs w:val="20"/>
          <w:rPrChange w:id="3067"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068" w:author="Wayne Kunze" w:date="2018-05-09T12:40:00Z">
            <w:rPr>
              <w:rFonts w:ascii="Courier New" w:hAnsi="Courier New" w:cs="Courier New"/>
            </w:rPr>
          </w:rPrChange>
        </w:rPr>
        <w:t>eset,cols</w:t>
      </w:r>
      <w:proofErr w:type="spellEnd"/>
      <w:r w:rsidRPr="00377514">
        <w:rPr>
          <w:rFonts w:ascii="Courier" w:hAnsi="Courier" w:cs="Courier New"/>
          <w:sz w:val="20"/>
          <w:szCs w:val="20"/>
          <w:rPrChange w:id="3069" w:author="Wayne Kunze" w:date="2018-05-09T12:40:00Z">
            <w:rPr>
              <w:rFonts w:ascii="Courier New" w:hAnsi="Courier New" w:cs="Courier New"/>
            </w:rPr>
          </w:rPrChange>
        </w:rPr>
        <w:t xml:space="preserve"> = 1:ncol(</w:t>
      </w:r>
      <w:proofErr w:type="spellStart"/>
      <w:r w:rsidRPr="00377514">
        <w:rPr>
          <w:rFonts w:ascii="Courier" w:hAnsi="Courier" w:cs="Courier New"/>
          <w:sz w:val="20"/>
          <w:szCs w:val="20"/>
          <w:rPrChange w:id="3070" w:author="Wayne Kunze" w:date="2018-05-09T12:40:00Z">
            <w:rPr>
              <w:rFonts w:ascii="Courier New" w:hAnsi="Courier New" w:cs="Courier New"/>
            </w:rPr>
          </w:rPrChange>
        </w:rPr>
        <w:t>eset</w:t>
      </w:r>
      <w:proofErr w:type="spellEnd"/>
      <w:r w:rsidRPr="00377514">
        <w:rPr>
          <w:rFonts w:ascii="Courier" w:hAnsi="Courier" w:cs="Courier New"/>
          <w:sz w:val="20"/>
          <w:szCs w:val="20"/>
          <w:rPrChange w:id="3071" w:author="Wayne Kunze" w:date="2018-05-09T12:40:00Z">
            <w:rPr>
              <w:rFonts w:ascii="Courier New" w:hAnsi="Courier New" w:cs="Courier New"/>
            </w:rPr>
          </w:rPrChange>
        </w:rPr>
        <w:t>))/</w:t>
      </w:r>
      <w:proofErr w:type="spellStart"/>
      <w:r w:rsidRPr="00377514">
        <w:rPr>
          <w:rFonts w:ascii="Courier" w:hAnsi="Courier" w:cs="Courier New"/>
          <w:sz w:val="20"/>
          <w:szCs w:val="20"/>
          <w:rPrChange w:id="3072" w:author="Wayne Kunze" w:date="2018-05-09T12:40:00Z">
            <w:rPr>
              <w:rFonts w:ascii="Courier New" w:hAnsi="Courier New" w:cs="Courier New"/>
            </w:rPr>
          </w:rPrChange>
        </w:rPr>
        <w:t>colMeans</w:t>
      </w:r>
      <w:proofErr w:type="spellEnd"/>
      <w:r w:rsidRPr="00377514">
        <w:rPr>
          <w:rFonts w:ascii="Courier" w:hAnsi="Courier" w:cs="Courier New"/>
          <w:sz w:val="20"/>
          <w:szCs w:val="20"/>
          <w:rPrChange w:id="3073" w:author="Wayne Kunze" w:date="2018-05-09T12:40:00Z">
            <w:rPr>
              <w:rFonts w:ascii="Courier New" w:hAnsi="Courier New" w:cs="Courier New"/>
            </w:rPr>
          </w:rPrChange>
        </w:rPr>
        <w:t>(</w:t>
      </w:r>
      <w:proofErr w:type="spellStart"/>
      <w:r w:rsidRPr="00377514">
        <w:rPr>
          <w:rFonts w:ascii="Courier" w:hAnsi="Courier" w:cs="Courier New"/>
          <w:sz w:val="20"/>
          <w:szCs w:val="20"/>
          <w:rPrChange w:id="3074" w:author="Wayne Kunze" w:date="2018-05-09T12:40:00Z">
            <w:rPr>
              <w:rFonts w:ascii="Courier New" w:hAnsi="Courier New" w:cs="Courier New"/>
            </w:rPr>
          </w:rPrChange>
        </w:rPr>
        <w:t>eset</w:t>
      </w:r>
      <w:proofErr w:type="spellEnd"/>
      <w:r w:rsidRPr="00377514">
        <w:rPr>
          <w:rFonts w:ascii="Courier" w:hAnsi="Courier" w:cs="Courier New"/>
          <w:sz w:val="20"/>
          <w:szCs w:val="20"/>
          <w:rPrChange w:id="3075" w:author="Wayne Kunze" w:date="2018-05-09T12:40:00Z">
            <w:rPr>
              <w:rFonts w:ascii="Courier New" w:hAnsi="Courier New" w:cs="Courier New"/>
            </w:rPr>
          </w:rPrChange>
        </w:rPr>
        <w:t>)</w:t>
      </w:r>
    </w:p>
    <w:p w14:paraId="1949B8C4" w14:textId="77777777" w:rsidR="00A43594" w:rsidRPr="00377514" w:rsidRDefault="00A43594" w:rsidP="00A43594">
      <w:pPr>
        <w:spacing w:line="240" w:lineRule="auto"/>
        <w:ind w:firstLine="0"/>
        <w:rPr>
          <w:rFonts w:ascii="Courier" w:hAnsi="Courier" w:cs="Courier New"/>
          <w:sz w:val="20"/>
          <w:szCs w:val="20"/>
          <w:rPrChange w:id="3076" w:author="Wayne Kunze" w:date="2018-05-09T12:40:00Z">
            <w:rPr>
              <w:rFonts w:ascii="Courier New" w:hAnsi="Courier New" w:cs="Courier New"/>
            </w:rPr>
          </w:rPrChange>
        </w:rPr>
      </w:pPr>
    </w:p>
    <w:p w14:paraId="3C41E955" w14:textId="77777777" w:rsidR="00A43594" w:rsidRPr="00377514" w:rsidRDefault="53A8D560" w:rsidP="00A43594">
      <w:pPr>
        <w:spacing w:line="240" w:lineRule="auto"/>
        <w:ind w:firstLine="0"/>
        <w:rPr>
          <w:rFonts w:ascii="Courier" w:hAnsi="Courier" w:cs="Courier New"/>
          <w:sz w:val="20"/>
          <w:szCs w:val="20"/>
          <w:rPrChange w:id="3077" w:author="Wayne Kunze" w:date="2018-05-09T12:40:00Z">
            <w:rPr>
              <w:rFonts w:ascii="Courier New" w:hAnsi="Courier New" w:cs="Courier New"/>
            </w:rPr>
          </w:rPrChange>
        </w:rPr>
      </w:pPr>
      <w:r w:rsidRPr="00377514">
        <w:rPr>
          <w:rFonts w:ascii="Courier" w:hAnsi="Courier" w:cs="Courier New"/>
          <w:sz w:val="20"/>
          <w:szCs w:val="20"/>
          <w:rPrChange w:id="3078" w:author="Wayne Kunze" w:date="2018-05-09T12:40:00Z">
            <w:rPr>
              <w:rFonts w:ascii="Courier New" w:hAnsi="Courier New" w:cs="Courier New"/>
            </w:rPr>
          </w:rPrChange>
        </w:rPr>
        <w:t>spats2l &lt;- which(</w:t>
      </w:r>
      <w:proofErr w:type="spellStart"/>
      <w:r w:rsidRPr="00377514">
        <w:rPr>
          <w:rFonts w:ascii="Courier" w:hAnsi="Courier" w:cs="Courier New"/>
          <w:sz w:val="20"/>
          <w:szCs w:val="20"/>
          <w:rPrChange w:id="3079"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80" w:author="Wayne Kunze" w:date="2018-05-09T12:40:00Z">
            <w:rPr>
              <w:rFonts w:ascii="Courier New" w:hAnsi="Courier New" w:cs="Courier New"/>
            </w:rPr>
          </w:rPrChange>
        </w:rPr>
        <w:t>(</w:t>
      </w:r>
      <w:proofErr w:type="spellStart"/>
      <w:r w:rsidRPr="00377514">
        <w:rPr>
          <w:rFonts w:ascii="Courier" w:hAnsi="Courier" w:cs="Courier New"/>
          <w:sz w:val="20"/>
          <w:szCs w:val="20"/>
          <w:rPrChange w:id="3081" w:author="Wayne Kunze" w:date="2018-05-09T12:40:00Z">
            <w:rPr>
              <w:rFonts w:ascii="Courier New" w:hAnsi="Courier New" w:cs="Courier New"/>
            </w:rPr>
          </w:rPrChange>
        </w:rPr>
        <w:t>eset</w:t>
      </w:r>
      <w:proofErr w:type="spellEnd"/>
      <w:r w:rsidRPr="00377514">
        <w:rPr>
          <w:rFonts w:ascii="Courier" w:hAnsi="Courier" w:cs="Courier New"/>
          <w:sz w:val="20"/>
          <w:szCs w:val="20"/>
          <w:rPrChange w:id="3082" w:author="Wayne Kunze" w:date="2018-05-09T12:40:00Z">
            <w:rPr>
              <w:rFonts w:ascii="Courier New" w:hAnsi="Courier New" w:cs="Courier New"/>
            </w:rPr>
          </w:rPrChange>
        </w:rPr>
        <w:t>)=="ILMN_1683678")</w:t>
      </w:r>
    </w:p>
    <w:p w14:paraId="47A12936" w14:textId="77777777" w:rsidR="00A43594" w:rsidRPr="00377514" w:rsidRDefault="53A8D560" w:rsidP="00A43594">
      <w:pPr>
        <w:spacing w:line="240" w:lineRule="auto"/>
        <w:ind w:firstLine="0"/>
        <w:rPr>
          <w:rFonts w:ascii="Courier" w:hAnsi="Courier" w:cs="Courier New"/>
          <w:sz w:val="20"/>
          <w:szCs w:val="20"/>
          <w:rPrChange w:id="3083" w:author="Wayne Kunze" w:date="2018-05-09T12:40:00Z">
            <w:rPr>
              <w:rFonts w:ascii="Courier New" w:hAnsi="Courier New" w:cs="Courier New"/>
            </w:rPr>
          </w:rPrChange>
        </w:rPr>
      </w:pPr>
      <w:r w:rsidRPr="00377514">
        <w:rPr>
          <w:rFonts w:ascii="Courier" w:hAnsi="Courier" w:cs="Courier New"/>
          <w:sz w:val="20"/>
          <w:szCs w:val="20"/>
          <w:rPrChange w:id="3084" w:author="Wayne Kunze" w:date="2018-05-09T12:40:00Z">
            <w:rPr>
              <w:rFonts w:ascii="Courier New" w:hAnsi="Courier New" w:cs="Courier New"/>
            </w:rPr>
          </w:rPrChange>
        </w:rPr>
        <w:t>klf6 &lt;- which(</w:t>
      </w:r>
      <w:proofErr w:type="spellStart"/>
      <w:r w:rsidRPr="00377514">
        <w:rPr>
          <w:rFonts w:ascii="Courier" w:hAnsi="Courier" w:cs="Courier New"/>
          <w:sz w:val="20"/>
          <w:szCs w:val="20"/>
          <w:rPrChange w:id="3085"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86" w:author="Wayne Kunze" w:date="2018-05-09T12:40:00Z">
            <w:rPr>
              <w:rFonts w:ascii="Courier New" w:hAnsi="Courier New" w:cs="Courier New"/>
            </w:rPr>
          </w:rPrChange>
        </w:rPr>
        <w:t>(</w:t>
      </w:r>
      <w:proofErr w:type="spellStart"/>
      <w:r w:rsidRPr="00377514">
        <w:rPr>
          <w:rFonts w:ascii="Courier" w:hAnsi="Courier" w:cs="Courier New"/>
          <w:sz w:val="20"/>
          <w:szCs w:val="20"/>
          <w:rPrChange w:id="3087" w:author="Wayne Kunze" w:date="2018-05-09T12:40:00Z">
            <w:rPr>
              <w:rFonts w:ascii="Courier New" w:hAnsi="Courier New" w:cs="Courier New"/>
            </w:rPr>
          </w:rPrChange>
        </w:rPr>
        <w:t>eset</w:t>
      </w:r>
      <w:proofErr w:type="spellEnd"/>
      <w:r w:rsidRPr="00377514">
        <w:rPr>
          <w:rFonts w:ascii="Courier" w:hAnsi="Courier" w:cs="Courier New"/>
          <w:sz w:val="20"/>
          <w:szCs w:val="20"/>
          <w:rPrChange w:id="3088" w:author="Wayne Kunze" w:date="2018-05-09T12:40:00Z">
            <w:rPr>
              <w:rFonts w:ascii="Courier New" w:hAnsi="Courier New" w:cs="Courier New"/>
            </w:rPr>
          </w:rPrChange>
        </w:rPr>
        <w:t>)=="ILMN_1735014")</w:t>
      </w:r>
    </w:p>
    <w:p w14:paraId="0CB6D376" w14:textId="77777777" w:rsidR="00A43594" w:rsidRPr="00377514" w:rsidRDefault="53A8D560" w:rsidP="00A43594">
      <w:pPr>
        <w:spacing w:line="240" w:lineRule="auto"/>
        <w:ind w:firstLine="0"/>
        <w:rPr>
          <w:rFonts w:ascii="Courier" w:hAnsi="Courier" w:cs="Courier New"/>
          <w:sz w:val="20"/>
          <w:szCs w:val="20"/>
          <w:rPrChange w:id="3089" w:author="Wayne Kunze" w:date="2018-05-09T12:40:00Z">
            <w:rPr>
              <w:rFonts w:ascii="Courier New" w:hAnsi="Courier New" w:cs="Courier New"/>
            </w:rPr>
          </w:rPrChange>
        </w:rPr>
      </w:pPr>
      <w:r w:rsidRPr="00377514">
        <w:rPr>
          <w:rFonts w:ascii="Courier" w:hAnsi="Courier" w:cs="Courier New"/>
          <w:sz w:val="20"/>
          <w:szCs w:val="20"/>
          <w:rPrChange w:id="3090" w:author="Wayne Kunze" w:date="2018-05-09T12:40:00Z">
            <w:rPr>
              <w:rFonts w:ascii="Courier New" w:hAnsi="Courier New" w:cs="Courier New"/>
            </w:rPr>
          </w:rPrChange>
        </w:rPr>
        <w:t>sp140 &lt;- which(</w:t>
      </w:r>
      <w:proofErr w:type="spellStart"/>
      <w:r w:rsidRPr="00377514">
        <w:rPr>
          <w:rFonts w:ascii="Courier" w:hAnsi="Courier" w:cs="Courier New"/>
          <w:sz w:val="20"/>
          <w:szCs w:val="20"/>
          <w:rPrChange w:id="3091"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92" w:author="Wayne Kunze" w:date="2018-05-09T12:40:00Z">
            <w:rPr>
              <w:rFonts w:ascii="Courier New" w:hAnsi="Courier New" w:cs="Courier New"/>
            </w:rPr>
          </w:rPrChange>
        </w:rPr>
        <w:t>(</w:t>
      </w:r>
      <w:proofErr w:type="spellStart"/>
      <w:r w:rsidRPr="00377514">
        <w:rPr>
          <w:rFonts w:ascii="Courier" w:hAnsi="Courier" w:cs="Courier New"/>
          <w:sz w:val="20"/>
          <w:szCs w:val="20"/>
          <w:rPrChange w:id="3093" w:author="Wayne Kunze" w:date="2018-05-09T12:40:00Z">
            <w:rPr>
              <w:rFonts w:ascii="Courier New" w:hAnsi="Courier New" w:cs="Courier New"/>
            </w:rPr>
          </w:rPrChange>
        </w:rPr>
        <w:t>eset</w:t>
      </w:r>
      <w:proofErr w:type="spellEnd"/>
      <w:r w:rsidRPr="00377514">
        <w:rPr>
          <w:rFonts w:ascii="Courier" w:hAnsi="Courier" w:cs="Courier New"/>
          <w:sz w:val="20"/>
          <w:szCs w:val="20"/>
          <w:rPrChange w:id="3094" w:author="Wayne Kunze" w:date="2018-05-09T12:40:00Z">
            <w:rPr>
              <w:rFonts w:ascii="Courier New" w:hAnsi="Courier New" w:cs="Courier New"/>
            </w:rPr>
          </w:rPrChange>
        </w:rPr>
        <w:t>)=="ILMN_1703263")</w:t>
      </w:r>
    </w:p>
    <w:p w14:paraId="5CDB1D59" w14:textId="77777777" w:rsidR="00A43594" w:rsidRPr="00377514" w:rsidRDefault="53A8D560" w:rsidP="00A43594">
      <w:pPr>
        <w:spacing w:line="240" w:lineRule="auto"/>
        <w:ind w:firstLine="0"/>
        <w:rPr>
          <w:rFonts w:ascii="Courier" w:hAnsi="Courier" w:cs="Courier New"/>
          <w:sz w:val="20"/>
          <w:szCs w:val="20"/>
          <w:rPrChange w:id="3095" w:author="Wayne Kunze" w:date="2018-05-09T12:40:00Z">
            <w:rPr>
              <w:rFonts w:ascii="Courier New" w:hAnsi="Courier New" w:cs="Courier New"/>
            </w:rPr>
          </w:rPrChange>
        </w:rPr>
      </w:pPr>
      <w:proofErr w:type="spellStart"/>
      <w:r w:rsidRPr="00377514">
        <w:rPr>
          <w:rFonts w:ascii="Courier" w:hAnsi="Courier" w:cs="Courier New"/>
          <w:sz w:val="20"/>
          <w:szCs w:val="20"/>
          <w:rPrChange w:id="3096" w:author="Wayne Kunze" w:date="2018-05-09T12:40:00Z">
            <w:rPr>
              <w:rFonts w:ascii="Courier New" w:hAnsi="Courier New" w:cs="Courier New"/>
            </w:rPr>
          </w:rPrChange>
        </w:rPr>
        <w:t>rora</w:t>
      </w:r>
      <w:proofErr w:type="spellEnd"/>
      <w:r w:rsidRPr="00377514">
        <w:rPr>
          <w:rFonts w:ascii="Courier" w:hAnsi="Courier" w:cs="Courier New"/>
          <w:sz w:val="20"/>
          <w:szCs w:val="20"/>
          <w:rPrChange w:id="3097" w:author="Wayne Kunze" w:date="2018-05-09T12:40:00Z">
            <w:rPr>
              <w:rFonts w:ascii="Courier New" w:hAnsi="Courier New" w:cs="Courier New"/>
            </w:rPr>
          </w:rPrChange>
        </w:rPr>
        <w:t xml:space="preserve"> &lt;- which(</w:t>
      </w:r>
      <w:proofErr w:type="spellStart"/>
      <w:r w:rsidRPr="00377514">
        <w:rPr>
          <w:rFonts w:ascii="Courier" w:hAnsi="Courier" w:cs="Courier New"/>
          <w:sz w:val="20"/>
          <w:szCs w:val="20"/>
          <w:rPrChange w:id="3098" w:author="Wayne Kunze" w:date="2018-05-09T12:40:00Z">
            <w:rPr>
              <w:rFonts w:ascii="Courier New" w:hAnsi="Courier New" w:cs="Courier New"/>
            </w:rPr>
          </w:rPrChange>
        </w:rPr>
        <w:t>colnames</w:t>
      </w:r>
      <w:proofErr w:type="spellEnd"/>
      <w:r w:rsidRPr="00377514">
        <w:rPr>
          <w:rFonts w:ascii="Courier" w:hAnsi="Courier" w:cs="Courier New"/>
          <w:sz w:val="20"/>
          <w:szCs w:val="20"/>
          <w:rPrChange w:id="3099" w:author="Wayne Kunze" w:date="2018-05-09T12:40:00Z">
            <w:rPr>
              <w:rFonts w:ascii="Courier New" w:hAnsi="Courier New" w:cs="Courier New"/>
            </w:rPr>
          </w:rPrChange>
        </w:rPr>
        <w:t>(</w:t>
      </w:r>
      <w:proofErr w:type="spellStart"/>
      <w:r w:rsidRPr="00377514">
        <w:rPr>
          <w:rFonts w:ascii="Courier" w:hAnsi="Courier" w:cs="Courier New"/>
          <w:sz w:val="20"/>
          <w:szCs w:val="20"/>
          <w:rPrChange w:id="3100" w:author="Wayne Kunze" w:date="2018-05-09T12:40:00Z">
            <w:rPr>
              <w:rFonts w:ascii="Courier New" w:hAnsi="Courier New" w:cs="Courier New"/>
            </w:rPr>
          </w:rPrChange>
        </w:rPr>
        <w:t>eset</w:t>
      </w:r>
      <w:proofErr w:type="spellEnd"/>
      <w:r w:rsidRPr="00377514">
        <w:rPr>
          <w:rFonts w:ascii="Courier" w:hAnsi="Courier" w:cs="Courier New"/>
          <w:sz w:val="20"/>
          <w:szCs w:val="20"/>
          <w:rPrChange w:id="3101" w:author="Wayne Kunze" w:date="2018-05-09T12:40:00Z">
            <w:rPr>
              <w:rFonts w:ascii="Courier New" w:hAnsi="Courier New" w:cs="Courier New"/>
            </w:rPr>
          </w:rPrChange>
        </w:rPr>
        <w:t>)=="ILMN_2322498")</w:t>
      </w:r>
    </w:p>
    <w:p w14:paraId="5D01C41C" w14:textId="77777777" w:rsidR="00A43594" w:rsidRPr="00377514" w:rsidRDefault="00A43594" w:rsidP="00A43594">
      <w:pPr>
        <w:spacing w:line="240" w:lineRule="auto"/>
        <w:ind w:firstLine="0"/>
        <w:rPr>
          <w:rFonts w:ascii="Courier" w:hAnsi="Courier" w:cs="Courier New"/>
          <w:sz w:val="20"/>
          <w:szCs w:val="20"/>
          <w:rPrChange w:id="3102" w:author="Wayne Kunze" w:date="2018-05-09T12:40:00Z">
            <w:rPr>
              <w:rFonts w:ascii="Courier New" w:hAnsi="Courier New" w:cs="Courier New"/>
            </w:rPr>
          </w:rPrChange>
        </w:rPr>
      </w:pPr>
    </w:p>
    <w:p w14:paraId="27CD4BC7" w14:textId="77777777" w:rsidR="00A43594" w:rsidRPr="00377514" w:rsidRDefault="00A43594" w:rsidP="00A43594">
      <w:pPr>
        <w:spacing w:line="240" w:lineRule="auto"/>
        <w:ind w:firstLine="0"/>
        <w:rPr>
          <w:rFonts w:ascii="Courier" w:hAnsi="Courier" w:cs="Courier New"/>
          <w:sz w:val="20"/>
          <w:szCs w:val="20"/>
          <w:rPrChange w:id="3103" w:author="Wayne Kunze" w:date="2018-05-09T12:40:00Z">
            <w:rPr>
              <w:rFonts w:ascii="Courier New" w:hAnsi="Courier New" w:cs="Courier New"/>
            </w:rPr>
          </w:rPrChange>
        </w:rPr>
      </w:pPr>
    </w:p>
    <w:p w14:paraId="09E0D076" w14:textId="77777777" w:rsidR="00A43594" w:rsidRPr="00377514" w:rsidRDefault="53A8D560" w:rsidP="00A43594">
      <w:pPr>
        <w:spacing w:line="240" w:lineRule="auto"/>
        <w:ind w:firstLine="0"/>
        <w:rPr>
          <w:rFonts w:ascii="Courier" w:hAnsi="Courier" w:cs="Courier New"/>
          <w:sz w:val="20"/>
          <w:szCs w:val="20"/>
          <w:rPrChange w:id="3104" w:author="Wayne Kunze" w:date="2018-05-09T12:40:00Z">
            <w:rPr>
              <w:rFonts w:ascii="Courier New" w:hAnsi="Courier New" w:cs="Courier New"/>
            </w:rPr>
          </w:rPrChange>
        </w:rPr>
      </w:pPr>
      <w:r w:rsidRPr="00377514">
        <w:rPr>
          <w:rFonts w:ascii="Courier" w:hAnsi="Courier" w:cs="Courier New"/>
          <w:sz w:val="20"/>
          <w:szCs w:val="20"/>
          <w:rPrChange w:id="3105" w:author="Wayne Kunze" w:date="2018-05-09T12:40:00Z">
            <w:rPr>
              <w:rFonts w:ascii="Courier New" w:hAnsi="Courier New" w:cs="Courier New"/>
            </w:rPr>
          </w:rPrChange>
        </w:rPr>
        <w:t>#spats2l is 6963</w:t>
      </w:r>
    </w:p>
    <w:p w14:paraId="10A9F711" w14:textId="77777777" w:rsidR="00A43594" w:rsidRPr="00377514" w:rsidRDefault="00A43594" w:rsidP="00A43594">
      <w:pPr>
        <w:spacing w:line="240" w:lineRule="auto"/>
        <w:ind w:firstLine="0"/>
        <w:rPr>
          <w:rFonts w:ascii="Courier" w:hAnsi="Courier" w:cs="Courier New"/>
          <w:sz w:val="20"/>
          <w:szCs w:val="20"/>
          <w:rPrChange w:id="3106" w:author="Wayne Kunze" w:date="2018-05-09T12:40:00Z">
            <w:rPr>
              <w:rFonts w:ascii="Courier New" w:hAnsi="Courier New" w:cs="Courier New"/>
            </w:rPr>
          </w:rPrChange>
        </w:rPr>
      </w:pPr>
    </w:p>
    <w:p w14:paraId="6378037E" w14:textId="77777777" w:rsidR="00A43594" w:rsidRPr="00377514" w:rsidRDefault="53A8D560" w:rsidP="00A43594">
      <w:pPr>
        <w:spacing w:line="240" w:lineRule="auto"/>
        <w:ind w:firstLine="0"/>
        <w:rPr>
          <w:rFonts w:ascii="Courier" w:hAnsi="Courier" w:cs="Courier New"/>
          <w:sz w:val="20"/>
          <w:szCs w:val="20"/>
          <w:rPrChange w:id="3107" w:author="Wayne Kunze" w:date="2018-05-09T12:40:00Z">
            <w:rPr>
              <w:rFonts w:ascii="Courier New" w:hAnsi="Courier New" w:cs="Courier New"/>
            </w:rPr>
          </w:rPrChange>
        </w:rPr>
      </w:pPr>
      <w:r w:rsidRPr="00377514">
        <w:rPr>
          <w:rFonts w:ascii="Courier" w:hAnsi="Courier" w:cs="Courier New"/>
          <w:sz w:val="20"/>
          <w:szCs w:val="20"/>
          <w:rPrChange w:id="3108" w:author="Wayne Kunze" w:date="2018-05-09T12:40:00Z">
            <w:rPr>
              <w:rFonts w:ascii="Courier New" w:hAnsi="Courier New" w:cs="Courier New"/>
            </w:rPr>
          </w:rPrChange>
        </w:rPr>
        <w:t>#</w:t>
      </w:r>
      <w:proofErr w:type="spellStart"/>
      <w:r w:rsidRPr="00377514">
        <w:rPr>
          <w:rFonts w:ascii="Courier" w:hAnsi="Courier" w:cs="Courier New"/>
          <w:sz w:val="20"/>
          <w:szCs w:val="20"/>
          <w:rPrChange w:id="3109" w:author="Wayne Kunze" w:date="2018-05-09T12:40:00Z">
            <w:rPr>
              <w:rFonts w:ascii="Courier New" w:hAnsi="Courier New" w:cs="Courier New"/>
            </w:rPr>
          </w:rPrChange>
        </w:rPr>
        <w:t>eset</w:t>
      </w:r>
      <w:proofErr w:type="spellEnd"/>
      <w:r w:rsidRPr="00377514">
        <w:rPr>
          <w:rFonts w:ascii="Courier" w:hAnsi="Courier" w:cs="Courier New"/>
          <w:sz w:val="20"/>
          <w:szCs w:val="20"/>
          <w:rPrChange w:id="3110" w:author="Wayne Kunze" w:date="2018-05-09T12:40:00Z">
            <w:rPr>
              <w:rFonts w:ascii="Courier New" w:hAnsi="Courier New" w:cs="Courier New"/>
            </w:rPr>
          </w:rPrChange>
        </w:rPr>
        <w:t>, which is the matrix we are interested in in huge so viewing it all takes forever in R.  This just</w:t>
      </w:r>
    </w:p>
    <w:p w14:paraId="0E2ADB15" w14:textId="77777777" w:rsidR="00A43594" w:rsidRPr="00377514" w:rsidRDefault="53A8D560" w:rsidP="00A43594">
      <w:pPr>
        <w:spacing w:line="240" w:lineRule="auto"/>
        <w:ind w:firstLine="0"/>
        <w:rPr>
          <w:rFonts w:ascii="Courier" w:hAnsi="Courier" w:cs="Courier New"/>
          <w:sz w:val="20"/>
          <w:szCs w:val="20"/>
          <w:rPrChange w:id="3111" w:author="Wayne Kunze" w:date="2018-05-09T12:40:00Z">
            <w:rPr>
              <w:rFonts w:ascii="Courier New" w:hAnsi="Courier New" w:cs="Courier New"/>
            </w:rPr>
          </w:rPrChange>
        </w:rPr>
      </w:pPr>
      <w:r w:rsidRPr="00377514">
        <w:rPr>
          <w:rFonts w:ascii="Courier" w:hAnsi="Courier" w:cs="Courier New"/>
          <w:sz w:val="20"/>
          <w:szCs w:val="20"/>
          <w:rPrChange w:id="3112" w:author="Wayne Kunze" w:date="2018-05-09T12:40:00Z">
            <w:rPr>
              <w:rFonts w:ascii="Courier New" w:hAnsi="Courier New" w:cs="Courier New"/>
            </w:rPr>
          </w:rPrChange>
        </w:rPr>
        <w:t># let me verify that the data matches the GSM files</w:t>
      </w:r>
    </w:p>
    <w:p w14:paraId="1D237418" w14:textId="77777777" w:rsidR="00A43594" w:rsidRPr="00377514" w:rsidRDefault="53A8D560" w:rsidP="00A43594">
      <w:pPr>
        <w:spacing w:line="240" w:lineRule="auto"/>
        <w:ind w:firstLine="0"/>
        <w:rPr>
          <w:rFonts w:ascii="Courier" w:hAnsi="Courier" w:cs="Courier New"/>
          <w:sz w:val="20"/>
          <w:szCs w:val="20"/>
          <w:rPrChange w:id="3113" w:author="Wayne Kunze" w:date="2018-05-09T12:40:00Z">
            <w:rPr>
              <w:rFonts w:ascii="Courier New" w:hAnsi="Courier New" w:cs="Courier New"/>
            </w:rPr>
          </w:rPrChange>
        </w:rPr>
      </w:pPr>
      <w:r w:rsidRPr="00377514">
        <w:rPr>
          <w:rFonts w:ascii="Courier" w:hAnsi="Courier" w:cs="Courier New"/>
          <w:sz w:val="20"/>
          <w:szCs w:val="20"/>
          <w:rPrChange w:id="3114"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115" w:author="Wayne Kunze" w:date="2018-05-09T12:40:00Z">
            <w:rPr>
              <w:rFonts w:ascii="Courier New" w:hAnsi="Courier New" w:cs="Courier New"/>
            </w:rPr>
          </w:rPrChange>
        </w:rPr>
        <w:t>eset</w:t>
      </w:r>
      <w:proofErr w:type="spellEnd"/>
      <w:proofErr w:type="gramStart"/>
      <w:r w:rsidRPr="00377514">
        <w:rPr>
          <w:rFonts w:ascii="Courier" w:hAnsi="Courier" w:cs="Courier New"/>
          <w:sz w:val="20"/>
          <w:szCs w:val="20"/>
          <w:rPrChange w:id="3116" w:author="Wayne Kunze" w:date="2018-05-09T12:40:00Z">
            <w:rPr>
              <w:rFonts w:ascii="Courier New" w:hAnsi="Courier New" w:cs="Courier New"/>
            </w:rPr>
          </w:rPrChange>
        </w:rPr>
        <w:t>[,c</w:t>
      </w:r>
      <w:proofErr w:type="gramEnd"/>
      <w:r w:rsidRPr="00377514">
        <w:rPr>
          <w:rFonts w:ascii="Courier" w:hAnsi="Courier" w:cs="Courier New"/>
          <w:sz w:val="20"/>
          <w:szCs w:val="20"/>
          <w:rPrChange w:id="3117" w:author="Wayne Kunze" w:date="2018-05-09T12:40:00Z">
            <w:rPr>
              <w:rFonts w:ascii="Courier New" w:hAnsi="Courier New" w:cs="Courier New"/>
            </w:rPr>
          </w:rPrChange>
        </w:rPr>
        <w:t>(spats2l,klf6,sp140,rora)])</w:t>
      </w:r>
    </w:p>
    <w:p w14:paraId="742990C9" w14:textId="77777777" w:rsidR="00A43594" w:rsidRPr="00377514" w:rsidRDefault="53A8D560" w:rsidP="00A43594">
      <w:pPr>
        <w:spacing w:line="240" w:lineRule="auto"/>
        <w:ind w:firstLine="0"/>
        <w:rPr>
          <w:rFonts w:ascii="Courier" w:hAnsi="Courier" w:cs="Courier New"/>
          <w:sz w:val="20"/>
          <w:szCs w:val="20"/>
          <w:rPrChange w:id="3118" w:author="Wayne Kunze" w:date="2018-05-09T12:40:00Z">
            <w:rPr>
              <w:rFonts w:ascii="Courier New" w:hAnsi="Courier New" w:cs="Courier New"/>
            </w:rPr>
          </w:rPrChange>
        </w:rPr>
      </w:pPr>
      <w:r w:rsidRPr="00377514">
        <w:rPr>
          <w:rFonts w:ascii="Courier" w:hAnsi="Courier" w:cs="Courier New"/>
          <w:sz w:val="20"/>
          <w:szCs w:val="20"/>
          <w:rPrChange w:id="3119" w:author="Wayne Kunze" w:date="2018-05-09T12:40:00Z">
            <w:rPr>
              <w:rFonts w:ascii="Courier New" w:hAnsi="Courier New" w:cs="Courier New"/>
            </w:rPr>
          </w:rPrChange>
        </w:rPr>
        <w:t>show(</w:t>
      </w:r>
      <w:proofErr w:type="spellStart"/>
      <w:r w:rsidRPr="00377514">
        <w:rPr>
          <w:rFonts w:ascii="Courier" w:hAnsi="Courier" w:cs="Courier New"/>
          <w:sz w:val="20"/>
          <w:szCs w:val="20"/>
          <w:rPrChange w:id="3120" w:author="Wayne Kunze" w:date="2018-05-09T12:40:00Z">
            <w:rPr>
              <w:rFonts w:ascii="Courier New" w:hAnsi="Courier New" w:cs="Courier New"/>
            </w:rPr>
          </w:rPrChange>
        </w:rPr>
        <w:t>CoVar.geo</w:t>
      </w:r>
      <w:proofErr w:type="spellEnd"/>
      <w:proofErr w:type="gramStart"/>
      <w:r w:rsidRPr="00377514">
        <w:rPr>
          <w:rFonts w:ascii="Courier" w:hAnsi="Courier" w:cs="Courier New"/>
          <w:sz w:val="20"/>
          <w:szCs w:val="20"/>
          <w:rPrChange w:id="3121" w:author="Wayne Kunze" w:date="2018-05-09T12:40:00Z">
            <w:rPr>
              <w:rFonts w:ascii="Courier New" w:hAnsi="Courier New" w:cs="Courier New"/>
            </w:rPr>
          </w:rPrChange>
        </w:rPr>
        <w:t>[,c</w:t>
      </w:r>
      <w:proofErr w:type="gramEnd"/>
      <w:r w:rsidRPr="00377514">
        <w:rPr>
          <w:rFonts w:ascii="Courier" w:hAnsi="Courier" w:cs="Courier New"/>
          <w:sz w:val="20"/>
          <w:szCs w:val="20"/>
          <w:rPrChange w:id="3122" w:author="Wayne Kunze" w:date="2018-05-09T12:40:00Z">
            <w:rPr>
              <w:rFonts w:ascii="Courier New" w:hAnsi="Courier New" w:cs="Courier New"/>
            </w:rPr>
          </w:rPrChange>
        </w:rPr>
        <w:t>(spats2l,klf6,sp140,rora)])</w:t>
      </w:r>
    </w:p>
    <w:p w14:paraId="79A46793" w14:textId="77777777" w:rsidR="00A43594" w:rsidRPr="00377514" w:rsidRDefault="00A43594" w:rsidP="00A43594">
      <w:pPr>
        <w:spacing w:line="240" w:lineRule="auto"/>
        <w:ind w:firstLine="0"/>
        <w:rPr>
          <w:rFonts w:ascii="Courier" w:hAnsi="Courier" w:cs="Courier New"/>
          <w:sz w:val="20"/>
          <w:szCs w:val="20"/>
          <w:rPrChange w:id="3123" w:author="Wayne Kunze" w:date="2018-05-09T12:40:00Z">
            <w:rPr>
              <w:rFonts w:ascii="Courier New" w:hAnsi="Courier New" w:cs="Courier New"/>
            </w:rPr>
          </w:rPrChange>
        </w:rPr>
      </w:pPr>
    </w:p>
    <w:p w14:paraId="33267CA5" w14:textId="77777777" w:rsidR="00A43594" w:rsidRPr="00377514" w:rsidRDefault="53A8D560" w:rsidP="00A43594">
      <w:pPr>
        <w:spacing w:line="240" w:lineRule="auto"/>
        <w:ind w:firstLine="0"/>
        <w:rPr>
          <w:rFonts w:ascii="Courier" w:hAnsi="Courier" w:cs="Courier New"/>
          <w:sz w:val="20"/>
          <w:szCs w:val="20"/>
          <w:rPrChange w:id="3124" w:author="Wayne Kunze" w:date="2018-05-09T12:40:00Z">
            <w:rPr>
              <w:rFonts w:ascii="Courier New" w:hAnsi="Courier New" w:cs="Courier New"/>
            </w:rPr>
          </w:rPrChange>
        </w:rPr>
      </w:pPr>
      <w:r w:rsidRPr="00377514">
        <w:rPr>
          <w:rFonts w:ascii="Courier" w:hAnsi="Courier" w:cs="Courier New"/>
          <w:sz w:val="20"/>
          <w:szCs w:val="20"/>
          <w:rPrChange w:id="3125" w:author="Wayne Kunze" w:date="2018-05-09T12:40:00Z">
            <w:rPr>
              <w:rFonts w:ascii="Courier New" w:hAnsi="Courier New" w:cs="Courier New"/>
            </w:rPr>
          </w:rPrChange>
        </w:rPr>
        <w:t>#Initialize</w:t>
      </w:r>
    </w:p>
    <w:p w14:paraId="6688A4B9" w14:textId="77777777" w:rsidR="00A43594" w:rsidRPr="00377514" w:rsidRDefault="53A8D560" w:rsidP="00A43594">
      <w:pPr>
        <w:spacing w:line="240" w:lineRule="auto"/>
        <w:ind w:firstLine="0"/>
        <w:rPr>
          <w:rFonts w:ascii="Courier" w:hAnsi="Courier" w:cs="Courier New"/>
          <w:sz w:val="20"/>
          <w:szCs w:val="20"/>
          <w:rPrChange w:id="3126" w:author="Wayne Kunze" w:date="2018-05-09T12:40:00Z">
            <w:rPr>
              <w:rFonts w:ascii="Courier New" w:hAnsi="Courier New" w:cs="Courier New"/>
            </w:rPr>
          </w:rPrChange>
        </w:rPr>
      </w:pPr>
      <w:r w:rsidRPr="00377514">
        <w:rPr>
          <w:rFonts w:ascii="Courier" w:hAnsi="Courier" w:cs="Courier New"/>
          <w:sz w:val="20"/>
          <w:szCs w:val="20"/>
          <w:rPrChange w:id="3127" w:author="Wayne Kunze" w:date="2018-05-09T12:40:00Z">
            <w:rPr>
              <w:rFonts w:ascii="Courier New" w:hAnsi="Courier New" w:cs="Courier New"/>
            </w:rPr>
          </w:rPrChange>
        </w:rPr>
        <w:t xml:space="preserve">x &lt;- </w:t>
      </w:r>
      <w:proofErr w:type="spellStart"/>
      <w:r w:rsidRPr="00377514">
        <w:rPr>
          <w:rFonts w:ascii="Courier" w:hAnsi="Courier" w:cs="Courier New"/>
          <w:sz w:val="20"/>
          <w:szCs w:val="20"/>
          <w:rPrChange w:id="3128" w:author="Wayne Kunze" w:date="2018-05-09T12:40:00Z">
            <w:rPr>
              <w:rFonts w:ascii="Courier New" w:hAnsi="Courier New" w:cs="Courier New"/>
            </w:rPr>
          </w:rPrChange>
        </w:rPr>
        <w:t>eset</w:t>
      </w:r>
      <w:proofErr w:type="spellEnd"/>
    </w:p>
    <w:p w14:paraId="232444CB" w14:textId="77777777" w:rsidR="00A43594" w:rsidRPr="00377514" w:rsidRDefault="53A8D560" w:rsidP="00A43594">
      <w:pPr>
        <w:spacing w:line="240" w:lineRule="auto"/>
        <w:ind w:firstLine="0"/>
        <w:rPr>
          <w:rFonts w:ascii="Courier" w:hAnsi="Courier" w:cs="Courier New"/>
          <w:sz w:val="20"/>
          <w:szCs w:val="20"/>
          <w:rPrChange w:id="3129" w:author="Wayne Kunze" w:date="2018-05-09T12:40:00Z">
            <w:rPr>
              <w:rFonts w:ascii="Courier New" w:hAnsi="Courier New" w:cs="Courier New"/>
            </w:rPr>
          </w:rPrChange>
        </w:rPr>
      </w:pPr>
      <w:r w:rsidRPr="00377514">
        <w:rPr>
          <w:rFonts w:ascii="Courier" w:hAnsi="Courier" w:cs="Courier New"/>
          <w:sz w:val="20"/>
          <w:szCs w:val="20"/>
          <w:rPrChange w:id="3130" w:author="Wayne Kunze" w:date="2018-05-09T12:40:00Z">
            <w:rPr>
              <w:rFonts w:ascii="Courier New" w:hAnsi="Courier New" w:cs="Courier New"/>
            </w:rPr>
          </w:rPrChange>
        </w:rPr>
        <w:t>x[is.na(x)] = 0</w:t>
      </w:r>
    </w:p>
    <w:p w14:paraId="416FF5B0" w14:textId="77777777" w:rsidR="00A43594" w:rsidRPr="00377514" w:rsidRDefault="00A43594" w:rsidP="00A43594">
      <w:pPr>
        <w:spacing w:line="240" w:lineRule="auto"/>
        <w:ind w:firstLine="0"/>
        <w:rPr>
          <w:rFonts w:ascii="Courier" w:hAnsi="Courier" w:cs="Courier New"/>
          <w:sz w:val="20"/>
          <w:szCs w:val="20"/>
          <w:rPrChange w:id="3131" w:author="Wayne Kunze" w:date="2018-05-09T12:40:00Z">
            <w:rPr>
              <w:rFonts w:ascii="Courier New" w:hAnsi="Courier New" w:cs="Courier New"/>
            </w:rPr>
          </w:rPrChange>
        </w:rPr>
      </w:pPr>
    </w:p>
    <w:p w14:paraId="7F3147E3" w14:textId="77777777" w:rsidR="00A43594" w:rsidRPr="00377514" w:rsidRDefault="53A8D560" w:rsidP="00A43594">
      <w:pPr>
        <w:spacing w:line="240" w:lineRule="auto"/>
        <w:ind w:firstLine="0"/>
        <w:rPr>
          <w:rFonts w:ascii="Courier" w:hAnsi="Courier" w:cs="Courier New"/>
          <w:sz w:val="20"/>
          <w:szCs w:val="20"/>
          <w:rPrChange w:id="3132" w:author="Wayne Kunze" w:date="2018-05-09T12:40:00Z">
            <w:rPr>
              <w:rFonts w:ascii="Courier New" w:hAnsi="Courier New" w:cs="Courier New"/>
            </w:rPr>
          </w:rPrChange>
        </w:rPr>
      </w:pPr>
      <w:r w:rsidRPr="00377514">
        <w:rPr>
          <w:rFonts w:ascii="Courier" w:hAnsi="Courier" w:cs="Courier New"/>
          <w:sz w:val="20"/>
          <w:szCs w:val="20"/>
          <w:rPrChange w:id="3133" w:author="Wayne Kunze" w:date="2018-05-09T12:40:00Z">
            <w:rPr>
              <w:rFonts w:ascii="Courier New" w:hAnsi="Courier New" w:cs="Courier New"/>
            </w:rPr>
          </w:rPrChange>
        </w:rPr>
        <w:lastRenderedPageBreak/>
        <w:t>#distance</w:t>
      </w:r>
    </w:p>
    <w:p w14:paraId="209FBF56" w14:textId="77777777" w:rsidR="00A43594" w:rsidRPr="00377514" w:rsidRDefault="53A8D560" w:rsidP="00A43594">
      <w:pPr>
        <w:spacing w:line="240" w:lineRule="auto"/>
        <w:ind w:firstLine="0"/>
        <w:rPr>
          <w:rFonts w:ascii="Courier" w:hAnsi="Courier" w:cs="Courier New"/>
          <w:sz w:val="20"/>
          <w:szCs w:val="20"/>
          <w:rPrChange w:id="3134" w:author="Wayne Kunze" w:date="2018-05-09T12:40:00Z">
            <w:rPr>
              <w:rFonts w:ascii="Courier New" w:hAnsi="Courier New" w:cs="Courier New"/>
            </w:rPr>
          </w:rPrChange>
        </w:rPr>
      </w:pPr>
      <w:proofErr w:type="spellStart"/>
      <w:r w:rsidRPr="00377514">
        <w:rPr>
          <w:rFonts w:ascii="Courier" w:hAnsi="Courier" w:cs="Courier New"/>
          <w:sz w:val="20"/>
          <w:szCs w:val="20"/>
          <w:rPrChange w:id="3135"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36"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37"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38" w:author="Wayne Kunze" w:date="2018-05-09T12:40:00Z">
            <w:rPr>
              <w:rFonts w:ascii="Courier New" w:hAnsi="Courier New" w:cs="Courier New"/>
            </w:rPr>
          </w:rPrChange>
        </w:rPr>
        <w:t>dist</w:t>
      </w:r>
      <w:proofErr w:type="spellEnd"/>
      <w:r w:rsidRPr="00377514">
        <w:rPr>
          <w:rFonts w:ascii="Courier" w:hAnsi="Courier" w:cs="Courier New"/>
          <w:sz w:val="20"/>
          <w:szCs w:val="20"/>
          <w:rPrChange w:id="3139" w:author="Wayne Kunze" w:date="2018-05-09T12:40:00Z">
            <w:rPr>
              <w:rFonts w:ascii="Courier New" w:hAnsi="Courier New" w:cs="Courier New"/>
            </w:rPr>
          </w:rPrChange>
        </w:rPr>
        <w:t>(</w:t>
      </w:r>
      <w:proofErr w:type="gramEnd"/>
      <w:r w:rsidRPr="00377514">
        <w:rPr>
          <w:rFonts w:ascii="Courier" w:hAnsi="Courier" w:cs="Courier New"/>
          <w:sz w:val="20"/>
          <w:szCs w:val="20"/>
          <w:rPrChange w:id="3140"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41" w:author="Wayne Kunze" w:date="2018-05-09T12:40:00Z">
            <w:rPr>
              <w:rFonts w:ascii="Courier New" w:hAnsi="Courier New" w:cs="Courier New"/>
            </w:rPr>
          </w:rPrChange>
        </w:rPr>
        <w:t>euclidean</w:t>
      </w:r>
      <w:proofErr w:type="spellEnd"/>
      <w:r w:rsidRPr="00377514">
        <w:rPr>
          <w:rFonts w:ascii="Courier" w:hAnsi="Courier" w:cs="Courier New"/>
          <w:sz w:val="20"/>
          <w:szCs w:val="20"/>
          <w:rPrChange w:id="3142" w:author="Wayne Kunze" w:date="2018-05-09T12:40:00Z">
            <w:rPr>
              <w:rFonts w:ascii="Courier New" w:hAnsi="Courier New" w:cs="Courier New"/>
            </w:rPr>
          </w:rPrChange>
        </w:rPr>
        <w:t>")</w:t>
      </w:r>
    </w:p>
    <w:p w14:paraId="2B7C0110" w14:textId="77777777" w:rsidR="00A43594" w:rsidRPr="00377514" w:rsidRDefault="53A8D560" w:rsidP="00A43594">
      <w:pPr>
        <w:spacing w:line="240" w:lineRule="auto"/>
        <w:ind w:firstLine="0"/>
        <w:rPr>
          <w:rFonts w:ascii="Courier" w:hAnsi="Courier" w:cs="Courier New"/>
          <w:sz w:val="20"/>
          <w:szCs w:val="20"/>
          <w:rPrChange w:id="3143" w:author="Wayne Kunze" w:date="2018-05-09T12:40:00Z">
            <w:rPr>
              <w:rFonts w:ascii="Courier New" w:hAnsi="Courier New" w:cs="Courier New"/>
            </w:rPr>
          </w:rPrChange>
        </w:rPr>
      </w:pPr>
      <w:proofErr w:type="spellStart"/>
      <w:r w:rsidRPr="00377514">
        <w:rPr>
          <w:rFonts w:ascii="Courier" w:hAnsi="Courier" w:cs="Courier New"/>
          <w:sz w:val="20"/>
          <w:szCs w:val="20"/>
          <w:rPrChange w:id="3144"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45" w:author="Wayne Kunze" w:date="2018-05-09T12:40:00Z">
            <w:rPr>
              <w:rFonts w:ascii="Courier New" w:hAnsi="Courier New" w:cs="Courier New"/>
            </w:rPr>
          </w:rPrChange>
        </w:rPr>
        <w:t xml:space="preserve"> &lt;- </w:t>
      </w:r>
      <w:proofErr w:type="spellStart"/>
      <w:r w:rsidRPr="00377514">
        <w:rPr>
          <w:rFonts w:ascii="Courier" w:hAnsi="Courier" w:cs="Courier New"/>
          <w:sz w:val="20"/>
          <w:szCs w:val="20"/>
          <w:rPrChange w:id="3146" w:author="Wayne Kunze" w:date="2018-05-09T12:40:00Z">
            <w:rPr>
              <w:rFonts w:ascii="Courier New" w:hAnsi="Courier New" w:cs="Courier New"/>
            </w:rPr>
          </w:rPrChange>
        </w:rPr>
        <w:t>get_</w:t>
      </w:r>
      <w:proofErr w:type="gramStart"/>
      <w:r w:rsidRPr="00377514">
        <w:rPr>
          <w:rFonts w:ascii="Courier" w:hAnsi="Courier" w:cs="Courier New"/>
          <w:sz w:val="20"/>
          <w:szCs w:val="20"/>
          <w:rPrChange w:id="3147" w:author="Wayne Kunze" w:date="2018-05-09T12:40:00Z">
            <w:rPr>
              <w:rFonts w:ascii="Courier New" w:hAnsi="Courier New" w:cs="Courier New"/>
            </w:rPr>
          </w:rPrChange>
        </w:rPr>
        <w:t>dist</w:t>
      </w:r>
      <w:proofErr w:type="spellEnd"/>
      <w:r w:rsidRPr="00377514">
        <w:rPr>
          <w:rFonts w:ascii="Courier" w:hAnsi="Courier" w:cs="Courier New"/>
          <w:sz w:val="20"/>
          <w:szCs w:val="20"/>
          <w:rPrChange w:id="3148" w:author="Wayne Kunze" w:date="2018-05-09T12:40:00Z">
            <w:rPr>
              <w:rFonts w:ascii="Courier New" w:hAnsi="Courier New" w:cs="Courier New"/>
            </w:rPr>
          </w:rPrChange>
        </w:rPr>
        <w:t>(</w:t>
      </w:r>
      <w:proofErr w:type="gramEnd"/>
      <w:r w:rsidRPr="00377514">
        <w:rPr>
          <w:rFonts w:ascii="Courier" w:hAnsi="Courier" w:cs="Courier New"/>
          <w:sz w:val="20"/>
          <w:szCs w:val="20"/>
          <w:rPrChange w:id="3149" w:author="Wayne Kunze" w:date="2018-05-09T12:40:00Z">
            <w:rPr>
              <w:rFonts w:ascii="Courier New" w:hAnsi="Courier New" w:cs="Courier New"/>
            </w:rPr>
          </w:rPrChange>
        </w:rPr>
        <w:t>x, method = "</w:t>
      </w:r>
      <w:proofErr w:type="spellStart"/>
      <w:r w:rsidRPr="00377514">
        <w:rPr>
          <w:rFonts w:ascii="Courier" w:hAnsi="Courier" w:cs="Courier New"/>
          <w:sz w:val="20"/>
          <w:szCs w:val="20"/>
          <w:rPrChange w:id="3150" w:author="Wayne Kunze" w:date="2018-05-09T12:40:00Z">
            <w:rPr>
              <w:rFonts w:ascii="Courier New" w:hAnsi="Courier New" w:cs="Courier New"/>
            </w:rPr>
          </w:rPrChange>
        </w:rPr>
        <w:t>manhattan</w:t>
      </w:r>
      <w:proofErr w:type="spellEnd"/>
      <w:r w:rsidRPr="00377514">
        <w:rPr>
          <w:rFonts w:ascii="Courier" w:hAnsi="Courier" w:cs="Courier New"/>
          <w:sz w:val="20"/>
          <w:szCs w:val="20"/>
          <w:rPrChange w:id="3151" w:author="Wayne Kunze" w:date="2018-05-09T12:40:00Z">
            <w:rPr>
              <w:rFonts w:ascii="Courier New" w:hAnsi="Courier New" w:cs="Courier New"/>
            </w:rPr>
          </w:rPrChange>
        </w:rPr>
        <w:t>")</w:t>
      </w:r>
    </w:p>
    <w:p w14:paraId="4F418CD7" w14:textId="77777777" w:rsidR="00A43594" w:rsidRPr="00377514" w:rsidRDefault="53A8D560" w:rsidP="00A43594">
      <w:pPr>
        <w:spacing w:line="240" w:lineRule="auto"/>
        <w:ind w:firstLine="0"/>
        <w:rPr>
          <w:rFonts w:ascii="Courier" w:hAnsi="Courier" w:cs="Courier New"/>
          <w:sz w:val="20"/>
          <w:szCs w:val="20"/>
          <w:rPrChange w:id="3152" w:author="Wayne Kunze" w:date="2018-05-09T12:40:00Z">
            <w:rPr>
              <w:rFonts w:ascii="Courier New" w:hAnsi="Courier New" w:cs="Courier New"/>
            </w:rPr>
          </w:rPrChange>
        </w:rPr>
      </w:pPr>
      <w:proofErr w:type="spellStart"/>
      <w:r w:rsidRPr="00377514">
        <w:rPr>
          <w:rFonts w:ascii="Courier" w:hAnsi="Courier" w:cs="Courier New"/>
          <w:sz w:val="20"/>
          <w:szCs w:val="20"/>
          <w:rPrChange w:id="3153"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54" w:author="Wayne Kunze" w:date="2018-05-09T12:40:00Z">
            <w:rPr>
              <w:rFonts w:ascii="Courier New" w:hAnsi="Courier New" w:cs="Courier New"/>
            </w:rPr>
          </w:rPrChange>
        </w:rPr>
        <w:t>dist</w:t>
      </w:r>
      <w:proofErr w:type="spellEnd"/>
      <w:r w:rsidRPr="00377514">
        <w:rPr>
          <w:rFonts w:ascii="Courier" w:hAnsi="Courier" w:cs="Courier New"/>
          <w:sz w:val="20"/>
          <w:szCs w:val="20"/>
          <w:rPrChange w:id="3155"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56" w:author="Wayne Kunze" w:date="2018-05-09T12:40:00Z">
            <w:rPr>
              <w:rFonts w:ascii="Courier New" w:hAnsi="Courier New" w:cs="Courier New"/>
            </w:rPr>
          </w:rPrChange>
        </w:rPr>
        <w:t>distance_Euclid</w:t>
      </w:r>
      <w:proofErr w:type="spellEnd"/>
      <w:r w:rsidRPr="00377514">
        <w:rPr>
          <w:rFonts w:ascii="Courier" w:hAnsi="Courier" w:cs="Courier New"/>
          <w:sz w:val="20"/>
          <w:szCs w:val="20"/>
          <w:rPrChange w:id="3157" w:author="Wayne Kunze" w:date="2018-05-09T12:40:00Z">
            <w:rPr>
              <w:rFonts w:ascii="Courier New" w:hAnsi="Courier New" w:cs="Courier New"/>
            </w:rPr>
          </w:rPrChange>
        </w:rPr>
        <w:t>, gradient = list(low = "#00AFBB", mid = "white", high = "#FC4E07"))</w:t>
      </w:r>
    </w:p>
    <w:p w14:paraId="20C4FFA1" w14:textId="77777777" w:rsidR="00A43594" w:rsidRPr="00377514" w:rsidRDefault="53A8D560" w:rsidP="00A43594">
      <w:pPr>
        <w:spacing w:line="240" w:lineRule="auto"/>
        <w:ind w:firstLine="0"/>
        <w:rPr>
          <w:rFonts w:ascii="Courier" w:hAnsi="Courier" w:cs="Courier New"/>
          <w:sz w:val="20"/>
          <w:szCs w:val="20"/>
          <w:rPrChange w:id="3158" w:author="Wayne Kunze" w:date="2018-05-09T12:40:00Z">
            <w:rPr>
              <w:rFonts w:ascii="Courier New" w:hAnsi="Courier New" w:cs="Courier New"/>
            </w:rPr>
          </w:rPrChange>
        </w:rPr>
      </w:pPr>
      <w:proofErr w:type="spellStart"/>
      <w:r w:rsidRPr="00377514">
        <w:rPr>
          <w:rFonts w:ascii="Courier" w:hAnsi="Courier" w:cs="Courier New"/>
          <w:sz w:val="20"/>
          <w:szCs w:val="20"/>
          <w:rPrChange w:id="3159"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60" w:author="Wayne Kunze" w:date="2018-05-09T12:40:00Z">
            <w:rPr>
              <w:rFonts w:ascii="Courier New" w:hAnsi="Courier New" w:cs="Courier New"/>
            </w:rPr>
          </w:rPrChange>
        </w:rPr>
        <w:t>dist</w:t>
      </w:r>
      <w:proofErr w:type="spellEnd"/>
      <w:r w:rsidRPr="00377514">
        <w:rPr>
          <w:rFonts w:ascii="Courier" w:hAnsi="Courier" w:cs="Courier New"/>
          <w:sz w:val="20"/>
          <w:szCs w:val="20"/>
          <w:rPrChange w:id="3161" w:author="Wayne Kunze" w:date="2018-05-09T12:40:00Z">
            <w:rPr>
              <w:rFonts w:ascii="Courier New" w:hAnsi="Courier New" w:cs="Courier New"/>
            </w:rPr>
          </w:rPrChange>
        </w:rPr>
        <w:t>(</w:t>
      </w:r>
      <w:proofErr w:type="spellStart"/>
      <w:proofErr w:type="gramEnd"/>
      <w:r w:rsidRPr="00377514">
        <w:rPr>
          <w:rFonts w:ascii="Courier" w:hAnsi="Courier" w:cs="Courier New"/>
          <w:sz w:val="20"/>
          <w:szCs w:val="20"/>
          <w:rPrChange w:id="3162" w:author="Wayne Kunze" w:date="2018-05-09T12:40:00Z">
            <w:rPr>
              <w:rFonts w:ascii="Courier New" w:hAnsi="Courier New" w:cs="Courier New"/>
            </w:rPr>
          </w:rPrChange>
        </w:rPr>
        <w:t>distance_Manhattan</w:t>
      </w:r>
      <w:proofErr w:type="spellEnd"/>
      <w:r w:rsidRPr="00377514">
        <w:rPr>
          <w:rFonts w:ascii="Courier" w:hAnsi="Courier" w:cs="Courier New"/>
          <w:sz w:val="20"/>
          <w:szCs w:val="20"/>
          <w:rPrChange w:id="3163" w:author="Wayne Kunze" w:date="2018-05-09T12:40:00Z">
            <w:rPr>
              <w:rFonts w:ascii="Courier New" w:hAnsi="Courier New" w:cs="Courier New"/>
            </w:rPr>
          </w:rPrChange>
        </w:rPr>
        <w:t>, gradient = list(low = "#00AFBB", mid = "white", high = "#FC4E07"))</w:t>
      </w:r>
    </w:p>
    <w:p w14:paraId="408F9011" w14:textId="77777777" w:rsidR="00A43594" w:rsidRPr="00377514" w:rsidRDefault="00A43594" w:rsidP="00A43594">
      <w:pPr>
        <w:spacing w:line="240" w:lineRule="auto"/>
        <w:ind w:firstLine="0"/>
        <w:rPr>
          <w:rFonts w:ascii="Courier" w:hAnsi="Courier" w:cs="Courier New"/>
          <w:sz w:val="20"/>
          <w:szCs w:val="20"/>
          <w:rPrChange w:id="3164" w:author="Wayne Kunze" w:date="2018-05-09T12:40:00Z">
            <w:rPr>
              <w:rFonts w:ascii="Courier New" w:hAnsi="Courier New" w:cs="Courier New"/>
            </w:rPr>
          </w:rPrChange>
        </w:rPr>
      </w:pPr>
    </w:p>
    <w:p w14:paraId="5E96A814" w14:textId="77777777" w:rsidR="00A43594" w:rsidRPr="00377514" w:rsidRDefault="53A8D560" w:rsidP="00A43594">
      <w:pPr>
        <w:spacing w:line="240" w:lineRule="auto"/>
        <w:ind w:firstLine="0"/>
        <w:rPr>
          <w:rFonts w:ascii="Courier" w:hAnsi="Courier" w:cs="Courier New"/>
          <w:sz w:val="20"/>
          <w:szCs w:val="20"/>
          <w:rPrChange w:id="3165" w:author="Wayne Kunze" w:date="2018-05-09T12:40:00Z">
            <w:rPr>
              <w:rFonts w:ascii="Courier New" w:hAnsi="Courier New" w:cs="Courier New"/>
            </w:rPr>
          </w:rPrChange>
        </w:rPr>
      </w:pPr>
      <w:r w:rsidRPr="00377514">
        <w:rPr>
          <w:rFonts w:ascii="Courier" w:hAnsi="Courier" w:cs="Courier New"/>
          <w:sz w:val="20"/>
          <w:szCs w:val="20"/>
          <w:rPrChange w:id="3166" w:author="Wayne Kunze" w:date="2018-05-09T12:40:00Z">
            <w:rPr>
              <w:rFonts w:ascii="Courier New" w:hAnsi="Courier New" w:cs="Courier New"/>
            </w:rPr>
          </w:rPrChange>
        </w:rPr>
        <w:t>#</w:t>
      </w:r>
      <w:proofErr w:type="spellStart"/>
      <w:r w:rsidRPr="00377514">
        <w:rPr>
          <w:rFonts w:ascii="Courier" w:hAnsi="Courier" w:cs="Courier New"/>
          <w:sz w:val="20"/>
          <w:szCs w:val="20"/>
          <w:rPrChange w:id="3167" w:author="Wayne Kunze" w:date="2018-05-09T12:40:00Z">
            <w:rPr>
              <w:rFonts w:ascii="Courier New" w:hAnsi="Courier New" w:cs="Courier New"/>
            </w:rPr>
          </w:rPrChange>
        </w:rPr>
        <w:t>Kmeans</w:t>
      </w:r>
      <w:proofErr w:type="spellEnd"/>
    </w:p>
    <w:p w14:paraId="54BAE12E" w14:textId="77777777" w:rsidR="00A43594" w:rsidRPr="00377514" w:rsidRDefault="53A8D560" w:rsidP="00A43594">
      <w:pPr>
        <w:spacing w:line="240" w:lineRule="auto"/>
        <w:ind w:firstLine="0"/>
        <w:rPr>
          <w:rFonts w:ascii="Courier" w:hAnsi="Courier" w:cs="Courier New"/>
          <w:sz w:val="20"/>
          <w:szCs w:val="20"/>
          <w:rPrChange w:id="3168" w:author="Wayne Kunze" w:date="2018-05-09T12:40:00Z">
            <w:rPr>
              <w:rFonts w:ascii="Courier New" w:hAnsi="Courier New" w:cs="Courier New"/>
            </w:rPr>
          </w:rPrChange>
        </w:rPr>
      </w:pPr>
      <w:r w:rsidRPr="00377514">
        <w:rPr>
          <w:rFonts w:ascii="Courier" w:hAnsi="Courier" w:cs="Courier New"/>
          <w:sz w:val="20"/>
          <w:szCs w:val="20"/>
          <w:rPrChange w:id="3169" w:author="Wayne Kunze" w:date="2018-05-09T12:40:00Z">
            <w:rPr>
              <w:rFonts w:ascii="Courier New" w:hAnsi="Courier New" w:cs="Courier New"/>
            </w:rPr>
          </w:rPrChange>
        </w:rPr>
        <w:t xml:space="preserve">K2 &lt;- </w:t>
      </w:r>
      <w:proofErr w:type="spellStart"/>
      <w:proofErr w:type="gramStart"/>
      <w:r w:rsidRPr="00377514">
        <w:rPr>
          <w:rFonts w:ascii="Courier" w:hAnsi="Courier" w:cs="Courier New"/>
          <w:sz w:val="20"/>
          <w:szCs w:val="20"/>
          <w:rPrChange w:id="3170"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171" w:author="Wayne Kunze" w:date="2018-05-09T12:40:00Z">
            <w:rPr>
              <w:rFonts w:ascii="Courier New" w:hAnsi="Courier New" w:cs="Courier New"/>
            </w:rPr>
          </w:rPrChange>
        </w:rPr>
        <w:t>(</w:t>
      </w:r>
      <w:proofErr w:type="gramEnd"/>
      <w:r w:rsidRPr="00377514">
        <w:rPr>
          <w:rFonts w:ascii="Courier" w:hAnsi="Courier" w:cs="Courier New"/>
          <w:sz w:val="20"/>
          <w:szCs w:val="20"/>
          <w:rPrChange w:id="3172" w:author="Wayne Kunze" w:date="2018-05-09T12:40:00Z">
            <w:rPr>
              <w:rFonts w:ascii="Courier New" w:hAnsi="Courier New" w:cs="Courier New"/>
            </w:rPr>
          </w:rPrChange>
        </w:rPr>
        <w:t xml:space="preserve">x, centers = 2, </w:t>
      </w:r>
      <w:proofErr w:type="spellStart"/>
      <w:r w:rsidRPr="00377514">
        <w:rPr>
          <w:rFonts w:ascii="Courier" w:hAnsi="Courier" w:cs="Courier New"/>
          <w:sz w:val="20"/>
          <w:szCs w:val="20"/>
          <w:rPrChange w:id="3173"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174" w:author="Wayne Kunze" w:date="2018-05-09T12:40:00Z">
            <w:rPr>
              <w:rFonts w:ascii="Courier New" w:hAnsi="Courier New" w:cs="Courier New"/>
            </w:rPr>
          </w:rPrChange>
        </w:rPr>
        <w:t xml:space="preserve"> = 100)</w:t>
      </w:r>
    </w:p>
    <w:p w14:paraId="205D7A5A" w14:textId="77777777" w:rsidR="00A43594" w:rsidRPr="00377514" w:rsidRDefault="53A8D560" w:rsidP="00A43594">
      <w:pPr>
        <w:spacing w:line="240" w:lineRule="auto"/>
        <w:ind w:firstLine="0"/>
        <w:rPr>
          <w:rFonts w:ascii="Courier" w:hAnsi="Courier" w:cs="Courier New"/>
          <w:sz w:val="20"/>
          <w:szCs w:val="20"/>
          <w:rPrChange w:id="3175" w:author="Wayne Kunze" w:date="2018-05-09T12:40:00Z">
            <w:rPr>
              <w:rFonts w:ascii="Courier New" w:hAnsi="Courier New" w:cs="Courier New"/>
            </w:rPr>
          </w:rPrChange>
        </w:rPr>
      </w:pPr>
      <w:r w:rsidRPr="00377514">
        <w:rPr>
          <w:rFonts w:ascii="Courier" w:hAnsi="Courier" w:cs="Courier New"/>
          <w:sz w:val="20"/>
          <w:szCs w:val="20"/>
          <w:rPrChange w:id="3176" w:author="Wayne Kunze" w:date="2018-05-09T12:40:00Z">
            <w:rPr>
              <w:rFonts w:ascii="Courier New" w:hAnsi="Courier New" w:cs="Courier New"/>
            </w:rPr>
          </w:rPrChange>
        </w:rPr>
        <w:t>#notice that clusters were found of size 9 and 15</w:t>
      </w:r>
    </w:p>
    <w:p w14:paraId="3D2BA3F7" w14:textId="77777777" w:rsidR="00A43594" w:rsidRPr="00377514" w:rsidRDefault="53A8D560" w:rsidP="00A43594">
      <w:pPr>
        <w:spacing w:line="240" w:lineRule="auto"/>
        <w:ind w:firstLine="0"/>
        <w:rPr>
          <w:rFonts w:ascii="Courier" w:hAnsi="Courier" w:cs="Courier New"/>
          <w:sz w:val="20"/>
          <w:szCs w:val="20"/>
          <w:rPrChange w:id="3177" w:author="Wayne Kunze" w:date="2018-05-09T12:40:00Z">
            <w:rPr>
              <w:rFonts w:ascii="Courier New" w:hAnsi="Courier New" w:cs="Courier New"/>
            </w:rPr>
          </w:rPrChange>
        </w:rPr>
      </w:pPr>
      <w:proofErr w:type="gramStart"/>
      <w:r w:rsidRPr="00377514">
        <w:rPr>
          <w:rFonts w:ascii="Courier" w:hAnsi="Courier" w:cs="Courier New"/>
          <w:sz w:val="20"/>
          <w:szCs w:val="20"/>
          <w:rPrChange w:id="3178" w:author="Wayne Kunze" w:date="2018-05-09T12:40:00Z">
            <w:rPr>
              <w:rFonts w:ascii="Courier New" w:hAnsi="Courier New" w:cs="Courier New"/>
            </w:rPr>
          </w:rPrChange>
        </w:rPr>
        <w:t>str(</w:t>
      </w:r>
      <w:proofErr w:type="gramEnd"/>
      <w:r w:rsidRPr="00377514">
        <w:rPr>
          <w:rFonts w:ascii="Courier" w:hAnsi="Courier" w:cs="Courier New"/>
          <w:sz w:val="20"/>
          <w:szCs w:val="20"/>
          <w:rPrChange w:id="3179" w:author="Wayne Kunze" w:date="2018-05-09T12:40:00Z">
            <w:rPr>
              <w:rFonts w:ascii="Courier New" w:hAnsi="Courier New" w:cs="Courier New"/>
            </w:rPr>
          </w:rPrChange>
        </w:rPr>
        <w:t>K2)</w:t>
      </w:r>
    </w:p>
    <w:p w14:paraId="4E3E0954" w14:textId="77777777" w:rsidR="00A43594" w:rsidRPr="00377514" w:rsidRDefault="53A8D560" w:rsidP="00A43594">
      <w:pPr>
        <w:spacing w:line="240" w:lineRule="auto"/>
        <w:ind w:firstLine="0"/>
        <w:rPr>
          <w:rFonts w:ascii="Courier" w:hAnsi="Courier" w:cs="Courier New"/>
          <w:sz w:val="20"/>
          <w:szCs w:val="20"/>
          <w:rPrChange w:id="3180" w:author="Wayne Kunze" w:date="2018-05-09T12:40:00Z">
            <w:rPr>
              <w:rFonts w:ascii="Courier New" w:hAnsi="Courier New" w:cs="Courier New"/>
            </w:rPr>
          </w:rPrChange>
        </w:rPr>
      </w:pPr>
      <w:proofErr w:type="spellStart"/>
      <w:r w:rsidRPr="00377514">
        <w:rPr>
          <w:rFonts w:ascii="Courier" w:hAnsi="Courier" w:cs="Courier New"/>
          <w:sz w:val="20"/>
          <w:szCs w:val="20"/>
          <w:rPrChange w:id="3181" w:author="Wayne Kunze" w:date="2018-05-09T12:40:00Z">
            <w:rPr>
              <w:rFonts w:ascii="Courier New" w:hAnsi="Courier New" w:cs="Courier New"/>
            </w:rPr>
          </w:rPrChange>
        </w:rPr>
        <w:t>fviz_</w:t>
      </w:r>
      <w:proofErr w:type="gramStart"/>
      <w:r w:rsidRPr="00377514">
        <w:rPr>
          <w:rFonts w:ascii="Courier" w:hAnsi="Courier" w:cs="Courier New"/>
          <w:sz w:val="20"/>
          <w:szCs w:val="20"/>
          <w:rPrChange w:id="3182" w:author="Wayne Kunze" w:date="2018-05-09T12:40:00Z">
            <w:rPr>
              <w:rFonts w:ascii="Courier New" w:hAnsi="Courier New" w:cs="Courier New"/>
            </w:rPr>
          </w:rPrChange>
        </w:rPr>
        <w:t>cluster</w:t>
      </w:r>
      <w:proofErr w:type="spellEnd"/>
      <w:r w:rsidRPr="00377514">
        <w:rPr>
          <w:rFonts w:ascii="Courier" w:hAnsi="Courier" w:cs="Courier New"/>
          <w:sz w:val="20"/>
          <w:szCs w:val="20"/>
          <w:rPrChange w:id="3183" w:author="Wayne Kunze" w:date="2018-05-09T12:40:00Z">
            <w:rPr>
              <w:rFonts w:ascii="Courier New" w:hAnsi="Courier New" w:cs="Courier New"/>
            </w:rPr>
          </w:rPrChange>
        </w:rPr>
        <w:t>(</w:t>
      </w:r>
      <w:proofErr w:type="gramEnd"/>
      <w:r w:rsidRPr="00377514">
        <w:rPr>
          <w:rFonts w:ascii="Courier" w:hAnsi="Courier" w:cs="Courier New"/>
          <w:sz w:val="20"/>
          <w:szCs w:val="20"/>
          <w:rPrChange w:id="3184" w:author="Wayne Kunze" w:date="2018-05-09T12:40:00Z">
            <w:rPr>
              <w:rFonts w:ascii="Courier New" w:hAnsi="Courier New" w:cs="Courier New"/>
            </w:rPr>
          </w:rPrChange>
        </w:rPr>
        <w:t>K2, data = x)</w:t>
      </w:r>
    </w:p>
    <w:p w14:paraId="3CF8CA1C" w14:textId="77777777" w:rsidR="00A43594" w:rsidRPr="00377514" w:rsidRDefault="53A8D560" w:rsidP="00A43594">
      <w:pPr>
        <w:spacing w:line="240" w:lineRule="auto"/>
        <w:ind w:firstLine="0"/>
        <w:rPr>
          <w:rFonts w:ascii="Courier" w:hAnsi="Courier" w:cs="Courier New"/>
          <w:sz w:val="20"/>
          <w:szCs w:val="20"/>
          <w:rPrChange w:id="3185" w:author="Wayne Kunze" w:date="2018-05-09T12:40:00Z">
            <w:rPr>
              <w:rFonts w:ascii="Courier New" w:hAnsi="Courier New" w:cs="Courier New"/>
            </w:rPr>
          </w:rPrChange>
        </w:rPr>
      </w:pPr>
      <w:r w:rsidRPr="00377514">
        <w:rPr>
          <w:rFonts w:ascii="Courier" w:hAnsi="Courier" w:cs="Courier New"/>
          <w:sz w:val="20"/>
          <w:szCs w:val="20"/>
          <w:rPrChange w:id="3186" w:author="Wayne Kunze" w:date="2018-05-09T12:40:00Z">
            <w:rPr>
              <w:rFonts w:ascii="Courier New" w:hAnsi="Courier New" w:cs="Courier New"/>
            </w:rPr>
          </w:rPrChange>
        </w:rPr>
        <w:t>#originally 29.17 percent of patients didn't have psoriasis</w:t>
      </w:r>
    </w:p>
    <w:p w14:paraId="2F6E71E9" w14:textId="77777777" w:rsidR="00A43594" w:rsidRPr="00377514" w:rsidRDefault="53A8D560" w:rsidP="00A43594">
      <w:pPr>
        <w:spacing w:line="240" w:lineRule="auto"/>
        <w:ind w:firstLine="0"/>
        <w:rPr>
          <w:rFonts w:ascii="Courier" w:hAnsi="Courier" w:cs="Courier New"/>
          <w:sz w:val="20"/>
          <w:szCs w:val="20"/>
          <w:rPrChange w:id="3187" w:author="Wayne Kunze" w:date="2018-05-09T12:40:00Z">
            <w:rPr>
              <w:rFonts w:ascii="Courier New" w:hAnsi="Courier New" w:cs="Courier New"/>
            </w:rPr>
          </w:rPrChange>
        </w:rPr>
      </w:pPr>
      <w:r w:rsidRPr="00377514">
        <w:rPr>
          <w:rFonts w:ascii="Courier" w:hAnsi="Courier" w:cs="Courier New"/>
          <w:sz w:val="20"/>
          <w:szCs w:val="20"/>
          <w:rPrChange w:id="3188" w:author="Wayne Kunze" w:date="2018-05-09T12:40:00Z">
            <w:rPr>
              <w:rFonts w:ascii="Courier New" w:hAnsi="Courier New" w:cs="Courier New"/>
            </w:rPr>
          </w:rPrChange>
        </w:rPr>
        <w:t>#in cluster 1, that is 33.33</w:t>
      </w:r>
    </w:p>
    <w:p w14:paraId="3B14B40A" w14:textId="77777777" w:rsidR="00A43594" w:rsidRPr="00377514" w:rsidRDefault="53A8D560" w:rsidP="00A43594">
      <w:pPr>
        <w:spacing w:line="240" w:lineRule="auto"/>
        <w:ind w:firstLine="0"/>
        <w:rPr>
          <w:rFonts w:ascii="Courier" w:hAnsi="Courier" w:cs="Courier New"/>
          <w:sz w:val="20"/>
          <w:szCs w:val="20"/>
          <w:rPrChange w:id="3189" w:author="Wayne Kunze" w:date="2018-05-09T12:40:00Z">
            <w:rPr>
              <w:rFonts w:ascii="Courier New" w:hAnsi="Courier New" w:cs="Courier New"/>
            </w:rPr>
          </w:rPrChange>
        </w:rPr>
      </w:pPr>
      <w:proofErr w:type="gramStart"/>
      <w:r w:rsidRPr="00377514">
        <w:rPr>
          <w:rFonts w:ascii="Courier" w:hAnsi="Courier" w:cs="Courier New"/>
          <w:sz w:val="20"/>
          <w:szCs w:val="20"/>
          <w:rPrChange w:id="3190" w:author="Wayne Kunze" w:date="2018-05-09T12:40:00Z">
            <w:rPr>
              <w:rFonts w:ascii="Courier New" w:hAnsi="Courier New" w:cs="Courier New"/>
            </w:rPr>
          </w:rPrChange>
        </w:rPr>
        <w:t>mean(</w:t>
      </w:r>
      <w:proofErr w:type="gramEnd"/>
      <w:r w:rsidRPr="00377514">
        <w:rPr>
          <w:rFonts w:ascii="Courier" w:hAnsi="Courier" w:cs="Courier New"/>
          <w:sz w:val="20"/>
          <w:szCs w:val="20"/>
          <w:rPrChange w:id="3191" w:author="Wayne Kunze" w:date="2018-05-09T12:40:00Z">
            <w:rPr>
              <w:rFonts w:ascii="Courier New" w:hAnsi="Courier New" w:cs="Courier New"/>
            </w:rPr>
          </w:rPrChange>
        </w:rPr>
        <w:t>y[K2$cluster == 1])</w:t>
      </w:r>
    </w:p>
    <w:p w14:paraId="244BA68C" w14:textId="77777777" w:rsidR="00A43594" w:rsidRPr="00377514" w:rsidRDefault="53A8D560" w:rsidP="00A43594">
      <w:pPr>
        <w:spacing w:line="240" w:lineRule="auto"/>
        <w:ind w:firstLine="0"/>
        <w:rPr>
          <w:rFonts w:ascii="Courier" w:hAnsi="Courier" w:cs="Courier New"/>
          <w:sz w:val="20"/>
          <w:szCs w:val="20"/>
          <w:rPrChange w:id="3192" w:author="Wayne Kunze" w:date="2018-05-09T12:40:00Z">
            <w:rPr>
              <w:rFonts w:ascii="Courier New" w:hAnsi="Courier New" w:cs="Courier New"/>
            </w:rPr>
          </w:rPrChange>
        </w:rPr>
      </w:pPr>
      <w:r w:rsidRPr="00377514">
        <w:rPr>
          <w:rFonts w:ascii="Courier" w:hAnsi="Courier" w:cs="Courier New"/>
          <w:sz w:val="20"/>
          <w:szCs w:val="20"/>
          <w:rPrChange w:id="3193" w:author="Wayne Kunze" w:date="2018-05-09T12:40:00Z">
            <w:rPr>
              <w:rFonts w:ascii="Courier New" w:hAnsi="Courier New" w:cs="Courier New"/>
            </w:rPr>
          </w:rPrChange>
        </w:rPr>
        <w:t xml:space="preserve">#in cluster 2, that </w:t>
      </w:r>
      <w:proofErr w:type="gramStart"/>
      <w:r w:rsidRPr="00377514">
        <w:rPr>
          <w:rFonts w:ascii="Courier" w:hAnsi="Courier" w:cs="Courier New"/>
          <w:sz w:val="20"/>
          <w:szCs w:val="20"/>
          <w:rPrChange w:id="3194" w:author="Wayne Kunze" w:date="2018-05-09T12:40:00Z">
            <w:rPr>
              <w:rFonts w:ascii="Courier New" w:hAnsi="Courier New" w:cs="Courier New"/>
            </w:rPr>
          </w:rPrChange>
        </w:rPr>
        <w:t>is  26.67</w:t>
      </w:r>
      <w:proofErr w:type="gramEnd"/>
    </w:p>
    <w:p w14:paraId="05410435" w14:textId="77777777" w:rsidR="00A43594" w:rsidRPr="00377514" w:rsidRDefault="53A8D560" w:rsidP="00A43594">
      <w:pPr>
        <w:spacing w:line="240" w:lineRule="auto"/>
        <w:ind w:firstLine="0"/>
        <w:rPr>
          <w:rFonts w:ascii="Courier" w:hAnsi="Courier" w:cs="Courier New"/>
          <w:sz w:val="20"/>
          <w:szCs w:val="20"/>
          <w:rPrChange w:id="3195" w:author="Wayne Kunze" w:date="2018-05-09T12:40:00Z">
            <w:rPr>
              <w:rFonts w:ascii="Courier New" w:hAnsi="Courier New" w:cs="Courier New"/>
            </w:rPr>
          </w:rPrChange>
        </w:rPr>
      </w:pPr>
      <w:proofErr w:type="gramStart"/>
      <w:r w:rsidRPr="00377514">
        <w:rPr>
          <w:rFonts w:ascii="Courier" w:hAnsi="Courier" w:cs="Courier New"/>
          <w:sz w:val="20"/>
          <w:szCs w:val="20"/>
          <w:rPrChange w:id="3196" w:author="Wayne Kunze" w:date="2018-05-09T12:40:00Z">
            <w:rPr>
              <w:rFonts w:ascii="Courier New" w:hAnsi="Courier New" w:cs="Courier New"/>
            </w:rPr>
          </w:rPrChange>
        </w:rPr>
        <w:t>mean(</w:t>
      </w:r>
      <w:proofErr w:type="gramEnd"/>
      <w:r w:rsidRPr="00377514">
        <w:rPr>
          <w:rFonts w:ascii="Courier" w:hAnsi="Courier" w:cs="Courier New"/>
          <w:sz w:val="20"/>
          <w:szCs w:val="20"/>
          <w:rPrChange w:id="3197" w:author="Wayne Kunze" w:date="2018-05-09T12:40:00Z">
            <w:rPr>
              <w:rFonts w:ascii="Courier New" w:hAnsi="Courier New" w:cs="Courier New"/>
            </w:rPr>
          </w:rPrChange>
        </w:rPr>
        <w:t>y[K2$cluster == 2])</w:t>
      </w:r>
    </w:p>
    <w:p w14:paraId="2A4B1356" w14:textId="77777777" w:rsidR="00A43594" w:rsidRPr="00377514" w:rsidRDefault="53A8D560" w:rsidP="00A43594">
      <w:pPr>
        <w:spacing w:line="240" w:lineRule="auto"/>
        <w:ind w:firstLine="0"/>
        <w:rPr>
          <w:rFonts w:ascii="Courier" w:hAnsi="Courier" w:cs="Courier New"/>
          <w:sz w:val="20"/>
          <w:szCs w:val="20"/>
          <w:rPrChange w:id="3198" w:author="Wayne Kunze" w:date="2018-05-09T12:40:00Z">
            <w:rPr>
              <w:rFonts w:ascii="Courier New" w:hAnsi="Courier New" w:cs="Courier New"/>
            </w:rPr>
          </w:rPrChange>
        </w:rPr>
      </w:pPr>
      <w:r w:rsidRPr="00377514">
        <w:rPr>
          <w:rFonts w:ascii="Courier" w:hAnsi="Courier" w:cs="Courier New"/>
          <w:sz w:val="20"/>
          <w:szCs w:val="20"/>
          <w:rPrChange w:id="3199" w:author="Wayne Kunze" w:date="2018-05-09T12:40:00Z">
            <w:rPr>
              <w:rFonts w:ascii="Courier New" w:hAnsi="Courier New" w:cs="Courier New"/>
            </w:rPr>
          </w:rPrChange>
        </w:rPr>
        <w:t>#</w:t>
      </w:r>
      <w:proofErr w:type="gramStart"/>
      <w:r w:rsidRPr="00377514">
        <w:rPr>
          <w:rFonts w:ascii="Courier" w:hAnsi="Courier" w:cs="Courier New"/>
          <w:sz w:val="20"/>
          <w:szCs w:val="20"/>
          <w:rPrChange w:id="3200" w:author="Wayne Kunze" w:date="2018-05-09T12:40:00Z">
            <w:rPr>
              <w:rFonts w:ascii="Courier New" w:hAnsi="Courier New" w:cs="Courier New"/>
            </w:rPr>
          </w:rPrChange>
        </w:rPr>
        <w:t>Therefore</w:t>
      </w:r>
      <w:proofErr w:type="gramEnd"/>
      <w:r w:rsidRPr="00377514">
        <w:rPr>
          <w:rFonts w:ascii="Courier" w:hAnsi="Courier" w:cs="Courier New"/>
          <w:sz w:val="20"/>
          <w:szCs w:val="20"/>
          <w:rPrChange w:id="3201" w:author="Wayne Kunze" w:date="2018-05-09T12:40:00Z">
            <w:rPr>
              <w:rFonts w:ascii="Courier New" w:hAnsi="Courier New" w:cs="Courier New"/>
            </w:rPr>
          </w:rPrChange>
        </w:rPr>
        <w:t xml:space="preserve"> this doesn't seem to be clustering on the disease</w:t>
      </w:r>
    </w:p>
    <w:p w14:paraId="1D3198EB" w14:textId="77777777" w:rsidR="00A43594" w:rsidRPr="00377514" w:rsidRDefault="00A43594" w:rsidP="00A43594">
      <w:pPr>
        <w:spacing w:line="240" w:lineRule="auto"/>
        <w:ind w:firstLine="0"/>
        <w:rPr>
          <w:rFonts w:ascii="Courier" w:hAnsi="Courier" w:cs="Courier New"/>
          <w:sz w:val="20"/>
          <w:szCs w:val="20"/>
          <w:rPrChange w:id="3202" w:author="Wayne Kunze" w:date="2018-05-09T12:40:00Z">
            <w:rPr>
              <w:rFonts w:ascii="Courier New" w:hAnsi="Courier New" w:cs="Courier New"/>
            </w:rPr>
          </w:rPrChange>
        </w:rPr>
      </w:pPr>
    </w:p>
    <w:p w14:paraId="12C43E93" w14:textId="77777777" w:rsidR="00A43594" w:rsidRPr="00377514" w:rsidRDefault="4BC61DC6" w:rsidP="00A43594">
      <w:pPr>
        <w:spacing w:line="240" w:lineRule="auto"/>
        <w:ind w:firstLine="0"/>
        <w:rPr>
          <w:rFonts w:ascii="Courier" w:hAnsi="Courier" w:cs="Courier New"/>
          <w:sz w:val="20"/>
          <w:szCs w:val="20"/>
          <w:rPrChange w:id="3203" w:author="Wayne Kunze" w:date="2018-05-09T12:40:00Z">
            <w:rPr>
              <w:rFonts w:ascii="Courier New" w:hAnsi="Courier New" w:cs="Courier New"/>
            </w:rPr>
          </w:rPrChange>
        </w:rPr>
      </w:pPr>
      <w:r w:rsidRPr="00377514">
        <w:rPr>
          <w:rFonts w:ascii="Courier" w:hAnsi="Courier" w:cs="Courier New"/>
          <w:sz w:val="20"/>
          <w:szCs w:val="20"/>
          <w:rPrChange w:id="3204" w:author="Wayne Kunze" w:date="2018-05-09T12:40:00Z">
            <w:rPr>
              <w:rFonts w:ascii="Courier New" w:hAnsi="Courier New" w:cs="Courier New"/>
            </w:rPr>
          </w:rPrChange>
        </w:rPr>
        <w:t>#supposing we looked at more than two clusters.  Will any of them do better?</w:t>
      </w:r>
    </w:p>
    <w:p w14:paraId="0DA140A8" w14:textId="77777777" w:rsidR="00A43594" w:rsidRPr="00377514" w:rsidRDefault="4BC61DC6" w:rsidP="00A43594">
      <w:pPr>
        <w:spacing w:line="240" w:lineRule="auto"/>
        <w:ind w:firstLine="0"/>
        <w:rPr>
          <w:rFonts w:ascii="Courier" w:hAnsi="Courier" w:cs="Courier New"/>
          <w:sz w:val="20"/>
          <w:szCs w:val="20"/>
          <w:rPrChange w:id="3205" w:author="Wayne Kunze" w:date="2018-05-09T12:40:00Z">
            <w:rPr>
              <w:rFonts w:ascii="Courier New" w:hAnsi="Courier New" w:cs="Courier New"/>
            </w:rPr>
          </w:rPrChange>
        </w:rPr>
      </w:pPr>
      <w:r w:rsidRPr="00377514">
        <w:rPr>
          <w:rFonts w:ascii="Courier" w:hAnsi="Courier" w:cs="Courier New"/>
          <w:sz w:val="20"/>
          <w:szCs w:val="20"/>
          <w:rPrChange w:id="3206" w:author="Wayne Kunze" w:date="2018-05-09T12:40:00Z">
            <w:rPr>
              <w:rFonts w:ascii="Courier New" w:hAnsi="Courier New" w:cs="Courier New"/>
            </w:rPr>
          </w:rPrChange>
        </w:rPr>
        <w:t>for (</w:t>
      </w:r>
      <w:proofErr w:type="spellStart"/>
      <w:r w:rsidRPr="00377514">
        <w:rPr>
          <w:rFonts w:ascii="Courier" w:hAnsi="Courier" w:cs="Courier New"/>
          <w:sz w:val="20"/>
          <w:szCs w:val="20"/>
          <w:rPrChange w:id="3207"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08" w:author="Wayne Kunze" w:date="2018-05-09T12:40:00Z">
            <w:rPr>
              <w:rFonts w:ascii="Courier New" w:hAnsi="Courier New" w:cs="Courier New"/>
            </w:rPr>
          </w:rPrChange>
        </w:rPr>
        <w:t xml:space="preserve"> in </w:t>
      </w:r>
      <w:proofErr w:type="gramStart"/>
      <w:r w:rsidRPr="00377514">
        <w:rPr>
          <w:rFonts w:ascii="Courier" w:hAnsi="Courier" w:cs="Courier New"/>
          <w:sz w:val="20"/>
          <w:szCs w:val="20"/>
          <w:rPrChange w:id="3209" w:author="Wayne Kunze" w:date="2018-05-09T12:40:00Z">
            <w:rPr>
              <w:rFonts w:ascii="Courier New" w:hAnsi="Courier New" w:cs="Courier New"/>
            </w:rPr>
          </w:rPrChange>
        </w:rPr>
        <w:t>c(</w:t>
      </w:r>
      <w:proofErr w:type="gramEnd"/>
      <w:r w:rsidRPr="00377514">
        <w:rPr>
          <w:rFonts w:ascii="Courier" w:hAnsi="Courier" w:cs="Courier New"/>
          <w:sz w:val="20"/>
          <w:szCs w:val="20"/>
          <w:rPrChange w:id="3210" w:author="Wayne Kunze" w:date="2018-05-09T12:40:00Z">
            <w:rPr>
              <w:rFonts w:ascii="Courier New" w:hAnsi="Courier New" w:cs="Courier New"/>
            </w:rPr>
          </w:rPrChange>
        </w:rPr>
        <w:t>2, 3,4,5,6,7,8)){</w:t>
      </w:r>
    </w:p>
    <w:p w14:paraId="7E3A29CB" w14:textId="77777777" w:rsidR="00A43594" w:rsidRPr="00377514" w:rsidRDefault="4BC61DC6" w:rsidP="00A43594">
      <w:pPr>
        <w:spacing w:line="240" w:lineRule="auto"/>
        <w:ind w:firstLine="0"/>
        <w:rPr>
          <w:rFonts w:ascii="Courier" w:hAnsi="Courier" w:cs="Courier New"/>
          <w:sz w:val="20"/>
          <w:szCs w:val="20"/>
          <w:rPrChange w:id="3211" w:author="Wayne Kunze" w:date="2018-05-09T12:40:00Z">
            <w:rPr>
              <w:rFonts w:ascii="Courier New" w:hAnsi="Courier New" w:cs="Courier New"/>
            </w:rPr>
          </w:rPrChange>
        </w:rPr>
      </w:pPr>
      <w:r w:rsidRPr="00377514">
        <w:rPr>
          <w:rFonts w:ascii="Courier" w:hAnsi="Courier" w:cs="Courier New"/>
          <w:sz w:val="20"/>
          <w:szCs w:val="20"/>
          <w:rPrChange w:id="3212"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213" w:author="Wayne Kunze" w:date="2018-05-09T12:40:00Z">
            <w:rPr>
              <w:rFonts w:ascii="Courier New" w:hAnsi="Courier New" w:cs="Courier New"/>
            </w:rPr>
          </w:rPrChange>
        </w:rPr>
        <w:t>Ktest</w:t>
      </w:r>
      <w:proofErr w:type="spellEnd"/>
      <w:r w:rsidRPr="00377514">
        <w:rPr>
          <w:rFonts w:ascii="Courier" w:hAnsi="Courier" w:cs="Courier New"/>
          <w:sz w:val="20"/>
          <w:szCs w:val="20"/>
          <w:rPrChange w:id="3214" w:author="Wayne Kunze" w:date="2018-05-09T12:40: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215" w:author="Wayne Kunze" w:date="2018-05-09T12:40:00Z">
            <w:rPr>
              <w:rFonts w:ascii="Courier New" w:hAnsi="Courier New" w:cs="Courier New"/>
            </w:rPr>
          </w:rPrChange>
        </w:rPr>
        <w:t>kmeans</w:t>
      </w:r>
      <w:proofErr w:type="spellEnd"/>
      <w:r w:rsidRPr="00377514">
        <w:rPr>
          <w:rFonts w:ascii="Courier" w:hAnsi="Courier" w:cs="Courier New"/>
          <w:sz w:val="20"/>
          <w:szCs w:val="20"/>
          <w:rPrChange w:id="3216" w:author="Wayne Kunze" w:date="2018-05-09T12:40:00Z">
            <w:rPr>
              <w:rFonts w:ascii="Courier New" w:hAnsi="Courier New" w:cs="Courier New"/>
            </w:rPr>
          </w:rPrChange>
        </w:rPr>
        <w:t>(</w:t>
      </w:r>
      <w:proofErr w:type="gramEnd"/>
      <w:r w:rsidRPr="00377514">
        <w:rPr>
          <w:rFonts w:ascii="Courier" w:hAnsi="Courier" w:cs="Courier New"/>
          <w:sz w:val="20"/>
          <w:szCs w:val="20"/>
          <w:rPrChange w:id="3217" w:author="Wayne Kunze" w:date="2018-05-09T12:40:00Z">
            <w:rPr>
              <w:rFonts w:ascii="Courier New" w:hAnsi="Courier New" w:cs="Courier New"/>
            </w:rPr>
          </w:rPrChange>
        </w:rPr>
        <w:t xml:space="preserve">x, centers = </w:t>
      </w:r>
      <w:proofErr w:type="spellStart"/>
      <w:r w:rsidRPr="00377514">
        <w:rPr>
          <w:rFonts w:ascii="Courier" w:hAnsi="Courier" w:cs="Courier New"/>
          <w:sz w:val="20"/>
          <w:szCs w:val="20"/>
          <w:rPrChange w:id="3218"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19" w:author="Wayne Kunze" w:date="2018-05-09T12:40:00Z">
            <w:rPr>
              <w:rFonts w:ascii="Courier New" w:hAnsi="Courier New" w:cs="Courier New"/>
            </w:rPr>
          </w:rPrChange>
        </w:rPr>
        <w:t xml:space="preserve">, </w:t>
      </w:r>
      <w:proofErr w:type="spellStart"/>
      <w:r w:rsidRPr="00377514">
        <w:rPr>
          <w:rFonts w:ascii="Courier" w:hAnsi="Courier" w:cs="Courier New"/>
          <w:sz w:val="20"/>
          <w:szCs w:val="20"/>
          <w:rPrChange w:id="3220" w:author="Wayne Kunze" w:date="2018-05-09T12:40:00Z">
            <w:rPr>
              <w:rFonts w:ascii="Courier New" w:hAnsi="Courier New" w:cs="Courier New"/>
            </w:rPr>
          </w:rPrChange>
        </w:rPr>
        <w:t>nstart</w:t>
      </w:r>
      <w:proofErr w:type="spellEnd"/>
      <w:r w:rsidRPr="00377514">
        <w:rPr>
          <w:rFonts w:ascii="Courier" w:hAnsi="Courier" w:cs="Courier New"/>
          <w:sz w:val="20"/>
          <w:szCs w:val="20"/>
          <w:rPrChange w:id="3221" w:author="Wayne Kunze" w:date="2018-05-09T12:40:00Z">
            <w:rPr>
              <w:rFonts w:ascii="Courier New" w:hAnsi="Courier New" w:cs="Courier New"/>
            </w:rPr>
          </w:rPrChange>
        </w:rPr>
        <w:t xml:space="preserve"> = 50)</w:t>
      </w:r>
    </w:p>
    <w:p w14:paraId="18625CDD" w14:textId="77777777" w:rsidR="00A43594" w:rsidRPr="00377514" w:rsidRDefault="4BC61DC6" w:rsidP="00A43594">
      <w:pPr>
        <w:spacing w:line="240" w:lineRule="auto"/>
        <w:ind w:firstLine="0"/>
        <w:rPr>
          <w:rFonts w:ascii="Courier" w:hAnsi="Courier" w:cs="Courier New"/>
          <w:sz w:val="20"/>
          <w:szCs w:val="20"/>
          <w:rPrChange w:id="3222" w:author="Wayne Kunze" w:date="2018-05-09T12:40:00Z">
            <w:rPr>
              <w:rFonts w:ascii="Courier New" w:hAnsi="Courier New" w:cs="Courier New"/>
            </w:rPr>
          </w:rPrChange>
        </w:rPr>
      </w:pPr>
      <w:r w:rsidRPr="00377514">
        <w:rPr>
          <w:rFonts w:ascii="Courier" w:hAnsi="Courier" w:cs="Courier New"/>
          <w:sz w:val="20"/>
          <w:szCs w:val="20"/>
          <w:rPrChange w:id="3223"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24" w:author="Wayne Kunze" w:date="2018-05-09T12:40:00Z">
            <w:rPr>
              <w:rFonts w:ascii="Courier New" w:hAnsi="Courier New" w:cs="Courier New"/>
            </w:rPr>
          </w:rPrChange>
        </w:rPr>
        <w:t>print(</w:t>
      </w:r>
      <w:proofErr w:type="gramEnd"/>
      <w:r w:rsidRPr="00377514">
        <w:rPr>
          <w:rFonts w:ascii="Courier" w:hAnsi="Courier" w:cs="Courier New"/>
          <w:sz w:val="20"/>
          <w:szCs w:val="20"/>
          <w:rPrChange w:id="3225" w:author="Wayne Kunze" w:date="2018-05-09T12:40:00Z">
            <w:rPr>
              <w:rFonts w:ascii="Courier New" w:hAnsi="Courier New" w:cs="Courier New"/>
            </w:rPr>
          </w:rPrChange>
        </w:rPr>
        <w:t xml:space="preserve">paste("Number of Cluster : ", </w:t>
      </w:r>
      <w:proofErr w:type="spellStart"/>
      <w:r w:rsidRPr="00377514">
        <w:rPr>
          <w:rFonts w:ascii="Courier" w:hAnsi="Courier" w:cs="Courier New"/>
          <w:sz w:val="20"/>
          <w:szCs w:val="20"/>
          <w:rPrChange w:id="3226" w:author="Wayne Kunze" w:date="2018-05-09T12:40:00Z">
            <w:rPr>
              <w:rFonts w:ascii="Courier New" w:hAnsi="Courier New" w:cs="Courier New"/>
            </w:rPr>
          </w:rPrChange>
        </w:rPr>
        <w:t>NumClusters</w:t>
      </w:r>
      <w:proofErr w:type="spellEnd"/>
      <w:r w:rsidRPr="00377514">
        <w:rPr>
          <w:rFonts w:ascii="Courier" w:hAnsi="Courier" w:cs="Courier New"/>
          <w:sz w:val="20"/>
          <w:szCs w:val="20"/>
          <w:rPrChange w:id="3227" w:author="Wayne Kunze" w:date="2018-05-09T12:40:00Z">
            <w:rPr>
              <w:rFonts w:ascii="Courier New" w:hAnsi="Courier New" w:cs="Courier New"/>
            </w:rPr>
          </w:rPrChange>
        </w:rPr>
        <w:t>))</w:t>
      </w:r>
    </w:p>
    <w:p w14:paraId="1091578A" w14:textId="77777777" w:rsidR="00A43594" w:rsidRPr="00377514" w:rsidRDefault="4BC61DC6" w:rsidP="00A43594">
      <w:pPr>
        <w:spacing w:line="240" w:lineRule="auto"/>
        <w:ind w:firstLine="0"/>
        <w:rPr>
          <w:rFonts w:ascii="Courier" w:hAnsi="Courier" w:cs="Courier New"/>
          <w:sz w:val="20"/>
          <w:szCs w:val="20"/>
          <w:rPrChange w:id="3228" w:author="Wayne Kunze" w:date="2018-05-09T12:40:00Z">
            <w:rPr>
              <w:rFonts w:ascii="Courier New" w:hAnsi="Courier New" w:cs="Courier New"/>
            </w:rPr>
          </w:rPrChange>
        </w:rPr>
      </w:pPr>
      <w:r w:rsidRPr="00377514">
        <w:rPr>
          <w:rFonts w:ascii="Courier" w:hAnsi="Courier" w:cs="Courier New"/>
          <w:sz w:val="20"/>
          <w:szCs w:val="20"/>
          <w:rPrChange w:id="3229" w:author="Wayne Kunze" w:date="2018-05-09T12:40:00Z">
            <w:rPr>
              <w:rFonts w:ascii="Courier New" w:hAnsi="Courier New" w:cs="Courier New"/>
            </w:rPr>
          </w:rPrChange>
        </w:rPr>
        <w:t xml:space="preserve">  for (ii in </w:t>
      </w:r>
      <w:proofErr w:type="gramStart"/>
      <w:r w:rsidRPr="00377514">
        <w:rPr>
          <w:rFonts w:ascii="Courier" w:hAnsi="Courier" w:cs="Courier New"/>
          <w:sz w:val="20"/>
          <w:szCs w:val="20"/>
          <w:rPrChange w:id="3230" w:author="Wayne Kunze" w:date="2018-05-09T12:40:00Z">
            <w:rPr>
              <w:rFonts w:ascii="Courier New" w:hAnsi="Courier New" w:cs="Courier New"/>
            </w:rPr>
          </w:rPrChange>
        </w:rPr>
        <w:t>1:NumClusters</w:t>
      </w:r>
      <w:proofErr w:type="gramEnd"/>
      <w:r w:rsidRPr="00377514">
        <w:rPr>
          <w:rFonts w:ascii="Courier" w:hAnsi="Courier" w:cs="Courier New"/>
          <w:sz w:val="20"/>
          <w:szCs w:val="20"/>
          <w:rPrChange w:id="3231" w:author="Wayne Kunze" w:date="2018-05-09T12:40:00Z">
            <w:rPr>
              <w:rFonts w:ascii="Courier New" w:hAnsi="Courier New" w:cs="Courier New"/>
            </w:rPr>
          </w:rPrChange>
        </w:rPr>
        <w:t>){</w:t>
      </w:r>
    </w:p>
    <w:p w14:paraId="32D80706" w14:textId="77777777" w:rsidR="00A43594" w:rsidRPr="00377514" w:rsidRDefault="4BC61DC6" w:rsidP="00A43594">
      <w:pPr>
        <w:spacing w:line="240" w:lineRule="auto"/>
        <w:ind w:firstLine="0"/>
        <w:rPr>
          <w:rFonts w:ascii="Courier" w:hAnsi="Courier" w:cs="Courier New"/>
          <w:sz w:val="20"/>
          <w:szCs w:val="20"/>
          <w:rPrChange w:id="3232" w:author="Wayne Kunze" w:date="2018-05-09T12:40:00Z">
            <w:rPr>
              <w:rFonts w:ascii="Courier New" w:hAnsi="Courier New" w:cs="Courier New"/>
            </w:rPr>
          </w:rPrChange>
        </w:rPr>
      </w:pPr>
      <w:r w:rsidRPr="00377514">
        <w:rPr>
          <w:rFonts w:ascii="Courier" w:hAnsi="Courier" w:cs="Courier New"/>
          <w:sz w:val="20"/>
          <w:szCs w:val="20"/>
          <w:rPrChange w:id="3233"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34" w:author="Wayne Kunze" w:date="2018-05-09T12:40:00Z">
            <w:rPr>
              <w:rFonts w:ascii="Courier New" w:hAnsi="Courier New" w:cs="Courier New"/>
            </w:rPr>
          </w:rPrChange>
        </w:rPr>
        <w:t>print(</w:t>
      </w:r>
      <w:proofErr w:type="gramEnd"/>
      <w:r w:rsidRPr="00377514">
        <w:rPr>
          <w:rFonts w:ascii="Courier" w:hAnsi="Courier" w:cs="Courier New"/>
          <w:sz w:val="20"/>
          <w:szCs w:val="20"/>
          <w:rPrChange w:id="3235" w:author="Wayne Kunze" w:date="2018-05-09T12:40:00Z">
            <w:rPr>
              <w:rFonts w:ascii="Courier New" w:hAnsi="Courier New" w:cs="Courier New"/>
            </w:rPr>
          </w:rPrChange>
        </w:rPr>
        <w:t>paste("Cluster: ",ii,</w:t>
      </w:r>
    </w:p>
    <w:p w14:paraId="24924C5F" w14:textId="77777777" w:rsidR="00A43594" w:rsidRPr="00377514" w:rsidRDefault="4BC61DC6" w:rsidP="00A43594">
      <w:pPr>
        <w:spacing w:line="240" w:lineRule="auto"/>
        <w:ind w:firstLine="0"/>
        <w:rPr>
          <w:rFonts w:ascii="Courier" w:hAnsi="Courier" w:cs="Courier New"/>
          <w:sz w:val="20"/>
          <w:szCs w:val="20"/>
          <w:rPrChange w:id="3236" w:author="Wayne Kunze" w:date="2018-05-09T12:40:00Z">
            <w:rPr>
              <w:rFonts w:ascii="Courier New" w:hAnsi="Courier New" w:cs="Courier New"/>
            </w:rPr>
          </w:rPrChange>
        </w:rPr>
      </w:pPr>
      <w:r w:rsidRPr="00377514">
        <w:rPr>
          <w:rFonts w:ascii="Courier" w:hAnsi="Courier" w:cs="Courier New"/>
          <w:sz w:val="20"/>
          <w:szCs w:val="20"/>
          <w:rPrChange w:id="3237" w:author="Wayne Kunze" w:date="2018-05-09T12:40:00Z">
            <w:rPr>
              <w:rFonts w:ascii="Courier New" w:hAnsi="Courier New" w:cs="Courier New"/>
            </w:rPr>
          </w:rPrChange>
        </w:rPr>
        <w:t xml:space="preserve">                "   mean: ", </w:t>
      </w:r>
      <w:proofErr w:type="gramStart"/>
      <w:r w:rsidRPr="00377514">
        <w:rPr>
          <w:rFonts w:ascii="Courier" w:hAnsi="Courier" w:cs="Courier New"/>
          <w:sz w:val="20"/>
          <w:szCs w:val="20"/>
          <w:rPrChange w:id="3238" w:author="Wayne Kunze" w:date="2018-05-09T12:40:00Z">
            <w:rPr>
              <w:rFonts w:ascii="Courier New" w:hAnsi="Courier New" w:cs="Courier New"/>
            </w:rPr>
          </w:rPrChange>
        </w:rPr>
        <w:t>mean(</w:t>
      </w:r>
      <w:proofErr w:type="gramEnd"/>
      <w:r w:rsidRPr="00377514">
        <w:rPr>
          <w:rFonts w:ascii="Courier" w:hAnsi="Courier" w:cs="Courier New"/>
          <w:sz w:val="20"/>
          <w:szCs w:val="20"/>
          <w:rPrChange w:id="3239" w:author="Wayne Kunze" w:date="2018-05-09T12:40:00Z">
            <w:rPr>
              <w:rFonts w:ascii="Courier New" w:hAnsi="Courier New" w:cs="Courier New"/>
            </w:rPr>
          </w:rPrChange>
        </w:rPr>
        <w:t>y[</w:t>
      </w:r>
      <w:proofErr w:type="spellStart"/>
      <w:r w:rsidRPr="00377514">
        <w:rPr>
          <w:rFonts w:ascii="Courier" w:hAnsi="Courier" w:cs="Courier New"/>
          <w:sz w:val="20"/>
          <w:szCs w:val="20"/>
          <w:rPrChange w:id="3240"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41" w:author="Wayne Kunze" w:date="2018-05-09T12:40:00Z">
            <w:rPr>
              <w:rFonts w:ascii="Courier New" w:hAnsi="Courier New" w:cs="Courier New"/>
            </w:rPr>
          </w:rPrChange>
        </w:rPr>
        <w:t xml:space="preserve"> == ii]), </w:t>
      </w:r>
    </w:p>
    <w:p w14:paraId="1B888E2A" w14:textId="77777777" w:rsidR="00A43594" w:rsidRPr="00377514" w:rsidRDefault="4BC61DC6" w:rsidP="00A43594">
      <w:pPr>
        <w:spacing w:line="240" w:lineRule="auto"/>
        <w:ind w:firstLine="0"/>
        <w:rPr>
          <w:rFonts w:ascii="Courier" w:hAnsi="Courier" w:cs="Courier New"/>
          <w:sz w:val="20"/>
          <w:szCs w:val="20"/>
          <w:rPrChange w:id="3242" w:author="Wayne Kunze" w:date="2018-05-09T12:40:00Z">
            <w:rPr>
              <w:rFonts w:ascii="Courier New" w:hAnsi="Courier New" w:cs="Courier New"/>
            </w:rPr>
          </w:rPrChange>
        </w:rPr>
      </w:pPr>
      <w:r w:rsidRPr="00377514">
        <w:rPr>
          <w:rFonts w:ascii="Courier" w:hAnsi="Courier" w:cs="Courier New"/>
          <w:sz w:val="20"/>
          <w:szCs w:val="20"/>
          <w:rPrChange w:id="3243"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44" w:author="Wayne Kunze" w:date="2018-05-09T12:40:00Z">
            <w:rPr>
              <w:rFonts w:ascii="Courier New" w:hAnsi="Courier New" w:cs="Courier New"/>
            </w:rPr>
          </w:rPrChange>
        </w:rPr>
        <w:t>cat(</w:t>
      </w:r>
      <w:proofErr w:type="gramEnd"/>
      <w:r w:rsidRPr="00377514">
        <w:rPr>
          <w:rFonts w:ascii="Courier" w:hAnsi="Courier" w:cs="Courier New"/>
          <w:sz w:val="20"/>
          <w:szCs w:val="20"/>
          <w:rPrChange w:id="3245" w:author="Wayne Kunze" w:date="2018-05-09T12:40:00Z">
            <w:rPr>
              <w:rFonts w:ascii="Courier New" w:hAnsi="Courier New" w:cs="Courier New"/>
            </w:rPr>
          </w:rPrChange>
        </w:rPr>
        <w:t>"     Actual: ", y[</w:t>
      </w:r>
      <w:proofErr w:type="spellStart"/>
      <w:r w:rsidRPr="00377514">
        <w:rPr>
          <w:rFonts w:ascii="Courier" w:hAnsi="Courier" w:cs="Courier New"/>
          <w:sz w:val="20"/>
          <w:szCs w:val="20"/>
          <w:rPrChange w:id="3246" w:author="Wayne Kunze" w:date="2018-05-09T12:40:00Z">
            <w:rPr>
              <w:rFonts w:ascii="Courier New" w:hAnsi="Courier New" w:cs="Courier New"/>
            </w:rPr>
          </w:rPrChange>
        </w:rPr>
        <w:t>Ktest$cluster</w:t>
      </w:r>
      <w:proofErr w:type="spellEnd"/>
      <w:r w:rsidRPr="00377514">
        <w:rPr>
          <w:rFonts w:ascii="Courier" w:hAnsi="Courier" w:cs="Courier New"/>
          <w:sz w:val="20"/>
          <w:szCs w:val="20"/>
          <w:rPrChange w:id="3247" w:author="Wayne Kunze" w:date="2018-05-09T12:40:00Z">
            <w:rPr>
              <w:rFonts w:ascii="Courier New" w:hAnsi="Courier New" w:cs="Courier New"/>
            </w:rPr>
          </w:rPrChange>
        </w:rPr>
        <w:t xml:space="preserve"> == ii])))</w:t>
      </w:r>
    </w:p>
    <w:p w14:paraId="60C296D4" w14:textId="77777777" w:rsidR="00A43594" w:rsidRPr="00377514" w:rsidRDefault="4BC61DC6" w:rsidP="00A43594">
      <w:pPr>
        <w:spacing w:line="240" w:lineRule="auto"/>
        <w:ind w:firstLine="0"/>
        <w:rPr>
          <w:rFonts w:ascii="Courier" w:hAnsi="Courier" w:cs="Courier New"/>
          <w:sz w:val="20"/>
          <w:szCs w:val="20"/>
          <w:rPrChange w:id="3248" w:author="Wayne Kunze" w:date="2018-05-09T12:40:00Z">
            <w:rPr>
              <w:rFonts w:ascii="Courier New" w:hAnsi="Courier New" w:cs="Courier New"/>
            </w:rPr>
          </w:rPrChange>
        </w:rPr>
      </w:pPr>
      <w:r w:rsidRPr="00377514">
        <w:rPr>
          <w:rFonts w:ascii="Courier" w:hAnsi="Courier" w:cs="Courier New"/>
          <w:sz w:val="20"/>
          <w:szCs w:val="20"/>
          <w:rPrChange w:id="3249" w:author="Wayne Kunze" w:date="2018-05-09T12:40:00Z">
            <w:rPr>
              <w:rFonts w:ascii="Courier New" w:hAnsi="Courier New" w:cs="Courier New"/>
            </w:rPr>
          </w:rPrChange>
        </w:rPr>
        <w:t xml:space="preserve">  }</w:t>
      </w:r>
    </w:p>
    <w:p w14:paraId="24213E5A" w14:textId="77777777" w:rsidR="00A43594" w:rsidRPr="00377514" w:rsidRDefault="4BC61DC6" w:rsidP="00A43594">
      <w:pPr>
        <w:spacing w:line="240" w:lineRule="auto"/>
        <w:ind w:firstLine="0"/>
        <w:rPr>
          <w:rFonts w:ascii="Courier" w:hAnsi="Courier" w:cs="Courier New"/>
          <w:sz w:val="20"/>
          <w:szCs w:val="20"/>
          <w:rPrChange w:id="3250" w:author="Wayne Kunze" w:date="2018-05-09T12:40:00Z">
            <w:rPr>
              <w:rFonts w:ascii="Courier New" w:hAnsi="Courier New" w:cs="Courier New"/>
            </w:rPr>
          </w:rPrChange>
        </w:rPr>
      </w:pPr>
      <w:r w:rsidRPr="00377514">
        <w:rPr>
          <w:rFonts w:ascii="Courier" w:hAnsi="Courier" w:cs="Courier New"/>
          <w:sz w:val="20"/>
          <w:szCs w:val="20"/>
          <w:rPrChange w:id="3251" w:author="Wayne Kunze" w:date="2018-05-09T12:40:00Z">
            <w:rPr>
              <w:rFonts w:ascii="Courier New" w:hAnsi="Courier New" w:cs="Courier New"/>
            </w:rPr>
          </w:rPrChange>
        </w:rPr>
        <w:t xml:space="preserve">  </w:t>
      </w:r>
      <w:proofErr w:type="gramStart"/>
      <w:r w:rsidRPr="00377514">
        <w:rPr>
          <w:rFonts w:ascii="Courier" w:hAnsi="Courier" w:cs="Courier New"/>
          <w:sz w:val="20"/>
          <w:szCs w:val="20"/>
          <w:rPrChange w:id="3252" w:author="Wayne Kunze" w:date="2018-05-09T12:40:00Z">
            <w:rPr>
              <w:rFonts w:ascii="Courier New" w:hAnsi="Courier New" w:cs="Courier New"/>
            </w:rPr>
          </w:rPrChange>
        </w:rPr>
        <w:t>print(</w:t>
      </w:r>
      <w:proofErr w:type="gramEnd"/>
      <w:r w:rsidRPr="00377514">
        <w:rPr>
          <w:rFonts w:ascii="Courier" w:hAnsi="Courier" w:cs="Courier New"/>
          <w:sz w:val="20"/>
          <w:szCs w:val="20"/>
          <w:rPrChange w:id="3253" w:author="Wayne Kunze" w:date="2018-05-09T12:40:00Z">
            <w:rPr>
              <w:rFonts w:ascii="Courier New" w:hAnsi="Courier New" w:cs="Courier New"/>
            </w:rPr>
          </w:rPrChange>
        </w:rPr>
        <w:t>'===========================')</w:t>
      </w:r>
    </w:p>
    <w:p w14:paraId="4AB398EA" w14:textId="22EA2DF8" w:rsidR="00A43594" w:rsidRPr="00377514" w:rsidRDefault="4BC61DC6" w:rsidP="00A43594">
      <w:pPr>
        <w:spacing w:line="240" w:lineRule="auto"/>
        <w:ind w:firstLine="0"/>
        <w:rPr>
          <w:rFonts w:ascii="Courier" w:hAnsi="Courier" w:cs="Courier New"/>
          <w:sz w:val="20"/>
          <w:szCs w:val="20"/>
          <w:rPrChange w:id="3254" w:author="Wayne Kunze" w:date="2018-05-09T12:40:00Z">
            <w:rPr>
              <w:rFonts w:ascii="Courier New" w:hAnsi="Courier New" w:cs="Courier New"/>
            </w:rPr>
          </w:rPrChange>
        </w:rPr>
      </w:pPr>
      <w:r w:rsidRPr="00377514">
        <w:rPr>
          <w:rFonts w:ascii="Courier" w:hAnsi="Courier" w:cs="Courier New"/>
          <w:sz w:val="20"/>
          <w:szCs w:val="20"/>
          <w:rPrChange w:id="3255" w:author="Wayne Kunze" w:date="2018-05-09T12:40:00Z">
            <w:rPr>
              <w:rFonts w:ascii="Courier New" w:hAnsi="Courier New" w:cs="Courier New"/>
            </w:rPr>
          </w:rPrChange>
        </w:rPr>
        <w:t>}</w:t>
      </w:r>
    </w:p>
    <w:p w14:paraId="0CF23CA5" w14:textId="440D3D3D" w:rsidR="00A43594" w:rsidRDefault="00A43594" w:rsidP="00A43594">
      <w:pPr>
        <w:spacing w:line="240" w:lineRule="auto"/>
        <w:ind w:firstLine="0"/>
        <w:rPr>
          <w:rFonts w:ascii="Courier New" w:hAnsi="Courier New" w:cs="Courier New"/>
        </w:rPr>
      </w:pPr>
    </w:p>
    <w:p w14:paraId="5E2E47B2" w14:textId="77777777" w:rsidR="00377514" w:rsidRDefault="00377514">
      <w:pPr>
        <w:suppressAutoHyphens w:val="0"/>
        <w:rPr>
          <w:ins w:id="3256" w:author="Wayne Kunze" w:date="2018-05-09T12:40:00Z"/>
          <w:rFonts w:ascii="Courier New" w:hAnsi="Courier New" w:cs="Courier New"/>
        </w:rPr>
      </w:pPr>
      <w:ins w:id="3257" w:author="Wayne Kunze" w:date="2018-05-09T12:40:00Z">
        <w:r>
          <w:rPr>
            <w:rFonts w:ascii="Courier New" w:hAnsi="Courier New" w:cs="Courier New"/>
          </w:rPr>
          <w:br w:type="page"/>
        </w:r>
      </w:ins>
    </w:p>
    <w:p w14:paraId="6EDBDA27" w14:textId="0BA89A25" w:rsidR="00A43594" w:rsidDel="00377514" w:rsidRDefault="00A43594">
      <w:pPr>
        <w:pStyle w:val="Heading2"/>
        <w:rPr>
          <w:del w:id="3258" w:author="Wayne Kunze" w:date="2018-05-09T12:40:00Z"/>
        </w:rPr>
        <w:pPrChange w:id="3259" w:author="Wayne Kunze" w:date="2018-05-09T12:40:00Z">
          <w:pPr>
            <w:suppressAutoHyphens w:val="0"/>
          </w:pPr>
        </w:pPrChange>
      </w:pPr>
      <w:del w:id="3260" w:author="Wayne Kunze" w:date="2018-05-09T12:40:00Z">
        <w:r w:rsidDel="00377514">
          <w:lastRenderedPageBreak/>
          <w:br w:type="page"/>
        </w:r>
      </w:del>
    </w:p>
    <w:p w14:paraId="4AF328F2" w14:textId="0B084E47" w:rsidR="00A43594" w:rsidDel="00377514" w:rsidRDefault="009D2D38">
      <w:pPr>
        <w:pStyle w:val="Heading2"/>
        <w:rPr>
          <w:del w:id="3261" w:author="Wayne Kunze" w:date="2018-05-09T12:41:00Z"/>
        </w:rPr>
        <w:pPrChange w:id="3262" w:author="Wayne Kunze" w:date="2018-05-09T12:40:00Z">
          <w:pPr>
            <w:pStyle w:val="Subtitle"/>
          </w:pPr>
        </w:pPrChange>
      </w:pPr>
      <w:proofErr w:type="spellStart"/>
      <w:ins w:id="3263" w:author="Caleb Perry" w:date="2018-05-09T17:57:00Z">
        <w:r>
          <w:t>t</w:t>
        </w:r>
      </w:ins>
      <w:del w:id="3264" w:author="Caleb Perry" w:date="2018-05-09T17:57:00Z">
        <w:r w:rsidR="4BC61DC6" w:rsidDel="009D2D38">
          <w:delText>T</w:delText>
        </w:r>
      </w:del>
      <w:proofErr w:type="gramStart"/>
      <w:r w:rsidR="4BC61DC6">
        <w:t>rees.R</w:t>
      </w:r>
      <w:proofErr w:type="spellEnd"/>
      <w:proofErr w:type="gramEnd"/>
    </w:p>
    <w:p w14:paraId="7ACE2718" w14:textId="51BEC113" w:rsidR="00A43594" w:rsidRDefault="00A43594">
      <w:pPr>
        <w:pStyle w:val="Heading2"/>
        <w:pPrChange w:id="3265" w:author="Wayne Kunze" w:date="2018-05-09T12:41:00Z">
          <w:pPr>
            <w:spacing w:line="240" w:lineRule="auto"/>
            <w:ind w:firstLine="0"/>
          </w:pPr>
        </w:pPrChange>
      </w:pPr>
    </w:p>
    <w:p w14:paraId="29EEF588" w14:textId="77777777" w:rsidR="00A43594" w:rsidRPr="00377514" w:rsidRDefault="4BC61DC6" w:rsidP="00A43594">
      <w:pPr>
        <w:spacing w:line="240" w:lineRule="auto"/>
        <w:ind w:firstLine="0"/>
        <w:rPr>
          <w:rFonts w:ascii="Courier" w:hAnsi="Courier" w:cs="Courier New"/>
          <w:sz w:val="20"/>
          <w:szCs w:val="20"/>
          <w:rPrChange w:id="3266" w:author="Wayne Kunze" w:date="2018-05-09T12:41:00Z">
            <w:rPr>
              <w:rFonts w:ascii="Courier New" w:hAnsi="Courier New" w:cs="Courier New"/>
            </w:rPr>
          </w:rPrChange>
        </w:rPr>
      </w:pPr>
      <w:r w:rsidRPr="00377514">
        <w:rPr>
          <w:rFonts w:ascii="Courier" w:hAnsi="Courier" w:cs="Courier New"/>
          <w:sz w:val="20"/>
          <w:szCs w:val="20"/>
          <w:rPrChange w:id="3267" w:author="Wayne Kunze" w:date="2018-05-09T12:41:00Z">
            <w:rPr>
              <w:rFonts w:ascii="Courier New" w:hAnsi="Courier New" w:cs="Courier New"/>
            </w:rPr>
          </w:rPrChange>
        </w:rPr>
        <w:t>library(ISLR)</w:t>
      </w:r>
    </w:p>
    <w:p w14:paraId="4F4E2863" w14:textId="77777777" w:rsidR="00A43594" w:rsidRPr="00377514" w:rsidRDefault="4BC61DC6" w:rsidP="00A43594">
      <w:pPr>
        <w:spacing w:line="240" w:lineRule="auto"/>
        <w:ind w:firstLine="0"/>
        <w:rPr>
          <w:rFonts w:ascii="Courier" w:hAnsi="Courier" w:cs="Courier New"/>
          <w:sz w:val="20"/>
          <w:szCs w:val="20"/>
          <w:rPrChange w:id="3268" w:author="Wayne Kunze" w:date="2018-05-09T12:41:00Z">
            <w:rPr>
              <w:rFonts w:ascii="Courier New" w:hAnsi="Courier New" w:cs="Courier New"/>
            </w:rPr>
          </w:rPrChange>
        </w:rPr>
      </w:pPr>
      <w:r w:rsidRPr="00377514">
        <w:rPr>
          <w:rFonts w:ascii="Courier" w:hAnsi="Courier" w:cs="Courier New"/>
          <w:sz w:val="20"/>
          <w:szCs w:val="20"/>
          <w:rPrChange w:id="3269" w:author="Wayne Kunze" w:date="2018-05-09T12:41:00Z">
            <w:rPr>
              <w:rFonts w:ascii="Courier New" w:hAnsi="Courier New" w:cs="Courier New"/>
            </w:rPr>
          </w:rPrChange>
        </w:rPr>
        <w:t xml:space="preserve">library(tree) </w:t>
      </w:r>
    </w:p>
    <w:p w14:paraId="047050D5" w14:textId="77777777" w:rsidR="00A43594" w:rsidRPr="00377514" w:rsidRDefault="4BC61DC6" w:rsidP="00A43594">
      <w:pPr>
        <w:spacing w:line="240" w:lineRule="auto"/>
        <w:ind w:firstLine="0"/>
        <w:rPr>
          <w:rFonts w:ascii="Courier" w:hAnsi="Courier" w:cs="Courier New"/>
          <w:sz w:val="20"/>
          <w:szCs w:val="20"/>
          <w:rPrChange w:id="3270" w:author="Wayne Kunze" w:date="2018-05-09T12:41:00Z">
            <w:rPr>
              <w:rFonts w:ascii="Courier New" w:hAnsi="Courier New" w:cs="Courier New"/>
            </w:rPr>
          </w:rPrChange>
        </w:rPr>
      </w:pPr>
      <w:r w:rsidRPr="00377514">
        <w:rPr>
          <w:rFonts w:ascii="Courier" w:hAnsi="Courier" w:cs="Courier New"/>
          <w:sz w:val="20"/>
          <w:szCs w:val="20"/>
          <w:rPrChange w:id="3271"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72" w:author="Wayne Kunze" w:date="2018-05-09T12:41:00Z">
            <w:rPr>
              <w:rFonts w:ascii="Courier New" w:hAnsi="Courier New" w:cs="Courier New"/>
            </w:rPr>
          </w:rPrChange>
        </w:rPr>
        <w:t>install.packages</w:t>
      </w:r>
      <w:proofErr w:type="spellEnd"/>
      <w:proofErr w:type="gramEnd"/>
      <w:r w:rsidRPr="00377514">
        <w:rPr>
          <w:rFonts w:ascii="Courier" w:hAnsi="Courier" w:cs="Courier New"/>
          <w:sz w:val="20"/>
          <w:szCs w:val="20"/>
          <w:rPrChange w:id="3273" w:author="Wayne Kunze" w:date="2018-05-09T12:41:00Z">
            <w:rPr>
              <w:rFonts w:ascii="Courier New" w:hAnsi="Courier New" w:cs="Courier New"/>
            </w:rPr>
          </w:rPrChange>
        </w:rPr>
        <w:t>('</w:t>
      </w:r>
      <w:proofErr w:type="spellStart"/>
      <w:r w:rsidRPr="00377514">
        <w:rPr>
          <w:rFonts w:ascii="Courier" w:hAnsi="Courier" w:cs="Courier New"/>
          <w:sz w:val="20"/>
          <w:szCs w:val="20"/>
          <w:rPrChange w:id="3274" w:author="Wayne Kunze" w:date="2018-05-09T12:41:00Z">
            <w:rPr>
              <w:rFonts w:ascii="Courier New" w:hAnsi="Courier New" w:cs="Courier New"/>
            </w:rPr>
          </w:rPrChange>
        </w:rPr>
        <w:t>randomForest</w:t>
      </w:r>
      <w:proofErr w:type="spellEnd"/>
      <w:r w:rsidRPr="00377514">
        <w:rPr>
          <w:rFonts w:ascii="Courier" w:hAnsi="Courier" w:cs="Courier New"/>
          <w:sz w:val="20"/>
          <w:szCs w:val="20"/>
          <w:rPrChange w:id="3275" w:author="Wayne Kunze" w:date="2018-05-09T12:41:00Z">
            <w:rPr>
              <w:rFonts w:ascii="Courier New" w:hAnsi="Courier New" w:cs="Courier New"/>
            </w:rPr>
          </w:rPrChange>
        </w:rPr>
        <w:t>')</w:t>
      </w:r>
    </w:p>
    <w:p w14:paraId="63D9C050" w14:textId="77777777" w:rsidR="00A43594" w:rsidRPr="00377514" w:rsidRDefault="4BC61DC6" w:rsidP="00A43594">
      <w:pPr>
        <w:spacing w:line="240" w:lineRule="auto"/>
        <w:ind w:firstLine="0"/>
        <w:rPr>
          <w:rFonts w:ascii="Courier" w:hAnsi="Courier" w:cs="Courier New"/>
          <w:sz w:val="20"/>
          <w:szCs w:val="20"/>
          <w:rPrChange w:id="3276" w:author="Wayne Kunze" w:date="2018-05-09T12:41:00Z">
            <w:rPr>
              <w:rFonts w:ascii="Courier New" w:hAnsi="Courier New" w:cs="Courier New"/>
            </w:rPr>
          </w:rPrChange>
        </w:rPr>
      </w:pPr>
      <w:r w:rsidRPr="00377514">
        <w:rPr>
          <w:rFonts w:ascii="Courier" w:hAnsi="Courier" w:cs="Courier New"/>
          <w:sz w:val="20"/>
          <w:szCs w:val="20"/>
          <w:rPrChange w:id="3277" w:author="Wayne Kunze" w:date="2018-05-09T12:41:00Z">
            <w:rPr>
              <w:rFonts w:ascii="Courier New" w:hAnsi="Courier New" w:cs="Courier New"/>
            </w:rPr>
          </w:rPrChange>
        </w:rPr>
        <w:t>library(randomForest)</w:t>
      </w:r>
    </w:p>
    <w:p w14:paraId="33B39B19" w14:textId="77777777" w:rsidR="00A43594" w:rsidRPr="00377514" w:rsidRDefault="4BC61DC6" w:rsidP="00A43594">
      <w:pPr>
        <w:spacing w:line="240" w:lineRule="auto"/>
        <w:ind w:firstLine="0"/>
        <w:rPr>
          <w:rFonts w:ascii="Courier" w:hAnsi="Courier" w:cs="Courier New"/>
          <w:sz w:val="20"/>
          <w:szCs w:val="20"/>
          <w:rPrChange w:id="3278" w:author="Wayne Kunze" w:date="2018-05-09T12:41:00Z">
            <w:rPr>
              <w:rFonts w:ascii="Courier New" w:hAnsi="Courier New" w:cs="Courier New"/>
            </w:rPr>
          </w:rPrChange>
        </w:rPr>
      </w:pPr>
      <w:r w:rsidRPr="00377514">
        <w:rPr>
          <w:rFonts w:ascii="Courier" w:hAnsi="Courier" w:cs="Courier New"/>
          <w:sz w:val="20"/>
          <w:szCs w:val="20"/>
          <w:rPrChange w:id="3279" w:author="Wayne Kunze" w:date="2018-05-09T12:41:00Z">
            <w:rPr>
              <w:rFonts w:ascii="Courier New" w:hAnsi="Courier New" w:cs="Courier New"/>
            </w:rPr>
          </w:rPrChange>
        </w:rPr>
        <w:t>#source("http://bioconductor.org/</w:t>
      </w:r>
      <w:proofErr w:type="spellStart"/>
      <w:r w:rsidRPr="00377514">
        <w:rPr>
          <w:rFonts w:ascii="Courier" w:hAnsi="Courier" w:cs="Courier New"/>
          <w:sz w:val="20"/>
          <w:szCs w:val="20"/>
          <w:rPrChange w:id="3280" w:author="Wayne Kunze" w:date="2018-05-09T12:41:00Z">
            <w:rPr>
              <w:rFonts w:ascii="Courier New" w:hAnsi="Courier New" w:cs="Courier New"/>
            </w:rPr>
          </w:rPrChange>
        </w:rPr>
        <w:t>biocLite.R</w:t>
      </w:r>
      <w:proofErr w:type="spellEnd"/>
      <w:r w:rsidRPr="00377514">
        <w:rPr>
          <w:rFonts w:ascii="Courier" w:hAnsi="Courier" w:cs="Courier New"/>
          <w:sz w:val="20"/>
          <w:szCs w:val="20"/>
          <w:rPrChange w:id="3281" w:author="Wayne Kunze" w:date="2018-05-09T12:41:00Z">
            <w:rPr>
              <w:rFonts w:ascii="Courier New" w:hAnsi="Courier New" w:cs="Courier New"/>
            </w:rPr>
          </w:rPrChange>
        </w:rPr>
        <w:t>")</w:t>
      </w:r>
    </w:p>
    <w:p w14:paraId="0C51E65A" w14:textId="77777777" w:rsidR="00A43594" w:rsidRPr="00377514" w:rsidRDefault="4BC61DC6" w:rsidP="00A43594">
      <w:pPr>
        <w:spacing w:line="240" w:lineRule="auto"/>
        <w:ind w:firstLine="0"/>
        <w:rPr>
          <w:rFonts w:ascii="Courier" w:hAnsi="Courier" w:cs="Courier New"/>
          <w:sz w:val="20"/>
          <w:szCs w:val="20"/>
          <w:rPrChange w:id="3282" w:author="Wayne Kunze" w:date="2018-05-09T12:41:00Z">
            <w:rPr>
              <w:rFonts w:ascii="Courier New" w:hAnsi="Courier New" w:cs="Courier New"/>
            </w:rPr>
          </w:rPrChange>
        </w:rPr>
      </w:pPr>
      <w:r w:rsidRPr="00377514">
        <w:rPr>
          <w:rFonts w:ascii="Courier" w:hAnsi="Courier" w:cs="Courier New"/>
          <w:sz w:val="20"/>
          <w:szCs w:val="20"/>
          <w:rPrChange w:id="3283" w:author="Wayne Kunze" w:date="2018-05-09T12:41:00Z">
            <w:rPr>
              <w:rFonts w:ascii="Courier New" w:hAnsi="Courier New" w:cs="Courier New"/>
            </w:rPr>
          </w:rPrChange>
        </w:rPr>
        <w:t>#</w:t>
      </w:r>
      <w:proofErr w:type="spellStart"/>
      <w:proofErr w:type="gramStart"/>
      <w:r w:rsidRPr="00377514">
        <w:rPr>
          <w:rFonts w:ascii="Courier" w:hAnsi="Courier" w:cs="Courier New"/>
          <w:sz w:val="20"/>
          <w:szCs w:val="20"/>
          <w:rPrChange w:id="3284" w:author="Wayne Kunze" w:date="2018-05-09T12:41:00Z">
            <w:rPr>
              <w:rFonts w:ascii="Courier New" w:hAnsi="Courier New" w:cs="Courier New"/>
            </w:rPr>
          </w:rPrChange>
        </w:rPr>
        <w:t>biocLite</w:t>
      </w:r>
      <w:proofErr w:type="spellEnd"/>
      <w:r w:rsidRPr="00377514">
        <w:rPr>
          <w:rFonts w:ascii="Courier" w:hAnsi="Courier" w:cs="Courier New"/>
          <w:sz w:val="20"/>
          <w:szCs w:val="20"/>
          <w:rPrChange w:id="3285" w:author="Wayne Kunze" w:date="2018-05-09T12:41:00Z">
            <w:rPr>
              <w:rFonts w:ascii="Courier New" w:hAnsi="Courier New" w:cs="Courier New"/>
            </w:rPr>
          </w:rPrChange>
        </w:rPr>
        <w:t>(</w:t>
      </w:r>
      <w:proofErr w:type="gramEnd"/>
      <w:r w:rsidRPr="00377514">
        <w:rPr>
          <w:rFonts w:ascii="Courier" w:hAnsi="Courier" w:cs="Courier New"/>
          <w:sz w:val="20"/>
          <w:szCs w:val="20"/>
          <w:rPrChange w:id="3286" w:author="Wayne Kunze" w:date="2018-05-09T12:41:00Z">
            <w:rPr>
              <w:rFonts w:ascii="Courier New" w:hAnsi="Courier New" w:cs="Courier New"/>
            </w:rPr>
          </w:rPrChange>
        </w:rPr>
        <w:t>"illuminaHumanv4.db")</w:t>
      </w:r>
    </w:p>
    <w:p w14:paraId="3CFEBD1F" w14:textId="77777777" w:rsidR="00A43594" w:rsidRPr="00377514" w:rsidRDefault="4BC61DC6" w:rsidP="00A43594">
      <w:pPr>
        <w:spacing w:line="240" w:lineRule="auto"/>
        <w:ind w:firstLine="0"/>
        <w:rPr>
          <w:rFonts w:ascii="Courier" w:hAnsi="Courier" w:cs="Courier New"/>
          <w:sz w:val="20"/>
          <w:szCs w:val="20"/>
          <w:rPrChange w:id="3287" w:author="Wayne Kunze" w:date="2018-05-09T12:41:00Z">
            <w:rPr>
              <w:rFonts w:ascii="Courier New" w:hAnsi="Courier New" w:cs="Courier New"/>
            </w:rPr>
          </w:rPrChange>
        </w:rPr>
      </w:pPr>
      <w:proofErr w:type="gramStart"/>
      <w:r w:rsidRPr="00377514">
        <w:rPr>
          <w:rFonts w:ascii="Courier" w:hAnsi="Courier" w:cs="Courier New"/>
          <w:sz w:val="20"/>
          <w:szCs w:val="20"/>
          <w:rPrChange w:id="3288" w:author="Wayne Kunze" w:date="2018-05-09T12:41:00Z">
            <w:rPr>
              <w:rFonts w:ascii="Courier New" w:hAnsi="Courier New" w:cs="Courier New"/>
            </w:rPr>
          </w:rPrChange>
        </w:rPr>
        <w:t>library(</w:t>
      </w:r>
      <w:proofErr w:type="gramEnd"/>
      <w:r w:rsidRPr="00377514">
        <w:rPr>
          <w:rFonts w:ascii="Courier" w:hAnsi="Courier" w:cs="Courier New"/>
          <w:sz w:val="20"/>
          <w:szCs w:val="20"/>
          <w:rPrChange w:id="3289" w:author="Wayne Kunze" w:date="2018-05-09T12:41:00Z">
            <w:rPr>
              <w:rFonts w:ascii="Courier New" w:hAnsi="Courier New" w:cs="Courier New"/>
            </w:rPr>
          </w:rPrChange>
        </w:rPr>
        <w:t>illuminaHumanv4.db)</w:t>
      </w:r>
    </w:p>
    <w:p w14:paraId="13AA3178" w14:textId="77777777" w:rsidR="00A43594" w:rsidRPr="00377514" w:rsidRDefault="4BC61DC6" w:rsidP="00A43594">
      <w:pPr>
        <w:spacing w:line="240" w:lineRule="auto"/>
        <w:ind w:firstLine="0"/>
        <w:rPr>
          <w:rFonts w:ascii="Courier" w:hAnsi="Courier" w:cs="Courier New"/>
          <w:sz w:val="20"/>
          <w:szCs w:val="20"/>
          <w:rPrChange w:id="3290" w:author="Wayne Kunze" w:date="2018-05-09T12:41:00Z">
            <w:rPr>
              <w:rFonts w:ascii="Courier New" w:hAnsi="Courier New" w:cs="Courier New"/>
            </w:rPr>
          </w:rPrChange>
        </w:rPr>
      </w:pPr>
      <w:r w:rsidRPr="00377514">
        <w:rPr>
          <w:rFonts w:ascii="Courier" w:hAnsi="Courier" w:cs="Courier New"/>
          <w:sz w:val="20"/>
          <w:szCs w:val="20"/>
          <w:rPrChange w:id="3291" w:author="Wayne Kunze" w:date="2018-05-09T12:41:00Z">
            <w:rPr>
              <w:rFonts w:ascii="Courier New" w:hAnsi="Courier New" w:cs="Courier New"/>
            </w:rPr>
          </w:rPrChange>
        </w:rPr>
        <w:t>library(</w:t>
      </w:r>
      <w:proofErr w:type="spellStart"/>
      <w:r w:rsidRPr="00377514">
        <w:rPr>
          <w:rFonts w:ascii="Courier" w:hAnsi="Courier" w:cs="Courier New"/>
          <w:sz w:val="20"/>
          <w:szCs w:val="20"/>
          <w:rPrChange w:id="3292"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93" w:author="Wayne Kunze" w:date="2018-05-09T12:41:00Z">
            <w:rPr>
              <w:rFonts w:ascii="Courier New" w:hAnsi="Courier New" w:cs="Courier New"/>
            </w:rPr>
          </w:rPrChange>
        </w:rPr>
        <w:t>)</w:t>
      </w:r>
    </w:p>
    <w:p w14:paraId="03388EF5" w14:textId="77777777" w:rsidR="00A43594" w:rsidRPr="00377514" w:rsidRDefault="4BC61DC6" w:rsidP="00A43594">
      <w:pPr>
        <w:spacing w:line="240" w:lineRule="auto"/>
        <w:ind w:firstLine="0"/>
        <w:rPr>
          <w:rFonts w:ascii="Courier" w:hAnsi="Courier" w:cs="Courier New"/>
          <w:sz w:val="20"/>
          <w:szCs w:val="20"/>
          <w:rPrChange w:id="3294" w:author="Wayne Kunze" w:date="2018-05-09T12:41:00Z">
            <w:rPr>
              <w:rFonts w:ascii="Courier New" w:hAnsi="Courier New" w:cs="Courier New"/>
            </w:rPr>
          </w:rPrChange>
        </w:rPr>
      </w:pPr>
      <w:r w:rsidRPr="00377514">
        <w:rPr>
          <w:rFonts w:ascii="Courier" w:hAnsi="Courier" w:cs="Courier New"/>
          <w:sz w:val="20"/>
          <w:szCs w:val="20"/>
          <w:rPrChange w:id="3295" w:author="Wayne Kunze" w:date="2018-05-09T12:41:00Z">
            <w:rPr>
              <w:rFonts w:ascii="Courier New" w:hAnsi="Courier New" w:cs="Courier New"/>
            </w:rPr>
          </w:rPrChange>
        </w:rPr>
        <w:t>citation("</w:t>
      </w:r>
      <w:proofErr w:type="spellStart"/>
      <w:r w:rsidRPr="00377514">
        <w:rPr>
          <w:rFonts w:ascii="Courier" w:hAnsi="Courier" w:cs="Courier New"/>
          <w:sz w:val="20"/>
          <w:szCs w:val="20"/>
          <w:rPrChange w:id="3296" w:author="Wayne Kunze" w:date="2018-05-09T12:41:00Z">
            <w:rPr>
              <w:rFonts w:ascii="Courier New" w:hAnsi="Courier New" w:cs="Courier New"/>
            </w:rPr>
          </w:rPrChange>
        </w:rPr>
        <w:t>GEOquery</w:t>
      </w:r>
      <w:proofErr w:type="spellEnd"/>
      <w:r w:rsidRPr="00377514">
        <w:rPr>
          <w:rFonts w:ascii="Courier" w:hAnsi="Courier" w:cs="Courier New"/>
          <w:sz w:val="20"/>
          <w:szCs w:val="20"/>
          <w:rPrChange w:id="3297" w:author="Wayne Kunze" w:date="2018-05-09T12:41:00Z">
            <w:rPr>
              <w:rFonts w:ascii="Courier New" w:hAnsi="Courier New" w:cs="Courier New"/>
            </w:rPr>
          </w:rPrChange>
        </w:rPr>
        <w:t>")</w:t>
      </w:r>
    </w:p>
    <w:p w14:paraId="2BD0EF9F" w14:textId="77777777" w:rsidR="00A43594" w:rsidRPr="00377514" w:rsidRDefault="00A43594" w:rsidP="00A43594">
      <w:pPr>
        <w:spacing w:line="240" w:lineRule="auto"/>
        <w:ind w:firstLine="0"/>
        <w:rPr>
          <w:rFonts w:ascii="Courier" w:hAnsi="Courier" w:cs="Courier New"/>
          <w:sz w:val="20"/>
          <w:szCs w:val="20"/>
          <w:rPrChange w:id="3298" w:author="Wayne Kunze" w:date="2018-05-09T12:41:00Z">
            <w:rPr>
              <w:rFonts w:ascii="Courier New" w:hAnsi="Courier New" w:cs="Courier New"/>
            </w:rPr>
          </w:rPrChange>
        </w:rPr>
      </w:pPr>
    </w:p>
    <w:p w14:paraId="09857D76" w14:textId="77777777" w:rsidR="00A43594" w:rsidRPr="00377514" w:rsidRDefault="4BC61DC6" w:rsidP="00A43594">
      <w:pPr>
        <w:spacing w:line="240" w:lineRule="auto"/>
        <w:ind w:firstLine="0"/>
        <w:rPr>
          <w:rFonts w:ascii="Courier" w:hAnsi="Courier" w:cs="Courier New"/>
          <w:sz w:val="20"/>
          <w:szCs w:val="20"/>
          <w:rPrChange w:id="3299" w:author="Wayne Kunze" w:date="2018-05-09T12:41:00Z">
            <w:rPr>
              <w:rFonts w:ascii="Courier New" w:hAnsi="Courier New" w:cs="Courier New"/>
            </w:rPr>
          </w:rPrChange>
        </w:rPr>
      </w:pPr>
      <w:proofErr w:type="spellStart"/>
      <w:r w:rsidRPr="00377514">
        <w:rPr>
          <w:rFonts w:ascii="Courier" w:hAnsi="Courier" w:cs="Courier New"/>
          <w:sz w:val="20"/>
          <w:szCs w:val="20"/>
          <w:rPrChange w:id="3300" w:author="Wayne Kunze" w:date="2018-05-09T12:41:00Z">
            <w:rPr>
              <w:rFonts w:ascii="Courier New" w:hAnsi="Courier New" w:cs="Courier New"/>
            </w:rPr>
          </w:rPrChange>
        </w:rPr>
        <w:t>gse</w:t>
      </w:r>
      <w:proofErr w:type="spellEnd"/>
      <w:r w:rsidRPr="00377514">
        <w:rPr>
          <w:rFonts w:ascii="Courier" w:hAnsi="Courier" w:cs="Courier New"/>
          <w:sz w:val="20"/>
          <w:szCs w:val="20"/>
          <w:rPrChange w:id="3301"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302"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303" w:author="Wayne Kunze" w:date="2018-05-09T12:41:00Z">
            <w:rPr>
              <w:rFonts w:ascii="Courier New" w:hAnsi="Courier New" w:cs="Courier New"/>
            </w:rPr>
          </w:rPrChange>
        </w:rPr>
        <w:t>(</w:t>
      </w:r>
      <w:proofErr w:type="gramEnd"/>
      <w:r w:rsidRPr="00377514">
        <w:rPr>
          <w:rFonts w:ascii="Courier" w:hAnsi="Courier" w:cs="Courier New"/>
          <w:sz w:val="20"/>
          <w:szCs w:val="20"/>
          <w:rPrChange w:id="3304"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305"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306" w:author="Wayne Kunze" w:date="2018-05-09T12:41:00Z">
            <w:rPr>
              <w:rFonts w:ascii="Courier New" w:hAnsi="Courier New" w:cs="Courier New"/>
            </w:rPr>
          </w:rPrChange>
        </w:rPr>
        <w:t xml:space="preserve"> = FALSE) </w:t>
      </w:r>
    </w:p>
    <w:p w14:paraId="612AC20D" w14:textId="77777777" w:rsidR="00A43594" w:rsidRPr="00377514" w:rsidRDefault="00A43594" w:rsidP="00A43594">
      <w:pPr>
        <w:spacing w:line="240" w:lineRule="auto"/>
        <w:ind w:firstLine="0"/>
        <w:rPr>
          <w:rFonts w:ascii="Courier" w:hAnsi="Courier" w:cs="Courier New"/>
          <w:sz w:val="20"/>
          <w:szCs w:val="20"/>
          <w:rPrChange w:id="3307" w:author="Wayne Kunze" w:date="2018-05-09T12:41:00Z">
            <w:rPr>
              <w:rFonts w:ascii="Courier New" w:hAnsi="Courier New" w:cs="Courier New"/>
            </w:rPr>
          </w:rPrChange>
        </w:rPr>
      </w:pPr>
    </w:p>
    <w:p w14:paraId="406350AD" w14:textId="77777777" w:rsidR="00A43594" w:rsidRPr="00377514" w:rsidRDefault="4BC61DC6" w:rsidP="00A43594">
      <w:pPr>
        <w:spacing w:line="240" w:lineRule="auto"/>
        <w:ind w:firstLine="0"/>
        <w:rPr>
          <w:rFonts w:ascii="Courier" w:hAnsi="Courier" w:cs="Courier New"/>
          <w:sz w:val="20"/>
          <w:szCs w:val="20"/>
          <w:rPrChange w:id="3308" w:author="Wayne Kunze" w:date="2018-05-09T12:41:00Z">
            <w:rPr>
              <w:rFonts w:ascii="Courier New" w:hAnsi="Courier New" w:cs="Courier New"/>
            </w:rPr>
          </w:rPrChange>
        </w:rPr>
      </w:pPr>
      <w:proofErr w:type="spellStart"/>
      <w:r w:rsidRPr="00377514">
        <w:rPr>
          <w:rFonts w:ascii="Courier" w:hAnsi="Courier" w:cs="Courier New"/>
          <w:sz w:val="20"/>
          <w:szCs w:val="20"/>
          <w:rPrChange w:id="3309"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310"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11"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12" w:author="Wayne Kunze" w:date="2018-05-09T12:41:00Z">
            <w:rPr>
              <w:rFonts w:ascii="Courier New" w:hAnsi="Courier New" w:cs="Courier New"/>
            </w:rPr>
          </w:rPrChange>
        </w:rPr>
        <w:t>(</w:t>
      </w:r>
      <w:proofErr w:type="spellStart"/>
      <w:r w:rsidRPr="00377514">
        <w:rPr>
          <w:rFonts w:ascii="Courier" w:hAnsi="Courier" w:cs="Courier New"/>
          <w:sz w:val="20"/>
          <w:szCs w:val="20"/>
          <w:rPrChange w:id="3313"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14" w:author="Wayne Kunze" w:date="2018-05-09T12:41:00Z">
            <w:rPr>
              <w:rFonts w:ascii="Courier New" w:hAnsi="Courier New" w:cs="Courier New"/>
            </w:rPr>
          </w:rPrChange>
        </w:rPr>
        <w:t>(</w:t>
      </w:r>
      <w:proofErr w:type="spellStart"/>
      <w:r w:rsidRPr="00377514">
        <w:rPr>
          <w:rFonts w:ascii="Courier" w:hAnsi="Courier" w:cs="Courier New"/>
          <w:sz w:val="20"/>
          <w:szCs w:val="20"/>
          <w:rPrChange w:id="3315"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316" w:author="Wayne Kunze" w:date="2018-05-09T12:41:00Z">
            <w:rPr>
              <w:rFonts w:ascii="Courier New" w:hAnsi="Courier New" w:cs="Courier New"/>
            </w:rPr>
          </w:rPrChange>
        </w:rPr>
        <w:t>),function</w:t>
      </w:r>
      <w:proofErr w:type="gramEnd"/>
      <w:r w:rsidRPr="00377514">
        <w:rPr>
          <w:rFonts w:ascii="Courier" w:hAnsi="Courier" w:cs="Courier New"/>
          <w:sz w:val="20"/>
          <w:szCs w:val="20"/>
          <w:rPrChange w:id="3317" w:author="Wayne Kunze" w:date="2018-05-09T12:41:00Z">
            <w:rPr>
              <w:rFonts w:ascii="Courier New" w:hAnsi="Courier New" w:cs="Courier New"/>
            </w:rPr>
          </w:rPrChange>
        </w:rPr>
        <w:t>(x) {Meta(x)$</w:t>
      </w:r>
      <w:proofErr w:type="spellStart"/>
      <w:r w:rsidRPr="00377514">
        <w:rPr>
          <w:rFonts w:ascii="Courier" w:hAnsi="Courier" w:cs="Courier New"/>
          <w:sz w:val="20"/>
          <w:szCs w:val="20"/>
          <w:rPrChange w:id="3318"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319" w:author="Wayne Kunze" w:date="2018-05-09T12:41:00Z">
            <w:rPr>
              <w:rFonts w:ascii="Courier New" w:hAnsi="Courier New" w:cs="Courier New"/>
            </w:rPr>
          </w:rPrChange>
        </w:rPr>
        <w:t>})</w:t>
      </w:r>
    </w:p>
    <w:p w14:paraId="3D1AE287" w14:textId="77777777" w:rsidR="00A43594" w:rsidRPr="00377514" w:rsidRDefault="4BC61DC6" w:rsidP="00A43594">
      <w:pPr>
        <w:spacing w:line="240" w:lineRule="auto"/>
        <w:ind w:firstLine="0"/>
        <w:rPr>
          <w:rFonts w:ascii="Courier" w:hAnsi="Courier" w:cs="Courier New"/>
          <w:sz w:val="20"/>
          <w:szCs w:val="20"/>
          <w:rPrChange w:id="3320" w:author="Wayne Kunze" w:date="2018-05-09T12:41:00Z">
            <w:rPr>
              <w:rFonts w:ascii="Courier New" w:hAnsi="Courier New" w:cs="Courier New"/>
            </w:rPr>
          </w:rPrChange>
        </w:rPr>
      </w:pPr>
      <w:r w:rsidRPr="00377514">
        <w:rPr>
          <w:rFonts w:ascii="Courier" w:hAnsi="Courier" w:cs="Courier New"/>
          <w:sz w:val="20"/>
          <w:szCs w:val="20"/>
          <w:rPrChange w:id="3321" w:author="Wayne Kunze" w:date="2018-05-09T12:41:00Z">
            <w:rPr>
              <w:rFonts w:ascii="Courier New" w:hAnsi="Courier New" w:cs="Courier New"/>
            </w:rPr>
          </w:rPrChange>
        </w:rPr>
        <w:t>head(</w:t>
      </w:r>
      <w:proofErr w:type="spellStart"/>
      <w:r w:rsidRPr="00377514">
        <w:rPr>
          <w:rFonts w:ascii="Courier" w:hAnsi="Courier" w:cs="Courier New"/>
          <w:sz w:val="20"/>
          <w:szCs w:val="20"/>
          <w:rPrChange w:id="3322" w:author="Wayne Kunze" w:date="2018-05-09T12:41:00Z">
            <w:rPr>
              <w:rFonts w:ascii="Courier New" w:hAnsi="Courier New" w:cs="Courier New"/>
            </w:rPr>
          </w:rPrChange>
        </w:rPr>
        <w:t>gsmplatforms</w:t>
      </w:r>
      <w:proofErr w:type="spellEnd"/>
      <w:r w:rsidRPr="00377514">
        <w:rPr>
          <w:rFonts w:ascii="Courier" w:hAnsi="Courier" w:cs="Courier New"/>
          <w:sz w:val="20"/>
          <w:szCs w:val="20"/>
          <w:rPrChange w:id="3323" w:author="Wayne Kunze" w:date="2018-05-09T12:41:00Z">
            <w:rPr>
              <w:rFonts w:ascii="Courier New" w:hAnsi="Courier New" w:cs="Courier New"/>
            </w:rPr>
          </w:rPrChange>
        </w:rPr>
        <w:t>)</w:t>
      </w:r>
    </w:p>
    <w:p w14:paraId="4B711B2D" w14:textId="77777777" w:rsidR="00A43594" w:rsidRPr="00377514" w:rsidRDefault="4BC61DC6" w:rsidP="00A43594">
      <w:pPr>
        <w:spacing w:line="240" w:lineRule="auto"/>
        <w:ind w:firstLine="0"/>
        <w:rPr>
          <w:rFonts w:ascii="Courier" w:hAnsi="Courier" w:cs="Courier New"/>
          <w:sz w:val="20"/>
          <w:szCs w:val="20"/>
          <w:rPrChange w:id="3324" w:author="Wayne Kunze" w:date="2018-05-09T12:41:00Z">
            <w:rPr>
              <w:rFonts w:ascii="Courier New" w:hAnsi="Courier New" w:cs="Courier New"/>
            </w:rPr>
          </w:rPrChange>
        </w:rPr>
      </w:pPr>
      <w:proofErr w:type="spellStart"/>
      <w:r w:rsidRPr="00377514">
        <w:rPr>
          <w:rFonts w:ascii="Courier" w:hAnsi="Courier" w:cs="Courier New"/>
          <w:sz w:val="20"/>
          <w:szCs w:val="20"/>
          <w:rPrChange w:id="3325"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26" w:author="Wayne Kunze" w:date="2018-05-09T12:41:00Z">
            <w:rPr>
              <w:rFonts w:ascii="Courier New" w:hAnsi="Courier New" w:cs="Courier New"/>
            </w:rPr>
          </w:rPrChange>
        </w:rPr>
        <w:t xml:space="preserve"> = Filter(function(</w:t>
      </w:r>
      <w:proofErr w:type="spellStart"/>
      <w:r w:rsidRPr="00377514">
        <w:rPr>
          <w:rFonts w:ascii="Courier" w:hAnsi="Courier" w:cs="Courier New"/>
          <w:sz w:val="20"/>
          <w:szCs w:val="20"/>
          <w:rPrChange w:id="3327" w:author="Wayne Kunze" w:date="2018-05-09T12:41:00Z">
            <w:rPr>
              <w:rFonts w:ascii="Courier New" w:hAnsi="Courier New" w:cs="Courier New"/>
            </w:rPr>
          </w:rPrChange>
        </w:rPr>
        <w:t>gsm</w:t>
      </w:r>
      <w:proofErr w:type="spellEnd"/>
      <w:r w:rsidRPr="00377514">
        <w:rPr>
          <w:rFonts w:ascii="Courier" w:hAnsi="Courier" w:cs="Courier New"/>
          <w:sz w:val="20"/>
          <w:szCs w:val="20"/>
          <w:rPrChange w:id="3328" w:author="Wayne Kunze" w:date="2018-05-09T12:41:00Z">
            <w:rPr>
              <w:rFonts w:ascii="Courier New" w:hAnsi="Courier New" w:cs="Courier New"/>
            </w:rPr>
          </w:rPrChange>
        </w:rPr>
        <w:t>) {Meta(</w:t>
      </w:r>
      <w:proofErr w:type="spellStart"/>
      <w:r w:rsidRPr="00377514">
        <w:rPr>
          <w:rFonts w:ascii="Courier" w:hAnsi="Courier" w:cs="Courier New"/>
          <w:sz w:val="20"/>
          <w:szCs w:val="20"/>
          <w:rPrChange w:id="3329" w:author="Wayne Kunze" w:date="2018-05-09T12:41:00Z">
            <w:rPr>
              <w:rFonts w:ascii="Courier New" w:hAnsi="Courier New" w:cs="Courier New"/>
            </w:rPr>
          </w:rPrChange>
        </w:rPr>
        <w:t>gsm</w:t>
      </w:r>
      <w:proofErr w:type="spellEnd"/>
      <w:r w:rsidRPr="00377514">
        <w:rPr>
          <w:rFonts w:ascii="Courier" w:hAnsi="Courier" w:cs="Courier New"/>
          <w:sz w:val="20"/>
          <w:szCs w:val="20"/>
          <w:rPrChange w:id="3330" w:author="Wayne Kunze" w:date="2018-05-09T12:41:00Z">
            <w:rPr>
              <w:rFonts w:ascii="Courier New" w:hAnsi="Courier New" w:cs="Courier New"/>
            </w:rPr>
          </w:rPrChange>
        </w:rPr>
        <w:t>)$</w:t>
      </w:r>
      <w:proofErr w:type="spellStart"/>
      <w:r w:rsidRPr="00377514">
        <w:rPr>
          <w:rFonts w:ascii="Courier" w:hAnsi="Courier" w:cs="Courier New"/>
          <w:sz w:val="20"/>
          <w:szCs w:val="20"/>
          <w:rPrChange w:id="3331" w:author="Wayne Kunze" w:date="2018-05-09T12:41:00Z">
            <w:rPr>
              <w:rFonts w:ascii="Courier New" w:hAnsi="Courier New" w:cs="Courier New"/>
            </w:rPr>
          </w:rPrChange>
        </w:rPr>
        <w:t>platform_id</w:t>
      </w:r>
      <w:proofErr w:type="spellEnd"/>
      <w:r w:rsidRPr="00377514">
        <w:rPr>
          <w:rFonts w:ascii="Courier" w:hAnsi="Courier" w:cs="Courier New"/>
          <w:sz w:val="20"/>
          <w:szCs w:val="20"/>
          <w:rPrChange w:id="3332" w:author="Wayne Kunze" w:date="2018-05-09T12:41:00Z">
            <w:rPr>
              <w:rFonts w:ascii="Courier New" w:hAnsi="Courier New" w:cs="Courier New"/>
            </w:rPr>
          </w:rPrChange>
        </w:rPr>
        <w:t>=='GPL10558'</w:t>
      </w:r>
      <w:proofErr w:type="gramStart"/>
      <w:r w:rsidRPr="00377514">
        <w:rPr>
          <w:rFonts w:ascii="Courier" w:hAnsi="Courier" w:cs="Courier New"/>
          <w:sz w:val="20"/>
          <w:szCs w:val="20"/>
          <w:rPrChange w:id="3333" w:author="Wayne Kunze" w:date="2018-05-09T12:41:00Z">
            <w:rPr>
              <w:rFonts w:ascii="Courier New" w:hAnsi="Courier New" w:cs="Courier New"/>
            </w:rPr>
          </w:rPrChange>
        </w:rPr>
        <w:t>},</w:t>
      </w:r>
      <w:proofErr w:type="spellStart"/>
      <w:r w:rsidRPr="00377514">
        <w:rPr>
          <w:rFonts w:ascii="Courier" w:hAnsi="Courier" w:cs="Courier New"/>
          <w:sz w:val="20"/>
          <w:szCs w:val="20"/>
          <w:rPrChange w:id="3334" w:author="Wayne Kunze" w:date="2018-05-09T12:41:00Z">
            <w:rPr>
              <w:rFonts w:ascii="Courier New" w:hAnsi="Courier New" w:cs="Courier New"/>
            </w:rPr>
          </w:rPrChange>
        </w:rPr>
        <w:t>GSMList</w:t>
      </w:r>
      <w:proofErr w:type="spellEnd"/>
      <w:proofErr w:type="gramEnd"/>
      <w:r w:rsidRPr="00377514">
        <w:rPr>
          <w:rFonts w:ascii="Courier" w:hAnsi="Courier" w:cs="Courier New"/>
          <w:sz w:val="20"/>
          <w:szCs w:val="20"/>
          <w:rPrChange w:id="3335" w:author="Wayne Kunze" w:date="2018-05-09T12:41:00Z">
            <w:rPr>
              <w:rFonts w:ascii="Courier New" w:hAnsi="Courier New" w:cs="Courier New"/>
            </w:rPr>
          </w:rPrChange>
        </w:rPr>
        <w:t>(</w:t>
      </w:r>
      <w:proofErr w:type="spellStart"/>
      <w:r w:rsidRPr="00377514">
        <w:rPr>
          <w:rFonts w:ascii="Courier" w:hAnsi="Courier" w:cs="Courier New"/>
          <w:sz w:val="20"/>
          <w:szCs w:val="20"/>
          <w:rPrChange w:id="3336" w:author="Wayne Kunze" w:date="2018-05-09T12:41:00Z">
            <w:rPr>
              <w:rFonts w:ascii="Courier New" w:hAnsi="Courier New" w:cs="Courier New"/>
            </w:rPr>
          </w:rPrChange>
        </w:rPr>
        <w:t>gse</w:t>
      </w:r>
      <w:proofErr w:type="spellEnd"/>
      <w:r w:rsidRPr="00377514">
        <w:rPr>
          <w:rFonts w:ascii="Courier" w:hAnsi="Courier" w:cs="Courier New"/>
          <w:sz w:val="20"/>
          <w:szCs w:val="20"/>
          <w:rPrChange w:id="3337" w:author="Wayne Kunze" w:date="2018-05-09T12:41:00Z">
            <w:rPr>
              <w:rFonts w:ascii="Courier New" w:hAnsi="Courier New" w:cs="Courier New"/>
            </w:rPr>
          </w:rPrChange>
        </w:rPr>
        <w:t>))</w:t>
      </w:r>
    </w:p>
    <w:p w14:paraId="4D2C67C9" w14:textId="77777777" w:rsidR="00A43594" w:rsidRPr="00377514" w:rsidRDefault="4BC61DC6" w:rsidP="00A43594">
      <w:pPr>
        <w:spacing w:line="240" w:lineRule="auto"/>
        <w:ind w:firstLine="0"/>
        <w:rPr>
          <w:rFonts w:ascii="Courier" w:hAnsi="Courier" w:cs="Courier New"/>
          <w:sz w:val="20"/>
          <w:szCs w:val="20"/>
          <w:rPrChange w:id="3338" w:author="Wayne Kunze" w:date="2018-05-09T12:41:00Z">
            <w:rPr>
              <w:rFonts w:ascii="Courier New" w:hAnsi="Courier New" w:cs="Courier New"/>
            </w:rPr>
          </w:rPrChange>
        </w:rPr>
      </w:pPr>
      <w:proofErr w:type="spellStart"/>
      <w:r w:rsidRPr="00377514">
        <w:rPr>
          <w:rFonts w:ascii="Courier" w:hAnsi="Courier" w:cs="Courier New"/>
          <w:sz w:val="20"/>
          <w:szCs w:val="20"/>
          <w:rPrChange w:id="3339" w:author="Wayne Kunze" w:date="2018-05-09T12:41:00Z">
            <w:rPr>
              <w:rFonts w:ascii="Courier New" w:hAnsi="Courier New" w:cs="Courier New"/>
            </w:rPr>
          </w:rPrChange>
        </w:rPr>
        <w:t>PvalTable</w:t>
      </w:r>
      <w:proofErr w:type="spellEnd"/>
      <w:r w:rsidRPr="00377514">
        <w:rPr>
          <w:rFonts w:ascii="Courier" w:hAnsi="Courier" w:cs="Courier New"/>
          <w:sz w:val="20"/>
          <w:szCs w:val="20"/>
          <w:rPrChange w:id="3340" w:author="Wayne Kunze" w:date="2018-05-09T12:41:00Z">
            <w:rPr>
              <w:rFonts w:ascii="Courier New" w:hAnsi="Courier New" w:cs="Courier New"/>
            </w:rPr>
          </w:rPrChange>
        </w:rPr>
        <w:t xml:space="preserve"> &lt;- Table(</w:t>
      </w:r>
      <w:proofErr w:type="spellStart"/>
      <w:proofErr w:type="gramStart"/>
      <w:r w:rsidRPr="00377514">
        <w:rPr>
          <w:rFonts w:ascii="Courier" w:hAnsi="Courier" w:cs="Courier New"/>
          <w:sz w:val="20"/>
          <w:szCs w:val="20"/>
          <w:rPrChange w:id="3341"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42" w:author="Wayne Kunze" w:date="2018-05-09T12:41:00Z">
            <w:rPr>
              <w:rFonts w:ascii="Courier New" w:hAnsi="Courier New" w:cs="Courier New"/>
            </w:rPr>
          </w:rPrChange>
        </w:rPr>
        <w:t>[</w:t>
      </w:r>
      <w:proofErr w:type="gramEnd"/>
      <w:r w:rsidRPr="00377514">
        <w:rPr>
          <w:rFonts w:ascii="Courier" w:hAnsi="Courier" w:cs="Courier New"/>
          <w:sz w:val="20"/>
          <w:szCs w:val="20"/>
          <w:rPrChange w:id="3343" w:author="Wayne Kunze" w:date="2018-05-09T12:41:00Z">
            <w:rPr>
              <w:rFonts w:ascii="Courier New" w:hAnsi="Courier New" w:cs="Courier New"/>
            </w:rPr>
          </w:rPrChange>
        </w:rPr>
        <w:t>[1]])</w:t>
      </w:r>
    </w:p>
    <w:p w14:paraId="3B966D13" w14:textId="77777777" w:rsidR="00A43594" w:rsidRPr="00377514" w:rsidRDefault="4BC61DC6" w:rsidP="00A43594">
      <w:pPr>
        <w:spacing w:line="240" w:lineRule="auto"/>
        <w:ind w:firstLine="0"/>
        <w:rPr>
          <w:rFonts w:ascii="Courier" w:hAnsi="Courier" w:cs="Courier New"/>
          <w:sz w:val="20"/>
          <w:szCs w:val="20"/>
          <w:rPrChange w:id="3344" w:author="Wayne Kunze" w:date="2018-05-09T12:41:00Z">
            <w:rPr>
              <w:rFonts w:ascii="Courier New" w:hAnsi="Courier New" w:cs="Courier New"/>
            </w:rPr>
          </w:rPrChange>
        </w:rPr>
      </w:pPr>
      <w:r w:rsidRPr="00377514">
        <w:rPr>
          <w:rFonts w:ascii="Courier" w:hAnsi="Courier" w:cs="Courier New"/>
          <w:sz w:val="20"/>
          <w:szCs w:val="20"/>
          <w:rPrChange w:id="3345" w:author="Wayne Kunze" w:date="2018-05-09T12:41:00Z">
            <w:rPr>
              <w:rFonts w:ascii="Courier New" w:hAnsi="Courier New" w:cs="Courier New"/>
            </w:rPr>
          </w:rPrChange>
        </w:rPr>
        <w:t>Columns(</w:t>
      </w:r>
      <w:proofErr w:type="spellStart"/>
      <w:proofErr w:type="gramStart"/>
      <w:r w:rsidRPr="00377514">
        <w:rPr>
          <w:rFonts w:ascii="Courier" w:hAnsi="Courier" w:cs="Courier New"/>
          <w:sz w:val="20"/>
          <w:szCs w:val="20"/>
          <w:rPrChange w:id="3346"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47" w:author="Wayne Kunze" w:date="2018-05-09T12:41:00Z">
            <w:rPr>
              <w:rFonts w:ascii="Courier New" w:hAnsi="Courier New" w:cs="Courier New"/>
            </w:rPr>
          </w:rPrChange>
        </w:rPr>
        <w:t>[</w:t>
      </w:r>
      <w:proofErr w:type="gramEnd"/>
      <w:r w:rsidRPr="00377514">
        <w:rPr>
          <w:rFonts w:ascii="Courier" w:hAnsi="Courier" w:cs="Courier New"/>
          <w:sz w:val="20"/>
          <w:szCs w:val="20"/>
          <w:rPrChange w:id="3348" w:author="Wayne Kunze" w:date="2018-05-09T12:41:00Z">
            <w:rPr>
              <w:rFonts w:ascii="Courier New" w:hAnsi="Courier New" w:cs="Courier New"/>
            </w:rPr>
          </w:rPrChange>
        </w:rPr>
        <w:t>[1]])[1:5,]</w:t>
      </w:r>
    </w:p>
    <w:p w14:paraId="14E350B1" w14:textId="77777777" w:rsidR="00A43594" w:rsidRPr="00377514" w:rsidRDefault="4BC61DC6" w:rsidP="00A43594">
      <w:pPr>
        <w:spacing w:line="240" w:lineRule="auto"/>
        <w:ind w:firstLine="0"/>
        <w:rPr>
          <w:rFonts w:ascii="Courier" w:hAnsi="Courier" w:cs="Courier New"/>
          <w:sz w:val="20"/>
          <w:szCs w:val="20"/>
          <w:rPrChange w:id="3349" w:author="Wayne Kunze" w:date="2018-05-09T12:41:00Z">
            <w:rPr>
              <w:rFonts w:ascii="Courier New" w:hAnsi="Courier New" w:cs="Courier New"/>
            </w:rPr>
          </w:rPrChange>
        </w:rPr>
      </w:pPr>
      <w:proofErr w:type="spellStart"/>
      <w:r w:rsidRPr="00377514">
        <w:rPr>
          <w:rFonts w:ascii="Courier" w:hAnsi="Courier" w:cs="Courier New"/>
          <w:sz w:val="20"/>
          <w:szCs w:val="20"/>
          <w:rPrChange w:id="3350" w:author="Wayne Kunze" w:date="2018-05-09T12:41:00Z">
            <w:rPr>
              <w:rFonts w:ascii="Courier New" w:hAnsi="Courier New" w:cs="Courier New"/>
            </w:rPr>
          </w:rPrChange>
        </w:rPr>
        <w:t>probesets</w:t>
      </w:r>
      <w:proofErr w:type="spellEnd"/>
      <w:r w:rsidRPr="00377514">
        <w:rPr>
          <w:rFonts w:ascii="Courier" w:hAnsi="Courier" w:cs="Courier New"/>
          <w:sz w:val="20"/>
          <w:szCs w:val="20"/>
          <w:rPrChange w:id="3351" w:author="Wayne Kunze" w:date="2018-05-09T12:41:00Z">
            <w:rPr>
              <w:rFonts w:ascii="Courier New" w:hAnsi="Courier New" w:cs="Courier New"/>
            </w:rPr>
          </w:rPrChange>
        </w:rPr>
        <w:t xml:space="preserve"> &lt;- Table(</w:t>
      </w:r>
      <w:proofErr w:type="spellStart"/>
      <w:r w:rsidRPr="00377514">
        <w:rPr>
          <w:rFonts w:ascii="Courier" w:hAnsi="Courier" w:cs="Courier New"/>
          <w:sz w:val="20"/>
          <w:szCs w:val="20"/>
          <w:rPrChange w:id="3352" w:author="Wayne Kunze" w:date="2018-05-09T12:41:00Z">
            <w:rPr>
              <w:rFonts w:ascii="Courier New" w:hAnsi="Courier New" w:cs="Courier New"/>
            </w:rPr>
          </w:rPrChange>
        </w:rPr>
        <w:t>GPLList</w:t>
      </w:r>
      <w:proofErr w:type="spellEnd"/>
      <w:r w:rsidRPr="00377514">
        <w:rPr>
          <w:rFonts w:ascii="Courier" w:hAnsi="Courier" w:cs="Courier New"/>
          <w:sz w:val="20"/>
          <w:szCs w:val="20"/>
          <w:rPrChange w:id="3353" w:author="Wayne Kunze" w:date="2018-05-09T12:41:00Z">
            <w:rPr>
              <w:rFonts w:ascii="Courier New" w:hAnsi="Courier New" w:cs="Courier New"/>
            </w:rPr>
          </w:rPrChange>
        </w:rPr>
        <w:t>(</w:t>
      </w:r>
      <w:proofErr w:type="spellStart"/>
      <w:r w:rsidRPr="00377514">
        <w:rPr>
          <w:rFonts w:ascii="Courier" w:hAnsi="Courier" w:cs="Courier New"/>
          <w:sz w:val="20"/>
          <w:szCs w:val="20"/>
          <w:rPrChange w:id="3354" w:author="Wayne Kunze" w:date="2018-05-09T12:41:00Z">
            <w:rPr>
              <w:rFonts w:ascii="Courier New" w:hAnsi="Courier New" w:cs="Courier New"/>
            </w:rPr>
          </w:rPrChange>
        </w:rPr>
        <w:t>gse</w:t>
      </w:r>
      <w:proofErr w:type="spellEnd"/>
      <w:proofErr w:type="gramStart"/>
      <w:r w:rsidRPr="00377514">
        <w:rPr>
          <w:rFonts w:ascii="Courier" w:hAnsi="Courier" w:cs="Courier New"/>
          <w:sz w:val="20"/>
          <w:szCs w:val="20"/>
          <w:rPrChange w:id="3355" w:author="Wayne Kunze" w:date="2018-05-09T12:41:00Z">
            <w:rPr>
              <w:rFonts w:ascii="Courier New" w:hAnsi="Courier New" w:cs="Courier New"/>
            </w:rPr>
          </w:rPrChange>
        </w:rPr>
        <w:t>)[</w:t>
      </w:r>
      <w:proofErr w:type="gramEnd"/>
      <w:r w:rsidRPr="00377514">
        <w:rPr>
          <w:rFonts w:ascii="Courier" w:hAnsi="Courier" w:cs="Courier New"/>
          <w:sz w:val="20"/>
          <w:szCs w:val="20"/>
          <w:rPrChange w:id="3356" w:author="Wayne Kunze" w:date="2018-05-09T12:41:00Z">
            <w:rPr>
              <w:rFonts w:ascii="Courier New" w:hAnsi="Courier New" w:cs="Courier New"/>
            </w:rPr>
          </w:rPrChange>
        </w:rPr>
        <w:t>[1]])$ID</w:t>
      </w:r>
    </w:p>
    <w:p w14:paraId="6F9B4128" w14:textId="77777777" w:rsidR="00A43594" w:rsidRPr="00377514" w:rsidRDefault="4BC61DC6" w:rsidP="00A43594">
      <w:pPr>
        <w:spacing w:line="240" w:lineRule="auto"/>
        <w:ind w:firstLine="0"/>
        <w:rPr>
          <w:rFonts w:ascii="Courier" w:hAnsi="Courier" w:cs="Courier New"/>
          <w:sz w:val="20"/>
          <w:szCs w:val="20"/>
          <w:rPrChange w:id="3357"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58" w:author="Wayne Kunze" w:date="2018-05-09T12:41:00Z">
            <w:rPr>
              <w:rFonts w:ascii="Courier New" w:hAnsi="Courier New" w:cs="Courier New"/>
            </w:rPr>
          </w:rPrChange>
        </w:rPr>
        <w:t>data.matrix</w:t>
      </w:r>
      <w:proofErr w:type="spellEnd"/>
      <w:proofErr w:type="gramEnd"/>
      <w:r w:rsidRPr="00377514">
        <w:rPr>
          <w:rFonts w:ascii="Courier" w:hAnsi="Courier" w:cs="Courier New"/>
          <w:sz w:val="20"/>
          <w:szCs w:val="20"/>
          <w:rPrChange w:id="3359"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60" w:author="Wayne Kunze" w:date="2018-05-09T12:41:00Z">
            <w:rPr>
              <w:rFonts w:ascii="Courier New" w:hAnsi="Courier New" w:cs="Courier New"/>
            </w:rPr>
          </w:rPrChange>
        </w:rPr>
        <w:t>do.call</w:t>
      </w:r>
      <w:proofErr w:type="spellEnd"/>
      <w:r w:rsidRPr="00377514">
        <w:rPr>
          <w:rFonts w:ascii="Courier" w:hAnsi="Courier" w:cs="Courier New"/>
          <w:sz w:val="20"/>
          <w:szCs w:val="20"/>
          <w:rPrChange w:id="3361" w:author="Wayne Kunze" w:date="2018-05-09T12:41:00Z">
            <w:rPr>
              <w:rFonts w:ascii="Courier New" w:hAnsi="Courier New" w:cs="Courier New"/>
            </w:rPr>
          </w:rPrChange>
        </w:rPr>
        <w:t>('</w:t>
      </w:r>
      <w:proofErr w:type="spellStart"/>
      <w:r w:rsidRPr="00377514">
        <w:rPr>
          <w:rFonts w:ascii="Courier" w:hAnsi="Courier" w:cs="Courier New"/>
          <w:sz w:val="20"/>
          <w:szCs w:val="20"/>
          <w:rPrChange w:id="3362" w:author="Wayne Kunze" w:date="2018-05-09T12:41:00Z">
            <w:rPr>
              <w:rFonts w:ascii="Courier New" w:hAnsi="Courier New" w:cs="Courier New"/>
            </w:rPr>
          </w:rPrChange>
        </w:rPr>
        <w:t>cbind</w:t>
      </w:r>
      <w:proofErr w:type="spellEnd"/>
      <w:r w:rsidRPr="00377514">
        <w:rPr>
          <w:rFonts w:ascii="Courier" w:hAnsi="Courier" w:cs="Courier New"/>
          <w:sz w:val="20"/>
          <w:szCs w:val="20"/>
          <w:rPrChange w:id="3363" w:author="Wayne Kunze" w:date="2018-05-09T12:41:00Z">
            <w:rPr>
              <w:rFonts w:ascii="Courier New" w:hAnsi="Courier New" w:cs="Courier New"/>
            </w:rPr>
          </w:rPrChange>
        </w:rPr>
        <w:t>',</w:t>
      </w:r>
      <w:proofErr w:type="spellStart"/>
      <w:r w:rsidRPr="00377514">
        <w:rPr>
          <w:rFonts w:ascii="Courier" w:hAnsi="Courier" w:cs="Courier New"/>
          <w:sz w:val="20"/>
          <w:szCs w:val="20"/>
          <w:rPrChange w:id="3364"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65" w:author="Wayne Kunze" w:date="2018-05-09T12:41:00Z">
            <w:rPr>
              <w:rFonts w:ascii="Courier New" w:hAnsi="Courier New" w:cs="Courier New"/>
            </w:rPr>
          </w:rPrChange>
        </w:rPr>
        <w:t>(</w:t>
      </w:r>
      <w:proofErr w:type="spellStart"/>
      <w:r w:rsidRPr="00377514">
        <w:rPr>
          <w:rFonts w:ascii="Courier" w:hAnsi="Courier" w:cs="Courier New"/>
          <w:sz w:val="20"/>
          <w:szCs w:val="20"/>
          <w:rPrChange w:id="3366" w:author="Wayne Kunze" w:date="2018-05-09T12:41:00Z">
            <w:rPr>
              <w:rFonts w:ascii="Courier New" w:hAnsi="Courier New" w:cs="Courier New"/>
            </w:rPr>
          </w:rPrChange>
        </w:rPr>
        <w:t>gsmlist,function</w:t>
      </w:r>
      <w:proofErr w:type="spellEnd"/>
      <w:r w:rsidRPr="00377514">
        <w:rPr>
          <w:rFonts w:ascii="Courier" w:hAnsi="Courier" w:cs="Courier New"/>
          <w:sz w:val="20"/>
          <w:szCs w:val="20"/>
          <w:rPrChange w:id="3367" w:author="Wayne Kunze" w:date="2018-05-09T12:41:00Z">
            <w:rPr>
              <w:rFonts w:ascii="Courier New" w:hAnsi="Courier New" w:cs="Courier New"/>
            </w:rPr>
          </w:rPrChange>
        </w:rPr>
        <w:t xml:space="preserve">(x) </w:t>
      </w:r>
    </w:p>
    <w:p w14:paraId="321F97D7" w14:textId="77777777" w:rsidR="00A43594" w:rsidRPr="00377514" w:rsidRDefault="4BC61DC6" w:rsidP="00A43594">
      <w:pPr>
        <w:spacing w:line="240" w:lineRule="auto"/>
        <w:ind w:firstLine="0"/>
        <w:rPr>
          <w:rFonts w:ascii="Courier" w:hAnsi="Courier" w:cs="Courier New"/>
          <w:sz w:val="20"/>
          <w:szCs w:val="20"/>
          <w:rPrChange w:id="3368" w:author="Wayne Kunze" w:date="2018-05-09T12:41:00Z">
            <w:rPr>
              <w:rFonts w:ascii="Courier New" w:hAnsi="Courier New" w:cs="Courier New"/>
            </w:rPr>
          </w:rPrChange>
        </w:rPr>
      </w:pPr>
      <w:r w:rsidRPr="00377514">
        <w:rPr>
          <w:rFonts w:ascii="Courier" w:hAnsi="Courier" w:cs="Courier New"/>
          <w:sz w:val="20"/>
          <w:szCs w:val="20"/>
          <w:rPrChange w:id="3369" w:author="Wayne Kunze" w:date="2018-05-09T12:41:00Z">
            <w:rPr>
              <w:rFonts w:ascii="Courier New" w:hAnsi="Courier New" w:cs="Courier New"/>
            </w:rPr>
          </w:rPrChange>
        </w:rPr>
        <w:t>{tab &lt;- Table(x)</w:t>
      </w:r>
    </w:p>
    <w:p w14:paraId="0110D3C6" w14:textId="77777777" w:rsidR="00A43594" w:rsidRPr="00377514" w:rsidRDefault="4BC61DC6" w:rsidP="00A43594">
      <w:pPr>
        <w:spacing w:line="240" w:lineRule="auto"/>
        <w:ind w:firstLine="0"/>
        <w:rPr>
          <w:rFonts w:ascii="Courier" w:hAnsi="Courier" w:cs="Courier New"/>
          <w:sz w:val="20"/>
          <w:szCs w:val="20"/>
          <w:rPrChange w:id="3370" w:author="Wayne Kunze" w:date="2018-05-09T12:41:00Z">
            <w:rPr>
              <w:rFonts w:ascii="Courier New" w:hAnsi="Courier New" w:cs="Courier New"/>
            </w:rPr>
          </w:rPrChange>
        </w:rPr>
      </w:pPr>
      <w:proofErr w:type="spellStart"/>
      <w:r w:rsidRPr="00377514">
        <w:rPr>
          <w:rFonts w:ascii="Courier" w:hAnsi="Courier" w:cs="Courier New"/>
          <w:sz w:val="20"/>
          <w:szCs w:val="20"/>
          <w:rPrChange w:id="3371"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72" w:author="Wayne Kunze" w:date="2018-05-09T12:41:00Z">
            <w:rPr>
              <w:rFonts w:ascii="Courier New" w:hAnsi="Courier New" w:cs="Courier New"/>
            </w:rPr>
          </w:rPrChange>
        </w:rPr>
        <w:t xml:space="preserve"> &lt;- match(</w:t>
      </w:r>
      <w:proofErr w:type="spellStart"/>
      <w:proofErr w:type="gramStart"/>
      <w:r w:rsidRPr="00377514">
        <w:rPr>
          <w:rFonts w:ascii="Courier" w:hAnsi="Courier" w:cs="Courier New"/>
          <w:sz w:val="20"/>
          <w:szCs w:val="20"/>
          <w:rPrChange w:id="3373" w:author="Wayne Kunze" w:date="2018-05-09T12:41:00Z">
            <w:rPr>
              <w:rFonts w:ascii="Courier New" w:hAnsi="Courier New" w:cs="Courier New"/>
            </w:rPr>
          </w:rPrChange>
        </w:rPr>
        <w:t>probesets,tab</w:t>
      </w:r>
      <w:proofErr w:type="gramEnd"/>
      <w:r w:rsidRPr="00377514">
        <w:rPr>
          <w:rFonts w:ascii="Courier" w:hAnsi="Courier" w:cs="Courier New"/>
          <w:sz w:val="20"/>
          <w:szCs w:val="20"/>
          <w:rPrChange w:id="3374" w:author="Wayne Kunze" w:date="2018-05-09T12:41:00Z">
            <w:rPr>
              <w:rFonts w:ascii="Courier New" w:hAnsi="Courier New" w:cs="Courier New"/>
            </w:rPr>
          </w:rPrChange>
        </w:rPr>
        <w:t>$ID_REF</w:t>
      </w:r>
      <w:proofErr w:type="spellEnd"/>
      <w:r w:rsidRPr="00377514">
        <w:rPr>
          <w:rFonts w:ascii="Courier" w:hAnsi="Courier" w:cs="Courier New"/>
          <w:sz w:val="20"/>
          <w:szCs w:val="20"/>
          <w:rPrChange w:id="3375" w:author="Wayne Kunze" w:date="2018-05-09T12:41:00Z">
            <w:rPr>
              <w:rFonts w:ascii="Courier New" w:hAnsi="Courier New" w:cs="Courier New"/>
            </w:rPr>
          </w:rPrChange>
        </w:rPr>
        <w:t>)</w:t>
      </w:r>
    </w:p>
    <w:p w14:paraId="7D98FD09" w14:textId="77777777" w:rsidR="00A43594" w:rsidRPr="00377514" w:rsidRDefault="4BC61DC6" w:rsidP="00A43594">
      <w:pPr>
        <w:spacing w:line="240" w:lineRule="auto"/>
        <w:ind w:firstLine="0"/>
        <w:rPr>
          <w:rFonts w:ascii="Courier" w:hAnsi="Courier" w:cs="Courier New"/>
          <w:sz w:val="20"/>
          <w:szCs w:val="20"/>
          <w:rPrChange w:id="3376" w:author="Wayne Kunze" w:date="2018-05-09T12:41:00Z">
            <w:rPr>
              <w:rFonts w:ascii="Courier New" w:hAnsi="Courier New" w:cs="Courier New"/>
            </w:rPr>
          </w:rPrChange>
        </w:rPr>
      </w:pPr>
      <w:r w:rsidRPr="00377514">
        <w:rPr>
          <w:rFonts w:ascii="Courier" w:hAnsi="Courier" w:cs="Courier New"/>
          <w:sz w:val="20"/>
          <w:szCs w:val="20"/>
          <w:rPrChange w:id="3377" w:author="Wayne Kunze" w:date="2018-05-09T12:41:00Z">
            <w:rPr>
              <w:rFonts w:ascii="Courier New" w:hAnsi="Courier New" w:cs="Courier New"/>
            </w:rPr>
          </w:rPrChange>
        </w:rPr>
        <w:t>return(</w:t>
      </w:r>
      <w:proofErr w:type="spellStart"/>
      <w:r w:rsidRPr="00377514">
        <w:rPr>
          <w:rFonts w:ascii="Courier" w:hAnsi="Courier" w:cs="Courier New"/>
          <w:sz w:val="20"/>
          <w:szCs w:val="20"/>
          <w:rPrChange w:id="3378" w:author="Wayne Kunze" w:date="2018-05-09T12:41:00Z">
            <w:rPr>
              <w:rFonts w:ascii="Courier New" w:hAnsi="Courier New" w:cs="Courier New"/>
            </w:rPr>
          </w:rPrChange>
        </w:rPr>
        <w:t>tab$VALUE</w:t>
      </w:r>
      <w:proofErr w:type="spellEnd"/>
      <w:r w:rsidRPr="00377514">
        <w:rPr>
          <w:rFonts w:ascii="Courier" w:hAnsi="Courier" w:cs="Courier New"/>
          <w:sz w:val="20"/>
          <w:szCs w:val="20"/>
          <w:rPrChange w:id="3379" w:author="Wayne Kunze" w:date="2018-05-09T12:41:00Z">
            <w:rPr>
              <w:rFonts w:ascii="Courier New" w:hAnsi="Courier New" w:cs="Courier New"/>
            </w:rPr>
          </w:rPrChange>
        </w:rPr>
        <w:t>[</w:t>
      </w:r>
      <w:proofErr w:type="spellStart"/>
      <w:r w:rsidRPr="00377514">
        <w:rPr>
          <w:rFonts w:ascii="Courier" w:hAnsi="Courier" w:cs="Courier New"/>
          <w:sz w:val="20"/>
          <w:szCs w:val="20"/>
          <w:rPrChange w:id="3380" w:author="Wayne Kunze" w:date="2018-05-09T12:41:00Z">
            <w:rPr>
              <w:rFonts w:ascii="Courier New" w:hAnsi="Courier New" w:cs="Courier New"/>
            </w:rPr>
          </w:rPrChange>
        </w:rPr>
        <w:t>mymatch</w:t>
      </w:r>
      <w:proofErr w:type="spellEnd"/>
      <w:r w:rsidRPr="00377514">
        <w:rPr>
          <w:rFonts w:ascii="Courier" w:hAnsi="Courier" w:cs="Courier New"/>
          <w:sz w:val="20"/>
          <w:szCs w:val="20"/>
          <w:rPrChange w:id="3381" w:author="Wayne Kunze" w:date="2018-05-09T12:41:00Z">
            <w:rPr>
              <w:rFonts w:ascii="Courier New" w:hAnsi="Courier New" w:cs="Courier New"/>
            </w:rPr>
          </w:rPrChange>
        </w:rPr>
        <w:t>])</w:t>
      </w:r>
    </w:p>
    <w:p w14:paraId="7130459E" w14:textId="77777777" w:rsidR="00A43594" w:rsidRPr="00377514" w:rsidRDefault="4BC61DC6" w:rsidP="00A43594">
      <w:pPr>
        <w:spacing w:line="240" w:lineRule="auto"/>
        <w:ind w:firstLine="0"/>
        <w:rPr>
          <w:rFonts w:ascii="Courier" w:hAnsi="Courier" w:cs="Courier New"/>
          <w:sz w:val="20"/>
          <w:szCs w:val="20"/>
          <w:rPrChange w:id="3382" w:author="Wayne Kunze" w:date="2018-05-09T12:41:00Z">
            <w:rPr>
              <w:rFonts w:ascii="Courier New" w:hAnsi="Courier New" w:cs="Courier New"/>
            </w:rPr>
          </w:rPrChange>
        </w:rPr>
      </w:pPr>
      <w:r w:rsidRPr="00377514">
        <w:rPr>
          <w:rFonts w:ascii="Courier" w:hAnsi="Courier" w:cs="Courier New"/>
          <w:sz w:val="20"/>
          <w:szCs w:val="20"/>
          <w:rPrChange w:id="3383" w:author="Wayne Kunze" w:date="2018-05-09T12:41:00Z">
            <w:rPr>
              <w:rFonts w:ascii="Courier New" w:hAnsi="Courier New" w:cs="Courier New"/>
            </w:rPr>
          </w:rPrChange>
        </w:rPr>
        <w:t>}))</w:t>
      </w:r>
    </w:p>
    <w:p w14:paraId="63EBB3CF" w14:textId="77777777" w:rsidR="00A43594" w:rsidRPr="00377514" w:rsidRDefault="00A43594" w:rsidP="00A43594">
      <w:pPr>
        <w:spacing w:line="240" w:lineRule="auto"/>
        <w:ind w:firstLine="0"/>
        <w:rPr>
          <w:rFonts w:ascii="Courier" w:hAnsi="Courier" w:cs="Courier New"/>
          <w:sz w:val="20"/>
          <w:szCs w:val="20"/>
          <w:rPrChange w:id="3384" w:author="Wayne Kunze" w:date="2018-05-09T12:41:00Z">
            <w:rPr>
              <w:rFonts w:ascii="Courier New" w:hAnsi="Courier New" w:cs="Courier New"/>
            </w:rPr>
          </w:rPrChange>
        </w:rPr>
      </w:pPr>
    </w:p>
    <w:p w14:paraId="645DFE50" w14:textId="77777777" w:rsidR="00A43594" w:rsidRPr="00377514" w:rsidRDefault="4BC61DC6" w:rsidP="00A43594">
      <w:pPr>
        <w:spacing w:line="240" w:lineRule="auto"/>
        <w:ind w:firstLine="0"/>
        <w:rPr>
          <w:rFonts w:ascii="Courier" w:hAnsi="Courier" w:cs="Courier New"/>
          <w:sz w:val="20"/>
          <w:szCs w:val="20"/>
          <w:rPrChange w:id="3385"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386" w:author="Wayne Kunze" w:date="2018-05-09T12:41:00Z">
            <w:rPr>
              <w:rFonts w:ascii="Courier New" w:hAnsi="Courier New" w:cs="Courier New"/>
            </w:rPr>
          </w:rPrChange>
        </w:rPr>
        <w:t>data.labels</w:t>
      </w:r>
      <w:proofErr w:type="spellEnd"/>
      <w:proofErr w:type="gramEnd"/>
      <w:r w:rsidRPr="00377514">
        <w:rPr>
          <w:rFonts w:ascii="Courier" w:hAnsi="Courier" w:cs="Courier New"/>
          <w:sz w:val="20"/>
          <w:szCs w:val="20"/>
          <w:rPrChange w:id="3387"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388" w:author="Wayne Kunze" w:date="2018-05-09T12:41:00Z">
            <w:rPr>
              <w:rFonts w:ascii="Courier New" w:hAnsi="Courier New" w:cs="Courier New"/>
            </w:rPr>
          </w:rPrChange>
        </w:rPr>
        <w:t>lapply</w:t>
      </w:r>
      <w:proofErr w:type="spellEnd"/>
      <w:r w:rsidRPr="00377514">
        <w:rPr>
          <w:rFonts w:ascii="Courier" w:hAnsi="Courier" w:cs="Courier New"/>
          <w:sz w:val="20"/>
          <w:szCs w:val="20"/>
          <w:rPrChange w:id="3389" w:author="Wayne Kunze" w:date="2018-05-09T12:41:00Z">
            <w:rPr>
              <w:rFonts w:ascii="Courier New" w:hAnsi="Courier New" w:cs="Courier New"/>
            </w:rPr>
          </w:rPrChange>
        </w:rPr>
        <w:t>(</w:t>
      </w:r>
      <w:proofErr w:type="spellStart"/>
      <w:r w:rsidRPr="00377514">
        <w:rPr>
          <w:rFonts w:ascii="Courier" w:hAnsi="Courier" w:cs="Courier New"/>
          <w:sz w:val="20"/>
          <w:szCs w:val="20"/>
          <w:rPrChange w:id="3390" w:author="Wayne Kunze" w:date="2018-05-09T12:41:00Z">
            <w:rPr>
              <w:rFonts w:ascii="Courier New" w:hAnsi="Courier New" w:cs="Courier New"/>
            </w:rPr>
          </w:rPrChange>
        </w:rPr>
        <w:t>GSMList</w:t>
      </w:r>
      <w:proofErr w:type="spellEnd"/>
      <w:r w:rsidRPr="00377514">
        <w:rPr>
          <w:rFonts w:ascii="Courier" w:hAnsi="Courier" w:cs="Courier New"/>
          <w:sz w:val="20"/>
          <w:szCs w:val="20"/>
          <w:rPrChange w:id="3391" w:author="Wayne Kunze" w:date="2018-05-09T12:41:00Z">
            <w:rPr>
              <w:rFonts w:ascii="Courier New" w:hAnsi="Courier New" w:cs="Courier New"/>
            </w:rPr>
          </w:rPrChange>
        </w:rPr>
        <w:t>(</w:t>
      </w:r>
      <w:proofErr w:type="spellStart"/>
      <w:r w:rsidRPr="00377514">
        <w:rPr>
          <w:rFonts w:ascii="Courier" w:hAnsi="Courier" w:cs="Courier New"/>
          <w:sz w:val="20"/>
          <w:szCs w:val="20"/>
          <w:rPrChange w:id="3392" w:author="Wayne Kunze" w:date="2018-05-09T12:41:00Z">
            <w:rPr>
              <w:rFonts w:ascii="Courier New" w:hAnsi="Courier New" w:cs="Courier New"/>
            </w:rPr>
          </w:rPrChange>
        </w:rPr>
        <w:t>gse</w:t>
      </w:r>
      <w:proofErr w:type="spellEnd"/>
      <w:r w:rsidRPr="00377514">
        <w:rPr>
          <w:rFonts w:ascii="Courier" w:hAnsi="Courier" w:cs="Courier New"/>
          <w:sz w:val="20"/>
          <w:szCs w:val="20"/>
          <w:rPrChange w:id="3393" w:author="Wayne Kunze" w:date="2018-05-09T12:41:00Z">
            <w:rPr>
              <w:rFonts w:ascii="Courier New" w:hAnsi="Courier New" w:cs="Courier New"/>
            </w:rPr>
          </w:rPrChange>
        </w:rPr>
        <w:t>),function(x) {Meta(x)$characteristics_ch1}) == "group: Psoriasis Patient"</w:t>
      </w:r>
    </w:p>
    <w:p w14:paraId="04F23568" w14:textId="77777777" w:rsidR="00A43594" w:rsidRPr="00377514" w:rsidRDefault="00A43594" w:rsidP="00A43594">
      <w:pPr>
        <w:spacing w:line="240" w:lineRule="auto"/>
        <w:ind w:firstLine="0"/>
        <w:rPr>
          <w:rFonts w:ascii="Courier" w:hAnsi="Courier" w:cs="Courier New"/>
          <w:sz w:val="20"/>
          <w:szCs w:val="20"/>
          <w:rPrChange w:id="3394" w:author="Wayne Kunze" w:date="2018-05-09T12:41:00Z">
            <w:rPr>
              <w:rFonts w:ascii="Courier New" w:hAnsi="Courier New" w:cs="Courier New"/>
            </w:rPr>
          </w:rPrChange>
        </w:rPr>
      </w:pPr>
    </w:p>
    <w:p w14:paraId="5AF7914D" w14:textId="77777777" w:rsidR="00A43594" w:rsidRPr="00377514" w:rsidRDefault="4BC61DC6" w:rsidP="00A43594">
      <w:pPr>
        <w:spacing w:line="240" w:lineRule="auto"/>
        <w:ind w:firstLine="0"/>
        <w:rPr>
          <w:rFonts w:ascii="Courier" w:hAnsi="Courier" w:cs="Courier New"/>
          <w:sz w:val="20"/>
          <w:szCs w:val="20"/>
          <w:rPrChange w:id="3395" w:author="Wayne Kunze" w:date="2018-05-09T12:41:00Z">
            <w:rPr>
              <w:rFonts w:ascii="Courier New" w:hAnsi="Courier New" w:cs="Courier New"/>
            </w:rPr>
          </w:rPrChange>
        </w:rPr>
      </w:pPr>
      <w:proofErr w:type="spellStart"/>
      <w:r w:rsidRPr="00377514">
        <w:rPr>
          <w:rFonts w:ascii="Courier" w:hAnsi="Courier" w:cs="Courier New"/>
          <w:sz w:val="20"/>
          <w:szCs w:val="20"/>
          <w:rPrChange w:id="3396" w:author="Wayne Kunze" w:date="2018-05-09T12:41:00Z">
            <w:rPr>
              <w:rFonts w:ascii="Courier New" w:hAnsi="Courier New" w:cs="Courier New"/>
            </w:rPr>
          </w:rPrChange>
        </w:rPr>
        <w:t>gse</w:t>
      </w:r>
      <w:proofErr w:type="spellEnd"/>
      <w:r w:rsidRPr="00377514">
        <w:rPr>
          <w:rFonts w:ascii="Courier" w:hAnsi="Courier" w:cs="Courier New"/>
          <w:sz w:val="20"/>
          <w:szCs w:val="20"/>
          <w:rPrChange w:id="3397"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398" w:author="Wayne Kunze" w:date="2018-05-09T12:41:00Z">
            <w:rPr>
              <w:rFonts w:ascii="Courier New" w:hAnsi="Courier New" w:cs="Courier New"/>
            </w:rPr>
          </w:rPrChange>
        </w:rPr>
        <w:t>getGEO</w:t>
      </w:r>
      <w:proofErr w:type="spellEnd"/>
      <w:r w:rsidRPr="00377514">
        <w:rPr>
          <w:rFonts w:ascii="Courier" w:hAnsi="Courier" w:cs="Courier New"/>
          <w:sz w:val="20"/>
          <w:szCs w:val="20"/>
          <w:rPrChange w:id="3399" w:author="Wayne Kunze" w:date="2018-05-09T12:41:00Z">
            <w:rPr>
              <w:rFonts w:ascii="Courier New" w:hAnsi="Courier New" w:cs="Courier New"/>
            </w:rPr>
          </w:rPrChange>
        </w:rPr>
        <w:t>(</w:t>
      </w:r>
      <w:proofErr w:type="gramEnd"/>
      <w:r w:rsidRPr="00377514">
        <w:rPr>
          <w:rFonts w:ascii="Courier" w:hAnsi="Courier" w:cs="Courier New"/>
          <w:sz w:val="20"/>
          <w:szCs w:val="20"/>
          <w:rPrChange w:id="3400" w:author="Wayne Kunze" w:date="2018-05-09T12:41:00Z">
            <w:rPr>
              <w:rFonts w:ascii="Courier New" w:hAnsi="Courier New" w:cs="Courier New"/>
            </w:rPr>
          </w:rPrChange>
        </w:rPr>
        <w:t xml:space="preserve">"GSE47598", </w:t>
      </w:r>
      <w:proofErr w:type="spellStart"/>
      <w:r w:rsidRPr="00377514">
        <w:rPr>
          <w:rFonts w:ascii="Courier" w:hAnsi="Courier" w:cs="Courier New"/>
          <w:sz w:val="20"/>
          <w:szCs w:val="20"/>
          <w:rPrChange w:id="3401" w:author="Wayne Kunze" w:date="2018-05-09T12:41:00Z">
            <w:rPr>
              <w:rFonts w:ascii="Courier New" w:hAnsi="Courier New" w:cs="Courier New"/>
            </w:rPr>
          </w:rPrChange>
        </w:rPr>
        <w:t>GSEMatrix</w:t>
      </w:r>
      <w:proofErr w:type="spellEnd"/>
      <w:r w:rsidRPr="00377514">
        <w:rPr>
          <w:rFonts w:ascii="Courier" w:hAnsi="Courier" w:cs="Courier New"/>
          <w:sz w:val="20"/>
          <w:szCs w:val="20"/>
          <w:rPrChange w:id="3402" w:author="Wayne Kunze" w:date="2018-05-09T12:41:00Z">
            <w:rPr>
              <w:rFonts w:ascii="Courier New" w:hAnsi="Courier New" w:cs="Courier New"/>
            </w:rPr>
          </w:rPrChange>
        </w:rPr>
        <w:t xml:space="preserve"> = TRUE) </w:t>
      </w:r>
    </w:p>
    <w:p w14:paraId="668E0B7D" w14:textId="77777777" w:rsidR="00A43594" w:rsidRPr="00377514" w:rsidRDefault="00A43594" w:rsidP="00A43594">
      <w:pPr>
        <w:spacing w:line="240" w:lineRule="auto"/>
        <w:ind w:firstLine="0"/>
        <w:rPr>
          <w:rFonts w:ascii="Courier" w:hAnsi="Courier" w:cs="Courier New"/>
          <w:sz w:val="20"/>
          <w:szCs w:val="20"/>
          <w:rPrChange w:id="3403" w:author="Wayne Kunze" w:date="2018-05-09T12:41:00Z">
            <w:rPr>
              <w:rFonts w:ascii="Courier New" w:hAnsi="Courier New" w:cs="Courier New"/>
            </w:rPr>
          </w:rPrChange>
        </w:rPr>
      </w:pPr>
    </w:p>
    <w:p w14:paraId="725BB66A" w14:textId="77777777" w:rsidR="00A43594" w:rsidRPr="00377514" w:rsidRDefault="4BC61DC6" w:rsidP="00A43594">
      <w:pPr>
        <w:spacing w:line="240" w:lineRule="auto"/>
        <w:ind w:firstLine="0"/>
        <w:rPr>
          <w:rFonts w:ascii="Courier" w:hAnsi="Courier" w:cs="Courier New"/>
          <w:sz w:val="20"/>
          <w:szCs w:val="20"/>
          <w:rPrChange w:id="3404" w:author="Wayne Kunze" w:date="2018-05-09T12:41:00Z">
            <w:rPr>
              <w:rFonts w:ascii="Courier New" w:hAnsi="Courier New" w:cs="Courier New"/>
            </w:rPr>
          </w:rPrChange>
        </w:rPr>
      </w:pPr>
      <w:r w:rsidRPr="00377514">
        <w:rPr>
          <w:rFonts w:ascii="Courier" w:hAnsi="Courier" w:cs="Courier New"/>
          <w:sz w:val="20"/>
          <w:szCs w:val="20"/>
          <w:rPrChange w:id="3405" w:author="Wayne Kunze" w:date="2018-05-09T12:41:00Z">
            <w:rPr>
              <w:rFonts w:ascii="Courier New" w:hAnsi="Courier New" w:cs="Courier New"/>
            </w:rPr>
          </w:rPrChange>
        </w:rPr>
        <w:t>if (length(</w:t>
      </w:r>
      <w:proofErr w:type="spellStart"/>
      <w:r w:rsidRPr="00377514">
        <w:rPr>
          <w:rFonts w:ascii="Courier" w:hAnsi="Courier" w:cs="Courier New"/>
          <w:sz w:val="20"/>
          <w:szCs w:val="20"/>
          <w:rPrChange w:id="3406" w:author="Wayne Kunze" w:date="2018-05-09T12:41:00Z">
            <w:rPr>
              <w:rFonts w:ascii="Courier New" w:hAnsi="Courier New" w:cs="Courier New"/>
            </w:rPr>
          </w:rPrChange>
        </w:rPr>
        <w:t>gse</w:t>
      </w:r>
      <w:proofErr w:type="spellEnd"/>
      <w:r w:rsidRPr="00377514">
        <w:rPr>
          <w:rFonts w:ascii="Courier" w:hAnsi="Courier" w:cs="Courier New"/>
          <w:sz w:val="20"/>
          <w:szCs w:val="20"/>
          <w:rPrChange w:id="3407" w:author="Wayne Kunze" w:date="2018-05-09T12:41:00Z">
            <w:rPr>
              <w:rFonts w:ascii="Courier New" w:hAnsi="Courier New" w:cs="Courier New"/>
            </w:rPr>
          </w:rPrChange>
        </w:rPr>
        <w:t xml:space="preserve">) &gt; 1) </w:t>
      </w:r>
      <w:proofErr w:type="spellStart"/>
      <w:r w:rsidRPr="00377514">
        <w:rPr>
          <w:rFonts w:ascii="Courier" w:hAnsi="Courier" w:cs="Courier New"/>
          <w:sz w:val="20"/>
          <w:szCs w:val="20"/>
          <w:rPrChange w:id="3408" w:author="Wayne Kunze" w:date="2018-05-09T12:41:00Z">
            <w:rPr>
              <w:rFonts w:ascii="Courier New" w:hAnsi="Courier New" w:cs="Courier New"/>
            </w:rPr>
          </w:rPrChange>
        </w:rPr>
        <w:t>idx</w:t>
      </w:r>
      <w:proofErr w:type="spellEnd"/>
      <w:r w:rsidRPr="00377514">
        <w:rPr>
          <w:rFonts w:ascii="Courier" w:hAnsi="Courier" w:cs="Courier New"/>
          <w:sz w:val="20"/>
          <w:szCs w:val="20"/>
          <w:rPrChange w:id="3409"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410" w:author="Wayne Kunze" w:date="2018-05-09T12:41:00Z">
            <w:rPr>
              <w:rFonts w:ascii="Courier New" w:hAnsi="Courier New" w:cs="Courier New"/>
            </w:rPr>
          </w:rPrChange>
        </w:rPr>
        <w:t>grep(</w:t>
      </w:r>
      <w:proofErr w:type="gramEnd"/>
      <w:r w:rsidRPr="00377514">
        <w:rPr>
          <w:rFonts w:ascii="Courier" w:hAnsi="Courier" w:cs="Courier New"/>
          <w:sz w:val="20"/>
          <w:szCs w:val="20"/>
          <w:rPrChange w:id="3411" w:author="Wayne Kunze" w:date="2018-05-09T12:41:00Z">
            <w:rPr>
              <w:rFonts w:ascii="Courier New" w:hAnsi="Courier New" w:cs="Courier New"/>
            </w:rPr>
          </w:rPrChange>
        </w:rPr>
        <w:t xml:space="preserve">"GPL10558", </w:t>
      </w:r>
      <w:proofErr w:type="spellStart"/>
      <w:r w:rsidRPr="00377514">
        <w:rPr>
          <w:rFonts w:ascii="Courier" w:hAnsi="Courier" w:cs="Courier New"/>
          <w:sz w:val="20"/>
          <w:szCs w:val="20"/>
          <w:rPrChange w:id="3412" w:author="Wayne Kunze" w:date="2018-05-09T12:41:00Z">
            <w:rPr>
              <w:rFonts w:ascii="Courier New" w:hAnsi="Courier New" w:cs="Courier New"/>
            </w:rPr>
          </w:rPrChange>
        </w:rPr>
        <w:t>attr</w:t>
      </w:r>
      <w:proofErr w:type="spellEnd"/>
      <w:r w:rsidRPr="00377514">
        <w:rPr>
          <w:rFonts w:ascii="Courier" w:hAnsi="Courier" w:cs="Courier New"/>
          <w:sz w:val="20"/>
          <w:szCs w:val="20"/>
          <w:rPrChange w:id="3413" w:author="Wayne Kunze" w:date="2018-05-09T12:41:00Z">
            <w:rPr>
              <w:rFonts w:ascii="Courier New" w:hAnsi="Courier New" w:cs="Courier New"/>
            </w:rPr>
          </w:rPrChange>
        </w:rPr>
        <w:t>(</w:t>
      </w:r>
      <w:proofErr w:type="spellStart"/>
      <w:r w:rsidRPr="00377514">
        <w:rPr>
          <w:rFonts w:ascii="Courier" w:hAnsi="Courier" w:cs="Courier New"/>
          <w:sz w:val="20"/>
          <w:szCs w:val="20"/>
          <w:rPrChange w:id="3414" w:author="Wayne Kunze" w:date="2018-05-09T12:41:00Z">
            <w:rPr>
              <w:rFonts w:ascii="Courier New" w:hAnsi="Courier New" w:cs="Courier New"/>
            </w:rPr>
          </w:rPrChange>
        </w:rPr>
        <w:t>gse</w:t>
      </w:r>
      <w:proofErr w:type="spellEnd"/>
      <w:r w:rsidRPr="00377514">
        <w:rPr>
          <w:rFonts w:ascii="Courier" w:hAnsi="Courier" w:cs="Courier New"/>
          <w:sz w:val="20"/>
          <w:szCs w:val="20"/>
          <w:rPrChange w:id="3415" w:author="Wayne Kunze" w:date="2018-05-09T12:41:00Z">
            <w:rPr>
              <w:rFonts w:ascii="Courier New" w:hAnsi="Courier New" w:cs="Courier New"/>
            </w:rPr>
          </w:rPrChange>
        </w:rPr>
        <w:t xml:space="preserve">, "names")) else </w:t>
      </w:r>
      <w:proofErr w:type="spellStart"/>
      <w:r w:rsidRPr="00377514">
        <w:rPr>
          <w:rFonts w:ascii="Courier" w:hAnsi="Courier" w:cs="Courier New"/>
          <w:sz w:val="20"/>
          <w:szCs w:val="20"/>
          <w:rPrChange w:id="3416" w:author="Wayne Kunze" w:date="2018-05-09T12:41:00Z">
            <w:rPr>
              <w:rFonts w:ascii="Courier New" w:hAnsi="Courier New" w:cs="Courier New"/>
            </w:rPr>
          </w:rPrChange>
        </w:rPr>
        <w:t>idx</w:t>
      </w:r>
      <w:proofErr w:type="spellEnd"/>
      <w:r w:rsidRPr="00377514">
        <w:rPr>
          <w:rFonts w:ascii="Courier" w:hAnsi="Courier" w:cs="Courier New"/>
          <w:sz w:val="20"/>
          <w:szCs w:val="20"/>
          <w:rPrChange w:id="3417" w:author="Wayne Kunze" w:date="2018-05-09T12:41:00Z">
            <w:rPr>
              <w:rFonts w:ascii="Courier New" w:hAnsi="Courier New" w:cs="Courier New"/>
            </w:rPr>
          </w:rPrChange>
        </w:rPr>
        <w:t xml:space="preserve"> &lt;- 1</w:t>
      </w:r>
    </w:p>
    <w:p w14:paraId="4371F1F3" w14:textId="77777777" w:rsidR="00A43594" w:rsidRPr="00377514" w:rsidRDefault="4BC61DC6" w:rsidP="00A43594">
      <w:pPr>
        <w:spacing w:line="240" w:lineRule="auto"/>
        <w:ind w:firstLine="0"/>
        <w:rPr>
          <w:rFonts w:ascii="Courier" w:hAnsi="Courier" w:cs="Courier New"/>
          <w:sz w:val="20"/>
          <w:szCs w:val="20"/>
          <w:rPrChange w:id="3418" w:author="Wayne Kunze" w:date="2018-05-09T12:41:00Z">
            <w:rPr>
              <w:rFonts w:ascii="Courier New" w:hAnsi="Courier New" w:cs="Courier New"/>
            </w:rPr>
          </w:rPrChange>
        </w:rPr>
      </w:pPr>
      <w:proofErr w:type="spellStart"/>
      <w:r w:rsidRPr="00377514">
        <w:rPr>
          <w:rFonts w:ascii="Courier" w:hAnsi="Courier" w:cs="Courier New"/>
          <w:sz w:val="20"/>
          <w:szCs w:val="20"/>
          <w:rPrChange w:id="3419" w:author="Wayne Kunze" w:date="2018-05-09T12:41:00Z">
            <w:rPr>
              <w:rFonts w:ascii="Courier New" w:hAnsi="Courier New" w:cs="Courier New"/>
            </w:rPr>
          </w:rPrChange>
        </w:rPr>
        <w:t>gse</w:t>
      </w:r>
      <w:proofErr w:type="spellEnd"/>
      <w:r w:rsidRPr="00377514">
        <w:rPr>
          <w:rFonts w:ascii="Courier" w:hAnsi="Courier" w:cs="Courier New"/>
          <w:sz w:val="20"/>
          <w:szCs w:val="20"/>
          <w:rPrChange w:id="3420" w:author="Wayne Kunze" w:date="2018-05-09T12:41:00Z">
            <w:rPr>
              <w:rFonts w:ascii="Courier New" w:hAnsi="Courier New" w:cs="Courier New"/>
            </w:rPr>
          </w:rPrChange>
        </w:rPr>
        <w:t xml:space="preserve"> &lt;- </w:t>
      </w:r>
      <w:proofErr w:type="spellStart"/>
      <w:r w:rsidRPr="00377514">
        <w:rPr>
          <w:rFonts w:ascii="Courier" w:hAnsi="Courier" w:cs="Courier New"/>
          <w:sz w:val="20"/>
          <w:szCs w:val="20"/>
          <w:rPrChange w:id="3421" w:author="Wayne Kunze" w:date="2018-05-09T12:41:00Z">
            <w:rPr>
              <w:rFonts w:ascii="Courier New" w:hAnsi="Courier New" w:cs="Courier New"/>
            </w:rPr>
          </w:rPrChange>
        </w:rPr>
        <w:t>gse</w:t>
      </w:r>
      <w:proofErr w:type="spellEnd"/>
      <w:r w:rsidRPr="00377514">
        <w:rPr>
          <w:rFonts w:ascii="Courier" w:hAnsi="Courier" w:cs="Courier New"/>
          <w:sz w:val="20"/>
          <w:szCs w:val="20"/>
          <w:rPrChange w:id="3422" w:author="Wayne Kunze" w:date="2018-05-09T12:41:00Z">
            <w:rPr>
              <w:rFonts w:ascii="Courier New" w:hAnsi="Courier New" w:cs="Courier New"/>
            </w:rPr>
          </w:rPrChange>
        </w:rPr>
        <w:t>[[</w:t>
      </w:r>
      <w:proofErr w:type="spellStart"/>
      <w:r w:rsidRPr="00377514">
        <w:rPr>
          <w:rFonts w:ascii="Courier" w:hAnsi="Courier" w:cs="Courier New"/>
          <w:sz w:val="20"/>
          <w:szCs w:val="20"/>
          <w:rPrChange w:id="3423" w:author="Wayne Kunze" w:date="2018-05-09T12:41:00Z">
            <w:rPr>
              <w:rFonts w:ascii="Courier New" w:hAnsi="Courier New" w:cs="Courier New"/>
            </w:rPr>
          </w:rPrChange>
        </w:rPr>
        <w:t>idx</w:t>
      </w:r>
      <w:proofErr w:type="spellEnd"/>
      <w:r w:rsidRPr="00377514">
        <w:rPr>
          <w:rFonts w:ascii="Courier" w:hAnsi="Courier" w:cs="Courier New"/>
          <w:sz w:val="20"/>
          <w:szCs w:val="20"/>
          <w:rPrChange w:id="3424" w:author="Wayne Kunze" w:date="2018-05-09T12:41:00Z">
            <w:rPr>
              <w:rFonts w:ascii="Courier New" w:hAnsi="Courier New" w:cs="Courier New"/>
            </w:rPr>
          </w:rPrChange>
        </w:rPr>
        <w:t>]]</w:t>
      </w:r>
    </w:p>
    <w:p w14:paraId="055BD16C" w14:textId="77777777" w:rsidR="00A43594" w:rsidRPr="00377514" w:rsidRDefault="00A43594" w:rsidP="00A43594">
      <w:pPr>
        <w:spacing w:line="240" w:lineRule="auto"/>
        <w:ind w:firstLine="0"/>
        <w:rPr>
          <w:rFonts w:ascii="Courier" w:hAnsi="Courier" w:cs="Courier New"/>
          <w:sz w:val="20"/>
          <w:szCs w:val="20"/>
          <w:rPrChange w:id="3425" w:author="Wayne Kunze" w:date="2018-05-09T12:41:00Z">
            <w:rPr>
              <w:rFonts w:ascii="Courier New" w:hAnsi="Courier New" w:cs="Courier New"/>
            </w:rPr>
          </w:rPrChange>
        </w:rPr>
      </w:pPr>
    </w:p>
    <w:p w14:paraId="2E7DBD0E" w14:textId="77777777" w:rsidR="00A43594" w:rsidRPr="00377514" w:rsidRDefault="4BC61DC6" w:rsidP="00A43594">
      <w:pPr>
        <w:spacing w:line="240" w:lineRule="auto"/>
        <w:ind w:firstLine="0"/>
        <w:rPr>
          <w:rFonts w:ascii="Courier" w:hAnsi="Courier" w:cs="Courier New"/>
          <w:sz w:val="20"/>
          <w:szCs w:val="20"/>
          <w:rPrChange w:id="3426" w:author="Wayne Kunze" w:date="2018-05-09T12:41:00Z">
            <w:rPr>
              <w:rFonts w:ascii="Courier New" w:hAnsi="Courier New" w:cs="Courier New"/>
            </w:rPr>
          </w:rPrChange>
        </w:rPr>
      </w:pPr>
      <w:r w:rsidRPr="00377514">
        <w:rPr>
          <w:rFonts w:ascii="Courier" w:hAnsi="Courier" w:cs="Courier New"/>
          <w:sz w:val="20"/>
          <w:szCs w:val="20"/>
          <w:rPrChange w:id="3427" w:author="Wayne Kunze" w:date="2018-05-09T12:41:00Z">
            <w:rPr>
              <w:rFonts w:ascii="Courier New" w:hAnsi="Courier New" w:cs="Courier New"/>
            </w:rPr>
          </w:rPrChange>
        </w:rPr>
        <w:t>show(</w:t>
      </w:r>
      <w:proofErr w:type="spellStart"/>
      <w:r w:rsidRPr="00377514">
        <w:rPr>
          <w:rFonts w:ascii="Courier" w:hAnsi="Courier" w:cs="Courier New"/>
          <w:sz w:val="20"/>
          <w:szCs w:val="20"/>
          <w:rPrChange w:id="3428" w:author="Wayne Kunze" w:date="2018-05-09T12:41:00Z">
            <w:rPr>
              <w:rFonts w:ascii="Courier New" w:hAnsi="Courier New" w:cs="Courier New"/>
            </w:rPr>
          </w:rPrChange>
        </w:rPr>
        <w:t>gse</w:t>
      </w:r>
      <w:proofErr w:type="spellEnd"/>
      <w:r w:rsidRPr="00377514">
        <w:rPr>
          <w:rFonts w:ascii="Courier" w:hAnsi="Courier" w:cs="Courier New"/>
          <w:sz w:val="20"/>
          <w:szCs w:val="20"/>
          <w:rPrChange w:id="3429" w:author="Wayne Kunze" w:date="2018-05-09T12:41:00Z">
            <w:rPr>
              <w:rFonts w:ascii="Courier New" w:hAnsi="Courier New" w:cs="Courier New"/>
            </w:rPr>
          </w:rPrChange>
        </w:rPr>
        <w:t>)</w:t>
      </w:r>
    </w:p>
    <w:p w14:paraId="28CA8AFE" w14:textId="77777777" w:rsidR="00A43594" w:rsidRPr="00377514" w:rsidRDefault="00A43594" w:rsidP="00A43594">
      <w:pPr>
        <w:spacing w:line="240" w:lineRule="auto"/>
        <w:ind w:firstLine="0"/>
        <w:rPr>
          <w:rFonts w:ascii="Courier" w:hAnsi="Courier" w:cs="Courier New"/>
          <w:sz w:val="20"/>
          <w:szCs w:val="20"/>
          <w:rPrChange w:id="3430" w:author="Wayne Kunze" w:date="2018-05-09T12:41:00Z">
            <w:rPr>
              <w:rFonts w:ascii="Courier New" w:hAnsi="Courier New" w:cs="Courier New"/>
            </w:rPr>
          </w:rPrChange>
        </w:rPr>
      </w:pPr>
    </w:p>
    <w:p w14:paraId="7D4301FE" w14:textId="77777777" w:rsidR="00A43594" w:rsidRPr="00377514" w:rsidRDefault="4BC61DC6" w:rsidP="00A43594">
      <w:pPr>
        <w:spacing w:line="240" w:lineRule="auto"/>
        <w:ind w:firstLine="0"/>
        <w:rPr>
          <w:rFonts w:ascii="Courier" w:hAnsi="Courier" w:cs="Courier New"/>
          <w:sz w:val="20"/>
          <w:szCs w:val="20"/>
          <w:rPrChange w:id="3431" w:author="Wayne Kunze" w:date="2018-05-09T12:41:00Z">
            <w:rPr>
              <w:rFonts w:ascii="Courier New" w:hAnsi="Courier New" w:cs="Courier New"/>
            </w:rPr>
          </w:rPrChange>
        </w:rPr>
      </w:pPr>
      <w:r w:rsidRPr="00377514">
        <w:rPr>
          <w:rFonts w:ascii="Courier" w:hAnsi="Courier" w:cs="Courier New"/>
          <w:sz w:val="20"/>
          <w:szCs w:val="20"/>
          <w:rPrChange w:id="3432" w:author="Wayne Kunze" w:date="2018-05-09T12:41:00Z">
            <w:rPr>
              <w:rFonts w:ascii="Courier New" w:hAnsi="Courier New" w:cs="Courier New"/>
            </w:rPr>
          </w:rPrChange>
        </w:rPr>
        <w:t xml:space="preserve">#Convert the GSE list into a matrix (and </w:t>
      </w:r>
      <w:proofErr w:type="spellStart"/>
      <w:r w:rsidRPr="00377514">
        <w:rPr>
          <w:rFonts w:ascii="Courier" w:hAnsi="Courier" w:cs="Courier New"/>
          <w:sz w:val="20"/>
          <w:szCs w:val="20"/>
          <w:rPrChange w:id="3433" w:author="Wayne Kunze" w:date="2018-05-09T12:41:00Z">
            <w:rPr>
              <w:rFonts w:ascii="Courier New" w:hAnsi="Courier New" w:cs="Courier New"/>
            </w:rPr>
          </w:rPrChange>
        </w:rPr>
        <w:t>traspose</w:t>
      </w:r>
      <w:proofErr w:type="spellEnd"/>
      <w:r w:rsidRPr="00377514">
        <w:rPr>
          <w:rFonts w:ascii="Courier" w:hAnsi="Courier" w:cs="Courier New"/>
          <w:sz w:val="20"/>
          <w:szCs w:val="20"/>
          <w:rPrChange w:id="3434" w:author="Wayne Kunze" w:date="2018-05-09T12:41:00Z">
            <w:rPr>
              <w:rFonts w:ascii="Courier New" w:hAnsi="Courier New" w:cs="Courier New"/>
            </w:rPr>
          </w:rPrChange>
        </w:rPr>
        <w:t xml:space="preserve"> so rows are individuals (sample) and columns are genes (features).</w:t>
      </w:r>
    </w:p>
    <w:p w14:paraId="0EB077AB" w14:textId="77777777" w:rsidR="00A43594" w:rsidRPr="00377514" w:rsidRDefault="4BC61DC6" w:rsidP="00A43594">
      <w:pPr>
        <w:spacing w:line="240" w:lineRule="auto"/>
        <w:ind w:firstLine="0"/>
        <w:rPr>
          <w:rFonts w:ascii="Courier" w:hAnsi="Courier" w:cs="Courier New"/>
          <w:sz w:val="20"/>
          <w:szCs w:val="20"/>
          <w:rPrChange w:id="3435" w:author="Wayne Kunze" w:date="2018-05-09T12:41:00Z">
            <w:rPr>
              <w:rFonts w:ascii="Courier New" w:hAnsi="Courier New" w:cs="Courier New"/>
            </w:rPr>
          </w:rPrChange>
        </w:rPr>
      </w:pPr>
      <w:proofErr w:type="spellStart"/>
      <w:r w:rsidRPr="00377514">
        <w:rPr>
          <w:rFonts w:ascii="Courier" w:hAnsi="Courier" w:cs="Courier New"/>
          <w:sz w:val="20"/>
          <w:szCs w:val="20"/>
          <w:rPrChange w:id="3436" w:author="Wayne Kunze" w:date="2018-05-09T12:41:00Z">
            <w:rPr>
              <w:rFonts w:ascii="Courier New" w:hAnsi="Courier New" w:cs="Courier New"/>
            </w:rPr>
          </w:rPrChange>
        </w:rPr>
        <w:t>eset</w:t>
      </w:r>
      <w:proofErr w:type="spellEnd"/>
      <w:r w:rsidRPr="00377514">
        <w:rPr>
          <w:rFonts w:ascii="Courier" w:hAnsi="Courier" w:cs="Courier New"/>
          <w:sz w:val="20"/>
          <w:szCs w:val="20"/>
          <w:rPrChange w:id="3437" w:author="Wayne Kunze" w:date="2018-05-09T12:41:00Z">
            <w:rPr>
              <w:rFonts w:ascii="Courier New" w:hAnsi="Courier New" w:cs="Courier New"/>
            </w:rPr>
          </w:rPrChange>
        </w:rPr>
        <w:t xml:space="preserve"> &lt;- t(</w:t>
      </w:r>
      <w:proofErr w:type="spellStart"/>
      <w:r w:rsidRPr="00377514">
        <w:rPr>
          <w:rFonts w:ascii="Courier" w:hAnsi="Courier" w:cs="Courier New"/>
          <w:sz w:val="20"/>
          <w:szCs w:val="20"/>
          <w:rPrChange w:id="3438" w:author="Wayne Kunze" w:date="2018-05-09T12:41:00Z">
            <w:rPr>
              <w:rFonts w:ascii="Courier New" w:hAnsi="Courier New" w:cs="Courier New"/>
            </w:rPr>
          </w:rPrChange>
        </w:rPr>
        <w:t>exprs</w:t>
      </w:r>
      <w:proofErr w:type="spellEnd"/>
      <w:r w:rsidRPr="00377514">
        <w:rPr>
          <w:rFonts w:ascii="Courier" w:hAnsi="Courier" w:cs="Courier New"/>
          <w:sz w:val="20"/>
          <w:szCs w:val="20"/>
          <w:rPrChange w:id="3439" w:author="Wayne Kunze" w:date="2018-05-09T12:41:00Z">
            <w:rPr>
              <w:rFonts w:ascii="Courier New" w:hAnsi="Courier New" w:cs="Courier New"/>
            </w:rPr>
          </w:rPrChange>
        </w:rPr>
        <w:t>(</w:t>
      </w:r>
      <w:proofErr w:type="spellStart"/>
      <w:r w:rsidRPr="00377514">
        <w:rPr>
          <w:rFonts w:ascii="Courier" w:hAnsi="Courier" w:cs="Courier New"/>
          <w:sz w:val="20"/>
          <w:szCs w:val="20"/>
          <w:rPrChange w:id="3440" w:author="Wayne Kunze" w:date="2018-05-09T12:41:00Z">
            <w:rPr>
              <w:rFonts w:ascii="Courier New" w:hAnsi="Courier New" w:cs="Courier New"/>
            </w:rPr>
          </w:rPrChange>
        </w:rPr>
        <w:t>gse</w:t>
      </w:r>
      <w:proofErr w:type="spellEnd"/>
      <w:r w:rsidRPr="00377514">
        <w:rPr>
          <w:rFonts w:ascii="Courier" w:hAnsi="Courier" w:cs="Courier New"/>
          <w:sz w:val="20"/>
          <w:szCs w:val="20"/>
          <w:rPrChange w:id="3441" w:author="Wayne Kunze" w:date="2018-05-09T12:41:00Z">
            <w:rPr>
              <w:rFonts w:ascii="Courier New" w:hAnsi="Courier New" w:cs="Courier New"/>
            </w:rPr>
          </w:rPrChange>
        </w:rPr>
        <w:t>))</w:t>
      </w:r>
    </w:p>
    <w:p w14:paraId="22EBA17B" w14:textId="77777777" w:rsidR="00A43594" w:rsidRPr="00377514" w:rsidRDefault="00A43594" w:rsidP="00A43594">
      <w:pPr>
        <w:spacing w:line="240" w:lineRule="auto"/>
        <w:ind w:firstLine="0"/>
        <w:rPr>
          <w:rFonts w:ascii="Courier" w:hAnsi="Courier" w:cs="Courier New"/>
          <w:sz w:val="20"/>
          <w:szCs w:val="20"/>
          <w:rPrChange w:id="3442" w:author="Wayne Kunze" w:date="2018-05-09T12:41:00Z">
            <w:rPr>
              <w:rFonts w:ascii="Courier New" w:hAnsi="Courier New" w:cs="Courier New"/>
            </w:rPr>
          </w:rPrChange>
        </w:rPr>
      </w:pPr>
    </w:p>
    <w:p w14:paraId="449EB4AA" w14:textId="77777777" w:rsidR="00A43594" w:rsidRPr="00377514" w:rsidRDefault="4BC61DC6" w:rsidP="00A43594">
      <w:pPr>
        <w:spacing w:line="240" w:lineRule="auto"/>
        <w:ind w:firstLine="0"/>
        <w:rPr>
          <w:rFonts w:ascii="Courier" w:hAnsi="Courier" w:cs="Courier New"/>
          <w:sz w:val="20"/>
          <w:szCs w:val="20"/>
          <w:rPrChange w:id="3443" w:author="Wayne Kunze" w:date="2018-05-09T12:41:00Z">
            <w:rPr>
              <w:rFonts w:ascii="Courier New" w:hAnsi="Courier New" w:cs="Courier New"/>
            </w:rPr>
          </w:rPrChange>
        </w:rPr>
      </w:pPr>
      <w:r w:rsidRPr="00377514">
        <w:rPr>
          <w:rFonts w:ascii="Courier" w:hAnsi="Courier" w:cs="Courier New"/>
          <w:sz w:val="20"/>
          <w:szCs w:val="20"/>
          <w:rPrChange w:id="3444" w:author="Wayne Kunze" w:date="2018-05-09T12:41:00Z">
            <w:rPr>
              <w:rFonts w:ascii="Courier New" w:hAnsi="Courier New" w:cs="Courier New"/>
            </w:rPr>
          </w:rPrChange>
        </w:rPr>
        <w:t xml:space="preserve">dataset3 &lt;- </w:t>
      </w:r>
      <w:proofErr w:type="spellStart"/>
      <w:proofErr w:type="gramStart"/>
      <w:r w:rsidRPr="00377514">
        <w:rPr>
          <w:rFonts w:ascii="Courier" w:hAnsi="Courier" w:cs="Courier New"/>
          <w:sz w:val="20"/>
          <w:szCs w:val="20"/>
          <w:rPrChange w:id="3445" w:author="Wayne Kunze" w:date="2018-05-09T12:41:00Z">
            <w:rPr>
              <w:rFonts w:ascii="Courier New" w:hAnsi="Courier New" w:cs="Courier New"/>
            </w:rPr>
          </w:rPrChange>
        </w:rPr>
        <w:t>data.frame</w:t>
      </w:r>
      <w:proofErr w:type="spellEnd"/>
      <w:proofErr w:type="gramEnd"/>
      <w:r w:rsidRPr="00377514">
        <w:rPr>
          <w:rFonts w:ascii="Courier" w:hAnsi="Courier" w:cs="Courier New"/>
          <w:sz w:val="20"/>
          <w:szCs w:val="20"/>
          <w:rPrChange w:id="3446" w:author="Wayne Kunze" w:date="2018-05-09T12:41:00Z">
            <w:rPr>
              <w:rFonts w:ascii="Courier New" w:hAnsi="Courier New" w:cs="Courier New"/>
            </w:rPr>
          </w:rPrChange>
        </w:rPr>
        <w:t>(</w:t>
      </w:r>
      <w:proofErr w:type="spellStart"/>
      <w:r w:rsidRPr="00377514">
        <w:rPr>
          <w:rFonts w:ascii="Courier" w:hAnsi="Courier" w:cs="Courier New"/>
          <w:sz w:val="20"/>
          <w:szCs w:val="20"/>
          <w:rPrChange w:id="3447" w:author="Wayne Kunze" w:date="2018-05-09T12:41:00Z">
            <w:rPr>
              <w:rFonts w:ascii="Courier New" w:hAnsi="Courier New" w:cs="Courier New"/>
            </w:rPr>
          </w:rPrChange>
        </w:rPr>
        <w:t>eset</w:t>
      </w:r>
      <w:proofErr w:type="spellEnd"/>
      <w:r w:rsidRPr="00377514">
        <w:rPr>
          <w:rFonts w:ascii="Courier" w:hAnsi="Courier" w:cs="Courier New"/>
          <w:sz w:val="20"/>
          <w:szCs w:val="20"/>
          <w:rPrChange w:id="3448" w:author="Wayne Kunze" w:date="2018-05-09T12:41:00Z">
            <w:rPr>
              <w:rFonts w:ascii="Courier New" w:hAnsi="Courier New" w:cs="Courier New"/>
            </w:rPr>
          </w:rPrChange>
        </w:rPr>
        <w:t>)</w:t>
      </w:r>
    </w:p>
    <w:p w14:paraId="1785B474" w14:textId="77777777" w:rsidR="00A43594" w:rsidRPr="00377514" w:rsidRDefault="4BC61DC6" w:rsidP="00A43594">
      <w:pPr>
        <w:spacing w:line="240" w:lineRule="auto"/>
        <w:ind w:firstLine="0"/>
        <w:rPr>
          <w:rFonts w:ascii="Courier" w:hAnsi="Courier" w:cs="Courier New"/>
          <w:sz w:val="20"/>
          <w:szCs w:val="20"/>
          <w:rPrChange w:id="3449" w:author="Wayne Kunze" w:date="2018-05-09T12:41:00Z">
            <w:rPr>
              <w:rFonts w:ascii="Courier New" w:hAnsi="Courier New" w:cs="Courier New"/>
            </w:rPr>
          </w:rPrChange>
        </w:rPr>
      </w:pPr>
      <w:r w:rsidRPr="00377514">
        <w:rPr>
          <w:rFonts w:ascii="Courier" w:hAnsi="Courier" w:cs="Courier New"/>
          <w:sz w:val="20"/>
          <w:szCs w:val="20"/>
          <w:rPrChange w:id="3450" w:author="Wayne Kunze" w:date="2018-05-09T12:41:00Z">
            <w:rPr>
              <w:rFonts w:ascii="Courier New" w:hAnsi="Courier New" w:cs="Courier New"/>
            </w:rPr>
          </w:rPrChange>
        </w:rPr>
        <w:t xml:space="preserve">y &lt;- </w:t>
      </w:r>
      <w:proofErr w:type="spellStart"/>
      <w:proofErr w:type="gramStart"/>
      <w:r w:rsidRPr="00377514">
        <w:rPr>
          <w:rFonts w:ascii="Courier" w:hAnsi="Courier" w:cs="Courier New"/>
          <w:sz w:val="20"/>
          <w:szCs w:val="20"/>
          <w:rPrChange w:id="3451" w:author="Wayne Kunze" w:date="2018-05-09T12:41:00Z">
            <w:rPr>
              <w:rFonts w:ascii="Courier New" w:hAnsi="Courier New" w:cs="Courier New"/>
            </w:rPr>
          </w:rPrChange>
        </w:rPr>
        <w:t>data.labels</w:t>
      </w:r>
      <w:proofErr w:type="spellEnd"/>
      <w:proofErr w:type="gramEnd"/>
    </w:p>
    <w:p w14:paraId="7F687FAF" w14:textId="77777777" w:rsidR="00A43594" w:rsidRPr="00377514" w:rsidRDefault="00A43594" w:rsidP="00A43594">
      <w:pPr>
        <w:spacing w:line="240" w:lineRule="auto"/>
        <w:ind w:firstLine="0"/>
        <w:rPr>
          <w:rFonts w:ascii="Courier" w:hAnsi="Courier" w:cs="Courier New"/>
          <w:sz w:val="20"/>
          <w:szCs w:val="20"/>
          <w:rPrChange w:id="3452" w:author="Wayne Kunze" w:date="2018-05-09T12:41:00Z">
            <w:rPr>
              <w:rFonts w:ascii="Courier New" w:hAnsi="Courier New" w:cs="Courier New"/>
            </w:rPr>
          </w:rPrChange>
        </w:rPr>
      </w:pPr>
    </w:p>
    <w:p w14:paraId="66F74998" w14:textId="77777777" w:rsidR="00A43594" w:rsidRPr="00377514" w:rsidRDefault="4BC61DC6" w:rsidP="00A43594">
      <w:pPr>
        <w:spacing w:line="240" w:lineRule="auto"/>
        <w:ind w:firstLine="0"/>
        <w:rPr>
          <w:rFonts w:ascii="Courier" w:hAnsi="Courier" w:cs="Courier New"/>
          <w:sz w:val="20"/>
          <w:szCs w:val="20"/>
          <w:rPrChange w:id="3453" w:author="Wayne Kunze" w:date="2018-05-09T12:41:00Z">
            <w:rPr>
              <w:rFonts w:ascii="Courier New" w:hAnsi="Courier New" w:cs="Courier New"/>
            </w:rPr>
          </w:rPrChange>
        </w:rPr>
      </w:pPr>
      <w:r w:rsidRPr="00377514">
        <w:rPr>
          <w:rFonts w:ascii="Courier" w:hAnsi="Courier" w:cs="Courier New"/>
          <w:sz w:val="20"/>
          <w:szCs w:val="20"/>
          <w:rPrChange w:id="3454" w:author="Wayne Kunze" w:date="2018-05-09T12:41:00Z">
            <w:rPr>
              <w:rFonts w:ascii="Courier New" w:hAnsi="Courier New" w:cs="Courier New"/>
            </w:rPr>
          </w:rPrChange>
        </w:rPr>
        <w:t># Runs over subsets of data to find the most important factors</w:t>
      </w:r>
    </w:p>
    <w:p w14:paraId="37CF3126" w14:textId="77777777" w:rsidR="00A43594" w:rsidRPr="00377514" w:rsidRDefault="00A43594" w:rsidP="00A43594">
      <w:pPr>
        <w:spacing w:line="240" w:lineRule="auto"/>
        <w:ind w:firstLine="0"/>
        <w:rPr>
          <w:rFonts w:ascii="Courier" w:hAnsi="Courier" w:cs="Courier New"/>
          <w:sz w:val="20"/>
          <w:szCs w:val="20"/>
          <w:rPrChange w:id="3455" w:author="Wayne Kunze" w:date="2018-05-09T12:41:00Z">
            <w:rPr>
              <w:rFonts w:ascii="Courier New" w:hAnsi="Courier New" w:cs="Courier New"/>
            </w:rPr>
          </w:rPrChange>
        </w:rPr>
      </w:pPr>
    </w:p>
    <w:p w14:paraId="229D4BFC" w14:textId="77777777" w:rsidR="00A43594" w:rsidRPr="00377514" w:rsidRDefault="4BC61DC6" w:rsidP="00A43594">
      <w:pPr>
        <w:spacing w:line="240" w:lineRule="auto"/>
        <w:ind w:firstLine="0"/>
        <w:rPr>
          <w:rFonts w:ascii="Courier" w:hAnsi="Courier" w:cs="Courier New"/>
          <w:sz w:val="20"/>
          <w:szCs w:val="20"/>
          <w:rPrChange w:id="3456"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57" w:author="Wayne Kunze" w:date="2018-05-09T12:41:00Z">
            <w:rPr>
              <w:rFonts w:ascii="Courier New" w:hAnsi="Courier New" w:cs="Courier New"/>
            </w:rPr>
          </w:rPrChange>
        </w:rPr>
        <w:t>set.seed</w:t>
      </w:r>
      <w:proofErr w:type="spellEnd"/>
      <w:proofErr w:type="gramEnd"/>
      <w:r w:rsidRPr="00377514">
        <w:rPr>
          <w:rFonts w:ascii="Courier" w:hAnsi="Courier" w:cs="Courier New"/>
          <w:sz w:val="20"/>
          <w:szCs w:val="20"/>
          <w:rPrChange w:id="3458" w:author="Wayne Kunze" w:date="2018-05-09T12:41:00Z">
            <w:rPr>
              <w:rFonts w:ascii="Courier New" w:hAnsi="Courier New" w:cs="Courier New"/>
            </w:rPr>
          </w:rPrChange>
        </w:rPr>
        <w:t>(1000)</w:t>
      </w:r>
    </w:p>
    <w:p w14:paraId="0778B979" w14:textId="77777777" w:rsidR="00A43594" w:rsidRPr="00377514" w:rsidRDefault="00A43594" w:rsidP="00A43594">
      <w:pPr>
        <w:spacing w:line="240" w:lineRule="auto"/>
        <w:ind w:firstLine="0"/>
        <w:rPr>
          <w:rFonts w:ascii="Courier" w:hAnsi="Courier" w:cs="Courier New"/>
          <w:sz w:val="20"/>
          <w:szCs w:val="20"/>
          <w:rPrChange w:id="3459" w:author="Wayne Kunze" w:date="2018-05-09T12:41:00Z">
            <w:rPr>
              <w:rFonts w:ascii="Courier New" w:hAnsi="Courier New" w:cs="Courier New"/>
            </w:rPr>
          </w:rPrChange>
        </w:rPr>
      </w:pPr>
    </w:p>
    <w:p w14:paraId="3D700FE7" w14:textId="77777777" w:rsidR="00A43594" w:rsidRPr="00377514" w:rsidRDefault="4BC61DC6" w:rsidP="00A43594">
      <w:pPr>
        <w:spacing w:line="240" w:lineRule="auto"/>
        <w:ind w:firstLine="0"/>
        <w:rPr>
          <w:rFonts w:ascii="Courier" w:hAnsi="Courier" w:cs="Courier New"/>
          <w:sz w:val="20"/>
          <w:szCs w:val="20"/>
          <w:rPrChange w:id="3460" w:author="Wayne Kunze" w:date="2018-05-09T12:41:00Z">
            <w:rPr>
              <w:rFonts w:ascii="Courier New" w:hAnsi="Courier New" w:cs="Courier New"/>
            </w:rPr>
          </w:rPrChange>
        </w:rPr>
      </w:pPr>
      <w:proofErr w:type="spellStart"/>
      <w:r w:rsidRPr="00377514">
        <w:rPr>
          <w:rFonts w:ascii="Courier" w:hAnsi="Courier" w:cs="Courier New"/>
          <w:sz w:val="20"/>
          <w:szCs w:val="20"/>
          <w:rPrChange w:id="3461"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462" w:author="Wayne Kunze" w:date="2018-05-09T12:41:00Z">
            <w:rPr>
              <w:rFonts w:ascii="Courier New" w:hAnsi="Courier New" w:cs="Courier New"/>
            </w:rPr>
          </w:rPrChange>
        </w:rPr>
        <w:t xml:space="preserve"> = FALSE</w:t>
      </w:r>
    </w:p>
    <w:p w14:paraId="0F1EEC8F" w14:textId="77777777" w:rsidR="00A43594" w:rsidRPr="00377514" w:rsidRDefault="4BC61DC6" w:rsidP="00A43594">
      <w:pPr>
        <w:spacing w:line="240" w:lineRule="auto"/>
        <w:ind w:firstLine="0"/>
        <w:rPr>
          <w:rFonts w:ascii="Courier" w:hAnsi="Courier" w:cs="Courier New"/>
          <w:sz w:val="20"/>
          <w:szCs w:val="20"/>
          <w:rPrChange w:id="3463"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464"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465" w:author="Wayne Kunze" w:date="2018-05-09T12:41:00Z">
            <w:rPr>
              <w:rFonts w:ascii="Courier New" w:hAnsi="Courier New" w:cs="Courier New"/>
            </w:rPr>
          </w:rPrChange>
        </w:rPr>
        <w:t xml:space="preserve"> = 0</w:t>
      </w:r>
    </w:p>
    <w:p w14:paraId="3065E30C" w14:textId="77777777" w:rsidR="00A43594" w:rsidRPr="00377514" w:rsidRDefault="00A43594" w:rsidP="00A43594">
      <w:pPr>
        <w:spacing w:line="240" w:lineRule="auto"/>
        <w:ind w:firstLine="0"/>
        <w:rPr>
          <w:rFonts w:ascii="Courier" w:hAnsi="Courier" w:cs="Courier New"/>
          <w:sz w:val="20"/>
          <w:szCs w:val="20"/>
          <w:rPrChange w:id="3466" w:author="Wayne Kunze" w:date="2018-05-09T12:41:00Z">
            <w:rPr>
              <w:rFonts w:ascii="Courier New" w:hAnsi="Courier New" w:cs="Courier New"/>
            </w:rPr>
          </w:rPrChange>
        </w:rPr>
      </w:pPr>
    </w:p>
    <w:p w14:paraId="4FC40692" w14:textId="77777777" w:rsidR="00A43594" w:rsidRPr="00377514" w:rsidRDefault="4BC61DC6" w:rsidP="00A43594">
      <w:pPr>
        <w:spacing w:line="240" w:lineRule="auto"/>
        <w:ind w:firstLine="0"/>
        <w:rPr>
          <w:rFonts w:ascii="Courier" w:hAnsi="Courier" w:cs="Courier New"/>
          <w:sz w:val="20"/>
          <w:szCs w:val="20"/>
          <w:rPrChange w:id="3467" w:author="Wayne Kunze" w:date="2018-05-09T12:41:00Z">
            <w:rPr>
              <w:rFonts w:ascii="Courier New" w:hAnsi="Courier New" w:cs="Courier New"/>
            </w:rPr>
          </w:rPrChange>
        </w:rPr>
      </w:pPr>
      <w:r w:rsidRPr="00377514">
        <w:rPr>
          <w:rFonts w:ascii="Courier" w:hAnsi="Courier" w:cs="Courier New"/>
          <w:sz w:val="20"/>
          <w:szCs w:val="20"/>
          <w:rPrChange w:id="3468" w:author="Wayne Kunze" w:date="2018-05-09T12:41:00Z">
            <w:rPr>
              <w:rFonts w:ascii="Courier New" w:hAnsi="Courier New" w:cs="Courier New"/>
            </w:rPr>
          </w:rPrChange>
        </w:rPr>
        <w:t>for (</w:t>
      </w:r>
      <w:proofErr w:type="spellStart"/>
      <w:r w:rsidRPr="00377514">
        <w:rPr>
          <w:rFonts w:ascii="Courier" w:hAnsi="Courier" w:cs="Courier New"/>
          <w:sz w:val="20"/>
          <w:szCs w:val="20"/>
          <w:rPrChange w:id="3469" w:author="Wayne Kunze" w:date="2018-05-09T12:41:00Z">
            <w:rPr>
              <w:rFonts w:ascii="Courier New" w:hAnsi="Courier New" w:cs="Courier New"/>
            </w:rPr>
          </w:rPrChange>
        </w:rPr>
        <w:t>i</w:t>
      </w:r>
      <w:proofErr w:type="spellEnd"/>
      <w:r w:rsidRPr="00377514">
        <w:rPr>
          <w:rFonts w:ascii="Courier" w:hAnsi="Courier" w:cs="Courier New"/>
          <w:sz w:val="20"/>
          <w:szCs w:val="20"/>
          <w:rPrChange w:id="3470" w:author="Wayne Kunze" w:date="2018-05-09T12:41:00Z">
            <w:rPr>
              <w:rFonts w:ascii="Courier New" w:hAnsi="Courier New" w:cs="Courier New"/>
            </w:rPr>
          </w:rPrChange>
        </w:rPr>
        <w:t xml:space="preserve"> in </w:t>
      </w:r>
      <w:proofErr w:type="gramStart"/>
      <w:r w:rsidRPr="00377514">
        <w:rPr>
          <w:rFonts w:ascii="Courier" w:hAnsi="Courier" w:cs="Courier New"/>
          <w:sz w:val="20"/>
          <w:szCs w:val="20"/>
          <w:rPrChange w:id="3471" w:author="Wayne Kunze" w:date="2018-05-09T12:41:00Z">
            <w:rPr>
              <w:rFonts w:ascii="Courier New" w:hAnsi="Courier New" w:cs="Courier New"/>
            </w:rPr>
          </w:rPrChange>
        </w:rPr>
        <w:t>0:46){</w:t>
      </w:r>
      <w:proofErr w:type="gramEnd"/>
    </w:p>
    <w:p w14:paraId="2E3CE642" w14:textId="77777777" w:rsidR="00A43594" w:rsidRPr="00377514" w:rsidRDefault="4BC61DC6" w:rsidP="00A43594">
      <w:pPr>
        <w:spacing w:line="240" w:lineRule="auto"/>
        <w:ind w:firstLine="0"/>
        <w:rPr>
          <w:rFonts w:ascii="Courier" w:hAnsi="Courier" w:cs="Courier New"/>
          <w:sz w:val="20"/>
          <w:szCs w:val="20"/>
          <w:rPrChange w:id="3472" w:author="Wayne Kunze" w:date="2018-05-09T12:41:00Z">
            <w:rPr>
              <w:rFonts w:ascii="Courier New" w:hAnsi="Courier New" w:cs="Courier New"/>
            </w:rPr>
          </w:rPrChange>
        </w:rPr>
      </w:pPr>
      <w:r w:rsidRPr="00377514">
        <w:rPr>
          <w:rFonts w:ascii="Courier" w:hAnsi="Courier" w:cs="Courier New"/>
          <w:sz w:val="20"/>
          <w:szCs w:val="20"/>
          <w:rPrChange w:id="3473" w:author="Wayne Kunze" w:date="2018-05-09T12:41:00Z">
            <w:rPr>
              <w:rFonts w:ascii="Courier New" w:hAnsi="Courier New" w:cs="Courier New"/>
            </w:rPr>
          </w:rPrChange>
        </w:rPr>
        <w:t xml:space="preserve">  start = 1+i*1000</w:t>
      </w:r>
    </w:p>
    <w:p w14:paraId="715A35EF" w14:textId="77777777" w:rsidR="00A43594" w:rsidRPr="00377514" w:rsidRDefault="4BC61DC6" w:rsidP="00A43594">
      <w:pPr>
        <w:spacing w:line="240" w:lineRule="auto"/>
        <w:ind w:firstLine="0"/>
        <w:rPr>
          <w:rFonts w:ascii="Courier" w:hAnsi="Courier" w:cs="Courier New"/>
          <w:sz w:val="20"/>
          <w:szCs w:val="20"/>
          <w:rPrChange w:id="3474" w:author="Wayne Kunze" w:date="2018-05-09T12:41:00Z">
            <w:rPr>
              <w:rFonts w:ascii="Courier New" w:hAnsi="Courier New" w:cs="Courier New"/>
            </w:rPr>
          </w:rPrChange>
        </w:rPr>
      </w:pPr>
      <w:r w:rsidRPr="00377514">
        <w:rPr>
          <w:rFonts w:ascii="Courier" w:hAnsi="Courier" w:cs="Courier New"/>
          <w:sz w:val="20"/>
          <w:szCs w:val="20"/>
          <w:rPrChange w:id="3475" w:author="Wayne Kunze" w:date="2018-05-09T12:41:00Z">
            <w:rPr>
              <w:rFonts w:ascii="Courier New" w:hAnsi="Courier New" w:cs="Courier New"/>
            </w:rPr>
          </w:rPrChange>
        </w:rPr>
        <w:t xml:space="preserve">  end = 1000+i*1000</w:t>
      </w:r>
    </w:p>
    <w:p w14:paraId="2CD4085D" w14:textId="77777777" w:rsidR="00A43594" w:rsidRPr="00377514" w:rsidRDefault="4BC61DC6" w:rsidP="00A43594">
      <w:pPr>
        <w:spacing w:line="240" w:lineRule="auto"/>
        <w:ind w:firstLine="0"/>
        <w:rPr>
          <w:rFonts w:ascii="Courier" w:hAnsi="Courier" w:cs="Courier New"/>
          <w:sz w:val="20"/>
          <w:szCs w:val="20"/>
          <w:rPrChange w:id="3476" w:author="Wayne Kunze" w:date="2018-05-09T12:41:00Z">
            <w:rPr>
              <w:rFonts w:ascii="Courier New" w:hAnsi="Courier New" w:cs="Courier New"/>
            </w:rPr>
          </w:rPrChange>
        </w:rPr>
      </w:pPr>
      <w:r w:rsidRPr="00377514">
        <w:rPr>
          <w:rFonts w:ascii="Courier" w:hAnsi="Courier" w:cs="Courier New"/>
          <w:sz w:val="20"/>
          <w:szCs w:val="20"/>
          <w:rPrChange w:id="3477" w:author="Wayne Kunze" w:date="2018-05-09T12:41:00Z">
            <w:rPr>
              <w:rFonts w:ascii="Courier New" w:hAnsi="Courier New" w:cs="Courier New"/>
            </w:rPr>
          </w:rPrChange>
        </w:rPr>
        <w:t xml:space="preserve">  dataset7 &lt;- dataset3</w:t>
      </w:r>
      <w:proofErr w:type="gramStart"/>
      <w:r w:rsidRPr="00377514">
        <w:rPr>
          <w:rFonts w:ascii="Courier" w:hAnsi="Courier" w:cs="Courier New"/>
          <w:sz w:val="20"/>
          <w:szCs w:val="20"/>
          <w:rPrChange w:id="3478" w:author="Wayne Kunze" w:date="2018-05-09T12:41:00Z">
            <w:rPr>
              <w:rFonts w:ascii="Courier New" w:hAnsi="Courier New" w:cs="Courier New"/>
            </w:rPr>
          </w:rPrChange>
        </w:rPr>
        <w:t>[,</w:t>
      </w:r>
      <w:proofErr w:type="spellStart"/>
      <w:r w:rsidRPr="00377514">
        <w:rPr>
          <w:rFonts w:ascii="Courier" w:hAnsi="Courier" w:cs="Courier New"/>
          <w:sz w:val="20"/>
          <w:szCs w:val="20"/>
          <w:rPrChange w:id="3479" w:author="Wayne Kunze" w:date="2018-05-09T12:41:00Z">
            <w:rPr>
              <w:rFonts w:ascii="Courier New" w:hAnsi="Courier New" w:cs="Courier New"/>
            </w:rPr>
          </w:rPrChange>
        </w:rPr>
        <w:t>start</w:t>
      </w:r>
      <w:proofErr w:type="gramEnd"/>
      <w:r w:rsidRPr="00377514">
        <w:rPr>
          <w:rFonts w:ascii="Courier" w:hAnsi="Courier" w:cs="Courier New"/>
          <w:sz w:val="20"/>
          <w:szCs w:val="20"/>
          <w:rPrChange w:id="3480" w:author="Wayne Kunze" w:date="2018-05-09T12:41:00Z">
            <w:rPr>
              <w:rFonts w:ascii="Courier New" w:hAnsi="Courier New" w:cs="Courier New"/>
            </w:rPr>
          </w:rPrChange>
        </w:rPr>
        <w:t>:end</w:t>
      </w:r>
      <w:proofErr w:type="spellEnd"/>
      <w:r w:rsidRPr="00377514">
        <w:rPr>
          <w:rFonts w:ascii="Courier" w:hAnsi="Courier" w:cs="Courier New"/>
          <w:sz w:val="20"/>
          <w:szCs w:val="20"/>
          <w:rPrChange w:id="3481" w:author="Wayne Kunze" w:date="2018-05-09T12:41:00Z">
            <w:rPr>
              <w:rFonts w:ascii="Courier New" w:hAnsi="Courier New" w:cs="Courier New"/>
            </w:rPr>
          </w:rPrChange>
        </w:rPr>
        <w:t>]</w:t>
      </w:r>
    </w:p>
    <w:p w14:paraId="5D51990C" w14:textId="77777777" w:rsidR="00A43594" w:rsidRPr="00377514" w:rsidRDefault="4BC61DC6" w:rsidP="00A43594">
      <w:pPr>
        <w:spacing w:line="240" w:lineRule="auto"/>
        <w:ind w:firstLine="0"/>
        <w:rPr>
          <w:rFonts w:ascii="Courier" w:hAnsi="Courier" w:cs="Courier New"/>
          <w:sz w:val="20"/>
          <w:szCs w:val="20"/>
          <w:rPrChange w:id="3482" w:author="Wayne Kunze" w:date="2018-05-09T12:41:00Z">
            <w:rPr>
              <w:rFonts w:ascii="Courier New" w:hAnsi="Courier New" w:cs="Courier New"/>
            </w:rPr>
          </w:rPrChange>
        </w:rPr>
      </w:pPr>
      <w:r w:rsidRPr="00377514">
        <w:rPr>
          <w:rFonts w:ascii="Courier" w:hAnsi="Courier" w:cs="Courier New"/>
          <w:sz w:val="20"/>
          <w:szCs w:val="20"/>
          <w:rPrChange w:id="3483"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84"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85"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486" w:author="Wayne Kunze" w:date="2018-05-09T12:41:00Z">
            <w:rPr>
              <w:rFonts w:ascii="Courier New" w:hAnsi="Courier New" w:cs="Courier New"/>
            </w:rPr>
          </w:rPrChange>
        </w:rPr>
        <w:t>randomForest</w:t>
      </w:r>
      <w:proofErr w:type="spellEnd"/>
      <w:r w:rsidRPr="00377514">
        <w:rPr>
          <w:rFonts w:ascii="Courier" w:hAnsi="Courier" w:cs="Courier New"/>
          <w:sz w:val="20"/>
          <w:szCs w:val="20"/>
          <w:rPrChange w:id="3487" w:author="Wayne Kunze" w:date="2018-05-09T12:41:00Z">
            <w:rPr>
              <w:rFonts w:ascii="Courier New" w:hAnsi="Courier New" w:cs="Courier New"/>
            </w:rPr>
          </w:rPrChange>
        </w:rPr>
        <w:t>(</w:t>
      </w:r>
      <w:proofErr w:type="gramEnd"/>
      <w:r w:rsidRPr="00377514">
        <w:rPr>
          <w:rFonts w:ascii="Courier" w:hAnsi="Courier" w:cs="Courier New"/>
          <w:sz w:val="20"/>
          <w:szCs w:val="20"/>
          <w:rPrChange w:id="3488"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489" w:author="Wayne Kunze" w:date="2018-05-09T12:41:00Z">
            <w:rPr>
              <w:rFonts w:ascii="Courier New" w:hAnsi="Courier New" w:cs="Courier New"/>
            </w:rPr>
          </w:rPrChange>
        </w:rPr>
        <w:t>ntree</w:t>
      </w:r>
      <w:proofErr w:type="spellEnd"/>
      <w:r w:rsidRPr="00377514">
        <w:rPr>
          <w:rFonts w:ascii="Courier" w:hAnsi="Courier" w:cs="Courier New"/>
          <w:sz w:val="20"/>
          <w:szCs w:val="20"/>
          <w:rPrChange w:id="3490" w:author="Wayne Kunze" w:date="2018-05-09T12:41:00Z">
            <w:rPr>
              <w:rFonts w:ascii="Courier New" w:hAnsi="Courier New" w:cs="Courier New"/>
            </w:rPr>
          </w:rPrChange>
        </w:rPr>
        <w:t>=10000)</w:t>
      </w:r>
    </w:p>
    <w:p w14:paraId="1E694338" w14:textId="77777777" w:rsidR="00A43594" w:rsidRPr="00377514" w:rsidRDefault="4BC61DC6" w:rsidP="00A43594">
      <w:pPr>
        <w:spacing w:line="240" w:lineRule="auto"/>
        <w:ind w:firstLine="0"/>
        <w:rPr>
          <w:rFonts w:ascii="Courier" w:hAnsi="Courier" w:cs="Courier New"/>
          <w:sz w:val="20"/>
          <w:szCs w:val="20"/>
          <w:rPrChange w:id="3491" w:author="Wayne Kunze" w:date="2018-05-09T12:41:00Z">
            <w:rPr>
              <w:rFonts w:ascii="Courier New" w:hAnsi="Courier New" w:cs="Courier New"/>
            </w:rPr>
          </w:rPrChange>
        </w:rPr>
      </w:pPr>
      <w:r w:rsidRPr="00377514">
        <w:rPr>
          <w:rFonts w:ascii="Courier" w:hAnsi="Courier" w:cs="Courier New"/>
          <w:sz w:val="20"/>
          <w:szCs w:val="20"/>
          <w:rPrChange w:id="3492"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93"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494" w:author="Wayne Kunze" w:date="2018-05-09T12:41:00Z">
            <w:rPr>
              <w:rFonts w:ascii="Courier New" w:hAnsi="Courier New" w:cs="Courier New"/>
            </w:rPr>
          </w:rPrChange>
        </w:rPr>
        <w:t>(</w:t>
      </w:r>
      <w:proofErr w:type="spellStart"/>
      <w:r w:rsidRPr="00377514">
        <w:rPr>
          <w:rFonts w:ascii="Courier" w:hAnsi="Courier" w:cs="Courier New"/>
          <w:sz w:val="20"/>
          <w:szCs w:val="20"/>
          <w:rPrChange w:id="3495"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496" w:author="Wayne Kunze" w:date="2018-05-09T12:41:00Z">
            <w:rPr>
              <w:rFonts w:ascii="Courier New" w:hAnsi="Courier New" w:cs="Courier New"/>
            </w:rPr>
          </w:rPrChange>
        </w:rPr>
        <w:t>)</w:t>
      </w:r>
    </w:p>
    <w:p w14:paraId="4744775C" w14:textId="77777777" w:rsidR="00A43594" w:rsidRPr="00377514" w:rsidRDefault="4BC61DC6" w:rsidP="00A43594">
      <w:pPr>
        <w:spacing w:line="240" w:lineRule="auto"/>
        <w:ind w:firstLine="0"/>
        <w:rPr>
          <w:rFonts w:ascii="Courier" w:hAnsi="Courier" w:cs="Courier New"/>
          <w:sz w:val="20"/>
          <w:szCs w:val="20"/>
          <w:rPrChange w:id="3497" w:author="Wayne Kunze" w:date="2018-05-09T12:41:00Z">
            <w:rPr>
              <w:rFonts w:ascii="Courier New" w:hAnsi="Courier New" w:cs="Courier New"/>
            </w:rPr>
          </w:rPrChange>
        </w:rPr>
      </w:pPr>
      <w:r w:rsidRPr="00377514">
        <w:rPr>
          <w:rFonts w:ascii="Courier" w:hAnsi="Courier" w:cs="Courier New"/>
          <w:sz w:val="20"/>
          <w:szCs w:val="20"/>
          <w:rPrChange w:id="3498"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499"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00"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01"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02"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03" w:author="Wayne Kunze" w:date="2018-05-09T12:41:00Z">
            <w:rPr>
              <w:rFonts w:ascii="Courier New" w:hAnsi="Courier New" w:cs="Courier New"/>
            </w:rPr>
          </w:rPrChange>
        </w:rPr>
        <w:t>, type=1)</w:t>
      </w:r>
    </w:p>
    <w:p w14:paraId="28A3F138" w14:textId="77777777" w:rsidR="00A43594" w:rsidRPr="00377514" w:rsidRDefault="4BC61DC6" w:rsidP="00A43594">
      <w:pPr>
        <w:spacing w:line="240" w:lineRule="auto"/>
        <w:ind w:firstLine="0"/>
        <w:rPr>
          <w:rFonts w:ascii="Courier" w:hAnsi="Courier" w:cs="Courier New"/>
          <w:sz w:val="20"/>
          <w:szCs w:val="20"/>
          <w:rPrChange w:id="3504" w:author="Wayne Kunze" w:date="2018-05-09T12:41:00Z">
            <w:rPr>
              <w:rFonts w:ascii="Courier New" w:hAnsi="Courier New" w:cs="Courier New"/>
            </w:rPr>
          </w:rPrChange>
        </w:rPr>
      </w:pPr>
      <w:r w:rsidRPr="00377514">
        <w:rPr>
          <w:rFonts w:ascii="Courier" w:hAnsi="Courier" w:cs="Courier New"/>
          <w:sz w:val="20"/>
          <w:szCs w:val="20"/>
          <w:rPrChange w:id="3505" w:author="Wayne Kunze" w:date="2018-05-09T12:41:00Z">
            <w:rPr>
              <w:rFonts w:ascii="Courier New" w:hAnsi="Courier New" w:cs="Courier New"/>
            </w:rPr>
          </w:rPrChange>
        </w:rPr>
        <w:t xml:space="preserve">  importTree2 &lt;- </w:t>
      </w:r>
      <w:proofErr w:type="spellStart"/>
      <w:r w:rsidRPr="00377514">
        <w:rPr>
          <w:rFonts w:ascii="Courier" w:hAnsi="Courier" w:cs="Courier New"/>
          <w:sz w:val="20"/>
          <w:szCs w:val="20"/>
          <w:rPrChange w:id="3506"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07" w:author="Wayne Kunze" w:date="2018-05-09T12:41:00Z">
            <w:rPr>
              <w:rFonts w:ascii="Courier New" w:hAnsi="Courier New" w:cs="Courier New"/>
            </w:rPr>
          </w:rPrChange>
        </w:rPr>
        <w:t>*</w:t>
      </w:r>
      <w:proofErr w:type="spellStart"/>
      <w:r w:rsidRPr="00377514">
        <w:rPr>
          <w:rFonts w:ascii="Courier" w:hAnsi="Courier" w:cs="Courier New"/>
          <w:sz w:val="20"/>
          <w:szCs w:val="20"/>
          <w:rPrChange w:id="3508" w:author="Wayne Kunze" w:date="2018-05-09T12:41:00Z">
            <w:rPr>
              <w:rFonts w:ascii="Courier New" w:hAnsi="Courier New" w:cs="Courier New"/>
            </w:rPr>
          </w:rPrChange>
        </w:rPr>
        <w:t>importTree</w:t>
      </w:r>
      <w:proofErr w:type="spellEnd"/>
    </w:p>
    <w:p w14:paraId="3469C14B" w14:textId="77777777" w:rsidR="00A43594" w:rsidRPr="00377514" w:rsidRDefault="4BC61DC6" w:rsidP="00A43594">
      <w:pPr>
        <w:spacing w:line="240" w:lineRule="auto"/>
        <w:ind w:firstLine="0"/>
        <w:rPr>
          <w:rFonts w:ascii="Courier" w:hAnsi="Courier" w:cs="Courier New"/>
          <w:sz w:val="20"/>
          <w:szCs w:val="20"/>
          <w:rPrChange w:id="3509" w:author="Wayne Kunze" w:date="2018-05-09T12:41:00Z">
            <w:rPr>
              <w:rFonts w:ascii="Courier New" w:hAnsi="Courier New" w:cs="Courier New"/>
            </w:rPr>
          </w:rPrChange>
        </w:rPr>
      </w:pPr>
      <w:r w:rsidRPr="00377514">
        <w:rPr>
          <w:rFonts w:ascii="Courier" w:hAnsi="Courier" w:cs="Courier New"/>
          <w:sz w:val="20"/>
          <w:szCs w:val="20"/>
          <w:rPrChange w:id="3510"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11"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12"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13" w:author="Wayne Kunze" w:date="2018-05-09T12:41:00Z">
            <w:rPr>
              <w:rFonts w:ascii="Courier New" w:hAnsi="Courier New" w:cs="Courier New"/>
            </w:rPr>
          </w:rPrChange>
        </w:rPr>
        <w:t>apply(</w:t>
      </w:r>
      <w:proofErr w:type="gramEnd"/>
      <w:r w:rsidRPr="00377514">
        <w:rPr>
          <w:rFonts w:ascii="Courier" w:hAnsi="Courier" w:cs="Courier New"/>
          <w:sz w:val="20"/>
          <w:szCs w:val="20"/>
          <w:rPrChange w:id="3514" w:author="Wayne Kunze" w:date="2018-05-09T12:41:00Z">
            <w:rPr>
              <w:rFonts w:ascii="Courier New" w:hAnsi="Courier New" w:cs="Courier New"/>
            </w:rPr>
          </w:rPrChange>
        </w:rPr>
        <w:t>importTree2, 1, function(row) all(row &gt; 10))</w:t>
      </w:r>
    </w:p>
    <w:p w14:paraId="58292CD1" w14:textId="77777777" w:rsidR="00A43594" w:rsidRPr="00377514" w:rsidRDefault="4BC61DC6" w:rsidP="00A43594">
      <w:pPr>
        <w:spacing w:line="240" w:lineRule="auto"/>
        <w:ind w:firstLine="0"/>
        <w:rPr>
          <w:rFonts w:ascii="Courier" w:hAnsi="Courier" w:cs="Courier New"/>
          <w:sz w:val="20"/>
          <w:szCs w:val="20"/>
          <w:rPrChange w:id="3515" w:author="Wayne Kunze" w:date="2018-05-09T12:41:00Z">
            <w:rPr>
              <w:rFonts w:ascii="Courier New" w:hAnsi="Courier New" w:cs="Courier New"/>
            </w:rPr>
          </w:rPrChange>
        </w:rPr>
      </w:pPr>
      <w:r w:rsidRPr="00377514">
        <w:rPr>
          <w:rFonts w:ascii="Courier" w:hAnsi="Courier" w:cs="Courier New"/>
          <w:sz w:val="20"/>
          <w:szCs w:val="20"/>
          <w:rPrChange w:id="3516" w:author="Wayne Kunze" w:date="2018-05-09T12:41:00Z">
            <w:rPr>
              <w:rFonts w:ascii="Courier New" w:hAnsi="Courier New" w:cs="Courier New"/>
            </w:rPr>
          </w:rPrChange>
        </w:rPr>
        <w:t xml:space="preserve">  fac &lt;- </w:t>
      </w:r>
      <w:proofErr w:type="spellStart"/>
      <w:r w:rsidRPr="00377514">
        <w:rPr>
          <w:rFonts w:ascii="Courier" w:hAnsi="Courier" w:cs="Courier New"/>
          <w:sz w:val="20"/>
          <w:szCs w:val="20"/>
          <w:rPrChange w:id="3517"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18" w:author="Wayne Kunze" w:date="2018-05-09T12:41:00Z">
            <w:rPr>
              <w:rFonts w:ascii="Courier New" w:hAnsi="Courier New" w:cs="Courier New"/>
            </w:rPr>
          </w:rPrChange>
        </w:rPr>
        <w:t>[</w:t>
      </w:r>
      <w:proofErr w:type="spellStart"/>
      <w:r w:rsidRPr="00377514">
        <w:rPr>
          <w:rFonts w:ascii="Courier" w:hAnsi="Courier" w:cs="Courier New"/>
          <w:sz w:val="20"/>
          <w:szCs w:val="20"/>
          <w:rPrChange w:id="3519"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20" w:author="Wayne Kunze" w:date="2018-05-09T12:41:00Z">
            <w:rPr>
              <w:rFonts w:ascii="Courier New" w:hAnsi="Courier New" w:cs="Courier New"/>
            </w:rPr>
          </w:rPrChange>
        </w:rPr>
        <w:t>,]</w:t>
      </w:r>
    </w:p>
    <w:p w14:paraId="3EA92E36" w14:textId="77777777" w:rsidR="00A43594" w:rsidRPr="00377514" w:rsidRDefault="4BC61DC6" w:rsidP="00A43594">
      <w:pPr>
        <w:spacing w:line="240" w:lineRule="auto"/>
        <w:ind w:firstLine="0"/>
        <w:rPr>
          <w:rFonts w:ascii="Courier" w:hAnsi="Courier" w:cs="Courier New"/>
          <w:sz w:val="20"/>
          <w:szCs w:val="20"/>
          <w:rPrChange w:id="3521" w:author="Wayne Kunze" w:date="2018-05-09T12:41:00Z">
            <w:rPr>
              <w:rFonts w:ascii="Courier New" w:hAnsi="Courier New" w:cs="Courier New"/>
            </w:rPr>
          </w:rPrChange>
        </w:rPr>
      </w:pPr>
      <w:r w:rsidRPr="00377514">
        <w:rPr>
          <w:rFonts w:ascii="Courier" w:hAnsi="Courier" w:cs="Courier New"/>
          <w:sz w:val="20"/>
          <w:szCs w:val="20"/>
          <w:rPrChange w:id="3522" w:author="Wayne Kunze" w:date="2018-05-09T12:41:00Z">
            <w:rPr>
              <w:rFonts w:ascii="Courier New" w:hAnsi="Courier New" w:cs="Courier New"/>
            </w:rPr>
          </w:rPrChange>
        </w:rPr>
        <w:t xml:space="preserve">  fac &lt;- fac[order(fac)]</w:t>
      </w:r>
    </w:p>
    <w:p w14:paraId="7B5E90C0" w14:textId="77777777" w:rsidR="00A43594" w:rsidRPr="00377514" w:rsidRDefault="4BC61DC6" w:rsidP="00A43594">
      <w:pPr>
        <w:spacing w:line="240" w:lineRule="auto"/>
        <w:ind w:firstLine="0"/>
        <w:rPr>
          <w:rFonts w:ascii="Courier" w:hAnsi="Courier" w:cs="Courier New"/>
          <w:sz w:val="20"/>
          <w:szCs w:val="20"/>
          <w:rPrChange w:id="3523" w:author="Wayne Kunze" w:date="2018-05-09T12:41:00Z">
            <w:rPr>
              <w:rFonts w:ascii="Courier New" w:hAnsi="Courier New" w:cs="Courier New"/>
            </w:rPr>
          </w:rPrChange>
        </w:rPr>
      </w:pPr>
      <w:r w:rsidRPr="00377514">
        <w:rPr>
          <w:rFonts w:ascii="Courier" w:hAnsi="Courier" w:cs="Courier New"/>
          <w:sz w:val="20"/>
          <w:szCs w:val="20"/>
          <w:rPrChange w:id="3524" w:author="Wayne Kunze" w:date="2018-05-09T12:41:00Z">
            <w:rPr>
              <w:rFonts w:ascii="Courier New" w:hAnsi="Courier New" w:cs="Courier New"/>
            </w:rPr>
          </w:rPrChange>
        </w:rPr>
        <w:t xml:space="preserve">  symbols &lt;- </w:t>
      </w:r>
      <w:proofErr w:type="spellStart"/>
      <w:proofErr w:type="gramStart"/>
      <w:r w:rsidRPr="00377514">
        <w:rPr>
          <w:rFonts w:ascii="Courier" w:hAnsi="Courier" w:cs="Courier New"/>
          <w:sz w:val="20"/>
          <w:szCs w:val="20"/>
          <w:rPrChange w:id="3525"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26" w:author="Wayne Kunze" w:date="2018-05-09T12:41:00Z">
            <w:rPr>
              <w:rFonts w:ascii="Courier New" w:hAnsi="Courier New" w:cs="Courier New"/>
            </w:rPr>
          </w:rPrChange>
        </w:rPr>
        <w:t>(</w:t>
      </w:r>
      <w:proofErr w:type="gramEnd"/>
      <w:r w:rsidRPr="00377514">
        <w:rPr>
          <w:rFonts w:ascii="Courier" w:hAnsi="Courier" w:cs="Courier New"/>
          <w:sz w:val="20"/>
          <w:szCs w:val="20"/>
          <w:rPrChange w:id="3527" w:author="Wayne Kunze" w:date="2018-05-09T12:41:00Z">
            <w:rPr>
              <w:rFonts w:ascii="Courier New" w:hAnsi="Courier New" w:cs="Courier New"/>
            </w:rPr>
          </w:rPrChange>
        </w:rPr>
        <w:t>illuminaHumanv4.db, names(fac), "SYMBOL","PROBEID")</w:t>
      </w:r>
    </w:p>
    <w:p w14:paraId="75E40C5C" w14:textId="77777777" w:rsidR="00A43594" w:rsidRPr="00377514" w:rsidRDefault="4BC61DC6" w:rsidP="00A43594">
      <w:pPr>
        <w:spacing w:line="240" w:lineRule="auto"/>
        <w:ind w:firstLine="0"/>
        <w:rPr>
          <w:rFonts w:ascii="Courier" w:hAnsi="Courier" w:cs="Courier New"/>
          <w:sz w:val="20"/>
          <w:szCs w:val="20"/>
          <w:rPrChange w:id="3528" w:author="Wayne Kunze" w:date="2018-05-09T12:41:00Z">
            <w:rPr>
              <w:rFonts w:ascii="Courier New" w:hAnsi="Courier New" w:cs="Courier New"/>
            </w:rPr>
          </w:rPrChange>
        </w:rPr>
      </w:pPr>
      <w:r w:rsidRPr="00377514">
        <w:rPr>
          <w:rFonts w:ascii="Courier" w:hAnsi="Courier" w:cs="Courier New"/>
          <w:sz w:val="20"/>
          <w:szCs w:val="20"/>
          <w:rPrChange w:id="3529" w:author="Wayne Kunze" w:date="2018-05-09T12:41:00Z">
            <w:rPr>
              <w:rFonts w:ascii="Courier New" w:hAnsi="Courier New" w:cs="Courier New"/>
            </w:rPr>
          </w:rPrChange>
        </w:rPr>
        <w:t xml:space="preserve">  symbols</w:t>
      </w:r>
    </w:p>
    <w:p w14:paraId="48BB13F1" w14:textId="77777777" w:rsidR="00A43594" w:rsidRPr="00377514" w:rsidRDefault="4BC61DC6" w:rsidP="00A43594">
      <w:pPr>
        <w:spacing w:line="240" w:lineRule="auto"/>
        <w:ind w:firstLine="0"/>
        <w:rPr>
          <w:rFonts w:ascii="Courier" w:hAnsi="Courier" w:cs="Courier New"/>
          <w:sz w:val="20"/>
          <w:szCs w:val="20"/>
          <w:rPrChange w:id="3530" w:author="Wayne Kunze" w:date="2018-05-09T12:41:00Z">
            <w:rPr>
              <w:rFonts w:ascii="Courier New" w:hAnsi="Courier New" w:cs="Courier New"/>
            </w:rPr>
          </w:rPrChange>
        </w:rPr>
      </w:pPr>
      <w:r w:rsidRPr="00377514">
        <w:rPr>
          <w:rFonts w:ascii="Courier" w:hAnsi="Courier" w:cs="Courier New"/>
          <w:sz w:val="20"/>
          <w:szCs w:val="20"/>
          <w:rPrChange w:id="3531" w:author="Wayne Kunze" w:date="2018-05-09T12:41:00Z">
            <w:rPr>
              <w:rFonts w:ascii="Courier New" w:hAnsi="Courier New" w:cs="Courier New"/>
            </w:rPr>
          </w:rPrChange>
        </w:rPr>
        <w:t xml:space="preserve">  </w:t>
      </w:r>
      <w:proofErr w:type="spellStart"/>
      <w:proofErr w:type="gramStart"/>
      <w:r w:rsidRPr="00377514">
        <w:rPr>
          <w:rFonts w:ascii="Courier" w:hAnsi="Courier" w:cs="Courier New"/>
          <w:sz w:val="20"/>
          <w:szCs w:val="20"/>
          <w:rPrChange w:id="3532"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533"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534"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535" w:author="Wayne Kunze" w:date="2018-05-09T12:41:00Z">
            <w:rPr>
              <w:rFonts w:ascii="Courier New" w:hAnsi="Courier New" w:cs="Courier New"/>
            </w:rPr>
          </w:rPrChange>
        </w:rPr>
        <w:t>)</w:t>
      </w:r>
    </w:p>
    <w:p w14:paraId="4BF8DB64" w14:textId="77777777" w:rsidR="00A43594" w:rsidRPr="00377514" w:rsidRDefault="4BC61DC6" w:rsidP="00A43594">
      <w:pPr>
        <w:spacing w:line="240" w:lineRule="auto"/>
        <w:ind w:firstLine="0"/>
        <w:rPr>
          <w:rFonts w:ascii="Courier" w:hAnsi="Courier" w:cs="Courier New"/>
          <w:sz w:val="20"/>
          <w:szCs w:val="20"/>
          <w:rPrChange w:id="3536" w:author="Wayne Kunze" w:date="2018-05-09T12:41:00Z">
            <w:rPr>
              <w:rFonts w:ascii="Courier New" w:hAnsi="Courier New" w:cs="Courier New"/>
            </w:rPr>
          </w:rPrChange>
        </w:rPr>
      </w:pPr>
      <w:r w:rsidRPr="00377514">
        <w:rPr>
          <w:rFonts w:ascii="Courier" w:hAnsi="Courier" w:cs="Courier New"/>
          <w:sz w:val="20"/>
          <w:szCs w:val="20"/>
          <w:rPrChange w:id="3537" w:author="Wayne Kunze" w:date="2018-05-09T12:41:00Z">
            <w:rPr>
              <w:rFonts w:ascii="Courier New" w:hAnsi="Courier New" w:cs="Courier New"/>
            </w:rPr>
          </w:rPrChange>
        </w:rPr>
        <w:t xml:space="preserve">  </w:t>
      </w:r>
      <w:proofErr w:type="spellStart"/>
      <w:r w:rsidRPr="00377514">
        <w:rPr>
          <w:rFonts w:ascii="Courier" w:hAnsi="Courier" w:cs="Courier New"/>
          <w:sz w:val="20"/>
          <w:szCs w:val="20"/>
          <w:rPrChange w:id="3538"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539"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540"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541" w:author="Wayne Kunze" w:date="2018-05-09T12:41:00Z">
            <w:rPr>
              <w:rFonts w:ascii="Courier New" w:hAnsi="Courier New" w:cs="Courier New"/>
            </w:rPr>
          </w:rPrChange>
        </w:rPr>
        <w:t>)</w:t>
      </w:r>
    </w:p>
    <w:p w14:paraId="2505792D" w14:textId="77777777" w:rsidR="00A43594" w:rsidRPr="00377514" w:rsidRDefault="00A43594" w:rsidP="00A43594">
      <w:pPr>
        <w:spacing w:line="240" w:lineRule="auto"/>
        <w:ind w:firstLine="0"/>
        <w:rPr>
          <w:rFonts w:ascii="Courier" w:hAnsi="Courier" w:cs="Courier New"/>
          <w:sz w:val="20"/>
          <w:szCs w:val="20"/>
          <w:rPrChange w:id="3542" w:author="Wayne Kunze" w:date="2018-05-09T12:41:00Z">
            <w:rPr>
              <w:rFonts w:ascii="Courier New" w:hAnsi="Courier New" w:cs="Courier New"/>
            </w:rPr>
          </w:rPrChange>
        </w:rPr>
      </w:pPr>
      <w:r w:rsidRPr="00377514">
        <w:rPr>
          <w:rFonts w:ascii="Courier" w:hAnsi="Courier" w:cs="Courier New"/>
          <w:sz w:val="20"/>
          <w:szCs w:val="20"/>
          <w:rPrChange w:id="3543" w:author="Wayne Kunze" w:date="2018-05-09T12:41:00Z">
            <w:rPr>
              <w:rFonts w:ascii="Courier New" w:hAnsi="Courier New" w:cs="Courier New"/>
            </w:rPr>
          </w:rPrChange>
        </w:rPr>
        <w:t xml:space="preserve">  </w:t>
      </w:r>
    </w:p>
    <w:p w14:paraId="5E0671C3" w14:textId="77777777" w:rsidR="00A43594" w:rsidRPr="00377514" w:rsidRDefault="4BC61DC6" w:rsidP="00A43594">
      <w:pPr>
        <w:spacing w:line="240" w:lineRule="auto"/>
        <w:ind w:firstLine="0"/>
        <w:rPr>
          <w:rFonts w:ascii="Courier" w:hAnsi="Courier" w:cs="Courier New"/>
          <w:sz w:val="20"/>
          <w:szCs w:val="20"/>
          <w:rPrChange w:id="3544" w:author="Wayne Kunze" w:date="2018-05-09T12:41:00Z">
            <w:rPr>
              <w:rFonts w:ascii="Courier New" w:hAnsi="Courier New" w:cs="Courier New"/>
            </w:rPr>
          </w:rPrChange>
        </w:rPr>
      </w:pPr>
      <w:r w:rsidRPr="00377514">
        <w:rPr>
          <w:rFonts w:ascii="Courier" w:hAnsi="Courier" w:cs="Courier New"/>
          <w:sz w:val="20"/>
          <w:szCs w:val="20"/>
          <w:rPrChange w:id="3545" w:author="Wayne Kunze" w:date="2018-05-09T12:41:00Z">
            <w:rPr>
              <w:rFonts w:ascii="Courier New" w:hAnsi="Courier New" w:cs="Courier New"/>
            </w:rPr>
          </w:rPrChange>
        </w:rPr>
        <w:t>}</w:t>
      </w:r>
    </w:p>
    <w:p w14:paraId="38472B72" w14:textId="77777777" w:rsidR="00A43594" w:rsidRPr="00377514" w:rsidDel="00377514" w:rsidRDefault="00A43594" w:rsidP="00A43594">
      <w:pPr>
        <w:spacing w:line="240" w:lineRule="auto"/>
        <w:ind w:firstLine="0"/>
        <w:rPr>
          <w:del w:id="3546" w:author="Wayne Kunze" w:date="2018-05-09T12:41:00Z"/>
          <w:rFonts w:ascii="Courier" w:hAnsi="Courier" w:cs="Courier New"/>
          <w:sz w:val="20"/>
          <w:szCs w:val="20"/>
          <w:rPrChange w:id="3547" w:author="Wayne Kunze" w:date="2018-05-09T12:41:00Z">
            <w:rPr>
              <w:del w:id="3548" w:author="Wayne Kunze" w:date="2018-05-09T12:41:00Z"/>
              <w:rFonts w:ascii="Courier New" w:hAnsi="Courier New" w:cs="Courier New"/>
            </w:rPr>
          </w:rPrChange>
        </w:rPr>
      </w:pPr>
    </w:p>
    <w:p w14:paraId="1D5A7395" w14:textId="77777777" w:rsidR="00A43594" w:rsidRPr="00377514" w:rsidRDefault="00A43594" w:rsidP="00A43594">
      <w:pPr>
        <w:spacing w:line="240" w:lineRule="auto"/>
        <w:ind w:firstLine="0"/>
        <w:rPr>
          <w:rFonts w:ascii="Courier" w:hAnsi="Courier" w:cs="Courier New"/>
          <w:sz w:val="20"/>
          <w:szCs w:val="20"/>
          <w:rPrChange w:id="3549" w:author="Wayne Kunze" w:date="2018-05-09T12:41:00Z">
            <w:rPr>
              <w:rFonts w:ascii="Courier New" w:hAnsi="Courier New" w:cs="Courier New"/>
            </w:rPr>
          </w:rPrChange>
        </w:rPr>
      </w:pPr>
    </w:p>
    <w:p w14:paraId="3210D354" w14:textId="77777777" w:rsidR="00A43594" w:rsidRPr="00377514" w:rsidRDefault="4BC61DC6" w:rsidP="00A43594">
      <w:pPr>
        <w:spacing w:line="240" w:lineRule="auto"/>
        <w:ind w:firstLine="0"/>
        <w:rPr>
          <w:rFonts w:ascii="Courier" w:hAnsi="Courier" w:cs="Courier New"/>
          <w:sz w:val="20"/>
          <w:szCs w:val="20"/>
          <w:rPrChange w:id="3550" w:author="Wayne Kunze" w:date="2018-05-09T12:41:00Z">
            <w:rPr>
              <w:rFonts w:ascii="Courier New" w:hAnsi="Courier New" w:cs="Courier New"/>
            </w:rPr>
          </w:rPrChange>
        </w:rPr>
      </w:pPr>
      <w:r w:rsidRPr="00377514">
        <w:rPr>
          <w:rFonts w:ascii="Courier" w:hAnsi="Courier" w:cs="Courier New"/>
          <w:sz w:val="20"/>
          <w:szCs w:val="20"/>
          <w:rPrChange w:id="3551" w:author="Wayne Kunze" w:date="2018-05-09T12:41:00Z">
            <w:rPr>
              <w:rFonts w:ascii="Courier New" w:hAnsi="Courier New" w:cs="Courier New"/>
            </w:rPr>
          </w:rPrChange>
        </w:rPr>
        <w:t>dataset7 &lt;- dataset3[,47001:47222]</w:t>
      </w:r>
    </w:p>
    <w:p w14:paraId="4A87F9D5" w14:textId="77777777" w:rsidR="00A43594" w:rsidRPr="00377514" w:rsidRDefault="4BC61DC6" w:rsidP="00A43594">
      <w:pPr>
        <w:spacing w:line="240" w:lineRule="auto"/>
        <w:ind w:firstLine="0"/>
        <w:rPr>
          <w:rFonts w:ascii="Courier" w:hAnsi="Courier" w:cs="Courier New"/>
          <w:sz w:val="20"/>
          <w:szCs w:val="20"/>
          <w:rPrChange w:id="3552" w:author="Wayne Kunze" w:date="2018-05-09T12:41:00Z">
            <w:rPr>
              <w:rFonts w:ascii="Courier New" w:hAnsi="Courier New" w:cs="Courier New"/>
            </w:rPr>
          </w:rPrChange>
        </w:rPr>
      </w:pPr>
      <w:proofErr w:type="spellStart"/>
      <w:r w:rsidRPr="00377514">
        <w:rPr>
          <w:rFonts w:ascii="Courier" w:hAnsi="Courier" w:cs="Courier New"/>
          <w:sz w:val="20"/>
          <w:szCs w:val="20"/>
          <w:rPrChange w:id="3553"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54"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555" w:author="Wayne Kunze" w:date="2018-05-09T12:41:00Z">
            <w:rPr>
              <w:rFonts w:ascii="Courier New" w:hAnsi="Courier New" w:cs="Courier New"/>
            </w:rPr>
          </w:rPrChange>
        </w:rPr>
        <w:t>randomForest</w:t>
      </w:r>
      <w:proofErr w:type="spellEnd"/>
      <w:r w:rsidRPr="00377514">
        <w:rPr>
          <w:rFonts w:ascii="Courier" w:hAnsi="Courier" w:cs="Courier New"/>
          <w:sz w:val="20"/>
          <w:szCs w:val="20"/>
          <w:rPrChange w:id="3556" w:author="Wayne Kunze" w:date="2018-05-09T12:41:00Z">
            <w:rPr>
              <w:rFonts w:ascii="Courier New" w:hAnsi="Courier New" w:cs="Courier New"/>
            </w:rPr>
          </w:rPrChange>
        </w:rPr>
        <w:t>(</w:t>
      </w:r>
      <w:proofErr w:type="gramEnd"/>
      <w:r w:rsidRPr="00377514">
        <w:rPr>
          <w:rFonts w:ascii="Courier" w:hAnsi="Courier" w:cs="Courier New"/>
          <w:sz w:val="20"/>
          <w:szCs w:val="20"/>
          <w:rPrChange w:id="3557" w:author="Wayne Kunze" w:date="2018-05-09T12:41:00Z">
            <w:rPr>
              <w:rFonts w:ascii="Courier New" w:hAnsi="Courier New" w:cs="Courier New"/>
            </w:rPr>
          </w:rPrChange>
        </w:rPr>
        <w:t xml:space="preserve">y~., data=dataset7, importance=TRUE, </w:t>
      </w:r>
      <w:proofErr w:type="spellStart"/>
      <w:r w:rsidRPr="00377514">
        <w:rPr>
          <w:rFonts w:ascii="Courier" w:hAnsi="Courier" w:cs="Courier New"/>
          <w:sz w:val="20"/>
          <w:szCs w:val="20"/>
          <w:rPrChange w:id="3558" w:author="Wayne Kunze" w:date="2018-05-09T12:41:00Z">
            <w:rPr>
              <w:rFonts w:ascii="Courier New" w:hAnsi="Courier New" w:cs="Courier New"/>
            </w:rPr>
          </w:rPrChange>
        </w:rPr>
        <w:t>ntree</w:t>
      </w:r>
      <w:proofErr w:type="spellEnd"/>
      <w:r w:rsidRPr="00377514">
        <w:rPr>
          <w:rFonts w:ascii="Courier" w:hAnsi="Courier" w:cs="Courier New"/>
          <w:sz w:val="20"/>
          <w:szCs w:val="20"/>
          <w:rPrChange w:id="3559" w:author="Wayne Kunze" w:date="2018-05-09T12:41:00Z">
            <w:rPr>
              <w:rFonts w:ascii="Courier New" w:hAnsi="Courier New" w:cs="Courier New"/>
            </w:rPr>
          </w:rPrChange>
        </w:rPr>
        <w:t>=10000)</w:t>
      </w:r>
    </w:p>
    <w:p w14:paraId="5D8842AF" w14:textId="77777777" w:rsidR="00A43594" w:rsidRPr="00377514" w:rsidRDefault="4BC61DC6" w:rsidP="00A43594">
      <w:pPr>
        <w:spacing w:line="240" w:lineRule="auto"/>
        <w:ind w:firstLine="0"/>
        <w:rPr>
          <w:rFonts w:ascii="Courier" w:hAnsi="Courier" w:cs="Courier New"/>
          <w:sz w:val="20"/>
          <w:szCs w:val="20"/>
          <w:rPrChange w:id="3560" w:author="Wayne Kunze" w:date="2018-05-09T12:41:00Z">
            <w:rPr>
              <w:rFonts w:ascii="Courier New" w:hAnsi="Courier New" w:cs="Courier New"/>
            </w:rPr>
          </w:rPrChange>
        </w:rPr>
      </w:pPr>
      <w:proofErr w:type="spellStart"/>
      <w:r w:rsidRPr="00377514">
        <w:rPr>
          <w:rFonts w:ascii="Courier" w:hAnsi="Courier" w:cs="Courier New"/>
          <w:sz w:val="20"/>
          <w:szCs w:val="20"/>
          <w:rPrChange w:id="3561"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562" w:author="Wayne Kunze" w:date="2018-05-09T12:41:00Z">
            <w:rPr>
              <w:rFonts w:ascii="Courier New" w:hAnsi="Courier New" w:cs="Courier New"/>
            </w:rPr>
          </w:rPrChange>
        </w:rPr>
        <w:t>(</w:t>
      </w:r>
      <w:proofErr w:type="spellStart"/>
      <w:r w:rsidRPr="00377514">
        <w:rPr>
          <w:rFonts w:ascii="Courier" w:hAnsi="Courier" w:cs="Courier New"/>
          <w:sz w:val="20"/>
          <w:szCs w:val="20"/>
          <w:rPrChange w:id="3563"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64" w:author="Wayne Kunze" w:date="2018-05-09T12:41:00Z">
            <w:rPr>
              <w:rFonts w:ascii="Courier New" w:hAnsi="Courier New" w:cs="Courier New"/>
            </w:rPr>
          </w:rPrChange>
        </w:rPr>
        <w:t>)</w:t>
      </w:r>
    </w:p>
    <w:p w14:paraId="4F731967" w14:textId="77777777" w:rsidR="00A43594" w:rsidRPr="00377514" w:rsidRDefault="4BC61DC6" w:rsidP="00A43594">
      <w:pPr>
        <w:spacing w:line="240" w:lineRule="auto"/>
        <w:ind w:firstLine="0"/>
        <w:rPr>
          <w:rFonts w:ascii="Courier" w:hAnsi="Courier" w:cs="Courier New"/>
          <w:sz w:val="20"/>
          <w:szCs w:val="20"/>
          <w:rPrChange w:id="3565" w:author="Wayne Kunze" w:date="2018-05-09T12:41:00Z">
            <w:rPr>
              <w:rFonts w:ascii="Courier New" w:hAnsi="Courier New" w:cs="Courier New"/>
            </w:rPr>
          </w:rPrChange>
        </w:rPr>
      </w:pPr>
      <w:proofErr w:type="spellStart"/>
      <w:r w:rsidRPr="00377514">
        <w:rPr>
          <w:rFonts w:ascii="Courier" w:hAnsi="Courier" w:cs="Courier New"/>
          <w:sz w:val="20"/>
          <w:szCs w:val="20"/>
          <w:rPrChange w:id="3566"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67"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568"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569"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570" w:author="Wayne Kunze" w:date="2018-05-09T12:41:00Z">
            <w:rPr>
              <w:rFonts w:ascii="Courier New" w:hAnsi="Courier New" w:cs="Courier New"/>
            </w:rPr>
          </w:rPrChange>
        </w:rPr>
        <w:t>, type=1)</w:t>
      </w:r>
    </w:p>
    <w:p w14:paraId="0DA2587E" w14:textId="77777777" w:rsidR="00A43594" w:rsidRPr="00377514" w:rsidRDefault="4BC61DC6" w:rsidP="00A43594">
      <w:pPr>
        <w:spacing w:line="240" w:lineRule="auto"/>
        <w:ind w:firstLine="0"/>
        <w:rPr>
          <w:rFonts w:ascii="Courier" w:hAnsi="Courier" w:cs="Courier New"/>
          <w:sz w:val="20"/>
          <w:szCs w:val="20"/>
          <w:rPrChange w:id="3571" w:author="Wayne Kunze" w:date="2018-05-09T12:41:00Z">
            <w:rPr>
              <w:rFonts w:ascii="Courier New" w:hAnsi="Courier New" w:cs="Courier New"/>
            </w:rPr>
          </w:rPrChange>
        </w:rPr>
      </w:pPr>
      <w:r w:rsidRPr="00377514">
        <w:rPr>
          <w:rFonts w:ascii="Courier" w:hAnsi="Courier" w:cs="Courier New"/>
          <w:sz w:val="20"/>
          <w:szCs w:val="20"/>
          <w:rPrChange w:id="3572"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573"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74" w:author="Wayne Kunze" w:date="2018-05-09T12:41:00Z">
            <w:rPr>
              <w:rFonts w:ascii="Courier New" w:hAnsi="Courier New" w:cs="Courier New"/>
            </w:rPr>
          </w:rPrChange>
        </w:rPr>
        <w:t>*</w:t>
      </w:r>
      <w:proofErr w:type="spellStart"/>
      <w:r w:rsidRPr="00377514">
        <w:rPr>
          <w:rFonts w:ascii="Courier" w:hAnsi="Courier" w:cs="Courier New"/>
          <w:sz w:val="20"/>
          <w:szCs w:val="20"/>
          <w:rPrChange w:id="3575" w:author="Wayne Kunze" w:date="2018-05-09T12:41:00Z">
            <w:rPr>
              <w:rFonts w:ascii="Courier New" w:hAnsi="Courier New" w:cs="Courier New"/>
            </w:rPr>
          </w:rPrChange>
        </w:rPr>
        <w:t>importTree</w:t>
      </w:r>
      <w:proofErr w:type="spellEnd"/>
    </w:p>
    <w:p w14:paraId="2829859C" w14:textId="77777777" w:rsidR="00A43594" w:rsidRPr="00377514" w:rsidRDefault="4BC61DC6" w:rsidP="00A43594">
      <w:pPr>
        <w:spacing w:line="240" w:lineRule="auto"/>
        <w:ind w:firstLine="0"/>
        <w:rPr>
          <w:rFonts w:ascii="Courier" w:hAnsi="Courier" w:cs="Courier New"/>
          <w:sz w:val="20"/>
          <w:szCs w:val="20"/>
          <w:rPrChange w:id="3576" w:author="Wayne Kunze" w:date="2018-05-09T12:41:00Z">
            <w:rPr>
              <w:rFonts w:ascii="Courier New" w:hAnsi="Courier New" w:cs="Courier New"/>
            </w:rPr>
          </w:rPrChange>
        </w:rPr>
      </w:pPr>
      <w:proofErr w:type="spellStart"/>
      <w:r w:rsidRPr="00377514">
        <w:rPr>
          <w:rFonts w:ascii="Courier" w:hAnsi="Courier" w:cs="Courier New"/>
          <w:sz w:val="20"/>
          <w:szCs w:val="20"/>
          <w:rPrChange w:id="3577"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78"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579" w:author="Wayne Kunze" w:date="2018-05-09T12:41:00Z">
            <w:rPr>
              <w:rFonts w:ascii="Courier New" w:hAnsi="Courier New" w:cs="Courier New"/>
            </w:rPr>
          </w:rPrChange>
        </w:rPr>
        <w:t>apply(</w:t>
      </w:r>
      <w:proofErr w:type="gramEnd"/>
      <w:r w:rsidRPr="00377514">
        <w:rPr>
          <w:rFonts w:ascii="Courier" w:hAnsi="Courier" w:cs="Courier New"/>
          <w:sz w:val="20"/>
          <w:szCs w:val="20"/>
          <w:rPrChange w:id="3580" w:author="Wayne Kunze" w:date="2018-05-09T12:41:00Z">
            <w:rPr>
              <w:rFonts w:ascii="Courier New" w:hAnsi="Courier New" w:cs="Courier New"/>
            </w:rPr>
          </w:rPrChange>
        </w:rPr>
        <w:t>importTree2, 1, function(row) all(row &gt; 10))</w:t>
      </w:r>
    </w:p>
    <w:p w14:paraId="5BF76F1D" w14:textId="77777777" w:rsidR="00A43594" w:rsidRPr="00377514" w:rsidRDefault="4BC61DC6" w:rsidP="00A43594">
      <w:pPr>
        <w:spacing w:line="240" w:lineRule="auto"/>
        <w:ind w:firstLine="0"/>
        <w:rPr>
          <w:rFonts w:ascii="Courier" w:hAnsi="Courier" w:cs="Courier New"/>
          <w:sz w:val="20"/>
          <w:szCs w:val="20"/>
          <w:rPrChange w:id="3581" w:author="Wayne Kunze" w:date="2018-05-09T12:41:00Z">
            <w:rPr>
              <w:rFonts w:ascii="Courier New" w:hAnsi="Courier New" w:cs="Courier New"/>
            </w:rPr>
          </w:rPrChange>
        </w:rPr>
      </w:pPr>
      <w:r w:rsidRPr="00377514">
        <w:rPr>
          <w:rFonts w:ascii="Courier" w:hAnsi="Courier" w:cs="Courier New"/>
          <w:sz w:val="20"/>
          <w:szCs w:val="20"/>
          <w:rPrChange w:id="3582"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583"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584" w:author="Wayne Kunze" w:date="2018-05-09T12:41:00Z">
            <w:rPr>
              <w:rFonts w:ascii="Courier New" w:hAnsi="Courier New" w:cs="Courier New"/>
            </w:rPr>
          </w:rPrChange>
        </w:rPr>
        <w:t>[</w:t>
      </w:r>
      <w:proofErr w:type="spellStart"/>
      <w:r w:rsidRPr="00377514">
        <w:rPr>
          <w:rFonts w:ascii="Courier" w:hAnsi="Courier" w:cs="Courier New"/>
          <w:sz w:val="20"/>
          <w:szCs w:val="20"/>
          <w:rPrChange w:id="3585"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586" w:author="Wayne Kunze" w:date="2018-05-09T12:41:00Z">
            <w:rPr>
              <w:rFonts w:ascii="Courier New" w:hAnsi="Courier New" w:cs="Courier New"/>
            </w:rPr>
          </w:rPrChange>
        </w:rPr>
        <w:t>,]</w:t>
      </w:r>
    </w:p>
    <w:p w14:paraId="3E6E8347" w14:textId="77777777" w:rsidR="00A43594" w:rsidRPr="00377514" w:rsidRDefault="4BC61DC6" w:rsidP="00A43594">
      <w:pPr>
        <w:spacing w:line="240" w:lineRule="auto"/>
        <w:ind w:firstLine="0"/>
        <w:rPr>
          <w:rFonts w:ascii="Courier" w:hAnsi="Courier" w:cs="Courier New"/>
          <w:sz w:val="20"/>
          <w:szCs w:val="20"/>
          <w:rPrChange w:id="3587" w:author="Wayne Kunze" w:date="2018-05-09T12:41:00Z">
            <w:rPr>
              <w:rFonts w:ascii="Courier New" w:hAnsi="Courier New" w:cs="Courier New"/>
            </w:rPr>
          </w:rPrChange>
        </w:rPr>
      </w:pPr>
      <w:r w:rsidRPr="00377514">
        <w:rPr>
          <w:rFonts w:ascii="Courier" w:hAnsi="Courier" w:cs="Courier New"/>
          <w:sz w:val="20"/>
          <w:szCs w:val="20"/>
          <w:rPrChange w:id="3588" w:author="Wayne Kunze" w:date="2018-05-09T12:41:00Z">
            <w:rPr>
              <w:rFonts w:ascii="Courier New" w:hAnsi="Courier New" w:cs="Courier New"/>
            </w:rPr>
          </w:rPrChange>
        </w:rPr>
        <w:t>fac &lt;- fac[order(fac)]</w:t>
      </w:r>
    </w:p>
    <w:p w14:paraId="30AF092B" w14:textId="77777777" w:rsidR="00A43594" w:rsidRPr="00377514" w:rsidRDefault="4BC61DC6" w:rsidP="00A43594">
      <w:pPr>
        <w:spacing w:line="240" w:lineRule="auto"/>
        <w:ind w:firstLine="0"/>
        <w:rPr>
          <w:rFonts w:ascii="Courier" w:hAnsi="Courier" w:cs="Courier New"/>
          <w:sz w:val="20"/>
          <w:szCs w:val="20"/>
          <w:rPrChange w:id="3589" w:author="Wayne Kunze" w:date="2018-05-09T12:41:00Z">
            <w:rPr>
              <w:rFonts w:ascii="Courier New" w:hAnsi="Courier New" w:cs="Courier New"/>
            </w:rPr>
          </w:rPrChange>
        </w:rPr>
      </w:pPr>
      <w:r w:rsidRPr="00377514">
        <w:rPr>
          <w:rFonts w:ascii="Courier" w:hAnsi="Courier" w:cs="Courier New"/>
          <w:sz w:val="20"/>
          <w:szCs w:val="20"/>
          <w:rPrChange w:id="3590"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591"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592" w:author="Wayne Kunze" w:date="2018-05-09T12:41:00Z">
            <w:rPr>
              <w:rFonts w:ascii="Courier New" w:hAnsi="Courier New" w:cs="Courier New"/>
            </w:rPr>
          </w:rPrChange>
        </w:rPr>
        <w:t>(</w:t>
      </w:r>
      <w:proofErr w:type="gramEnd"/>
      <w:r w:rsidRPr="00377514">
        <w:rPr>
          <w:rFonts w:ascii="Courier" w:hAnsi="Courier" w:cs="Courier New"/>
          <w:sz w:val="20"/>
          <w:szCs w:val="20"/>
          <w:rPrChange w:id="3593" w:author="Wayne Kunze" w:date="2018-05-09T12:41:00Z">
            <w:rPr>
              <w:rFonts w:ascii="Courier New" w:hAnsi="Courier New" w:cs="Courier New"/>
            </w:rPr>
          </w:rPrChange>
        </w:rPr>
        <w:t>illuminaHumanv4.db, names(fac), "SYMBOL","PROBEID")</w:t>
      </w:r>
    </w:p>
    <w:p w14:paraId="45FF904F" w14:textId="77777777" w:rsidR="00A43594" w:rsidRPr="00377514" w:rsidRDefault="4BC61DC6" w:rsidP="00A43594">
      <w:pPr>
        <w:spacing w:line="240" w:lineRule="auto"/>
        <w:ind w:firstLine="0"/>
        <w:rPr>
          <w:rFonts w:ascii="Courier" w:hAnsi="Courier" w:cs="Courier New"/>
          <w:sz w:val="20"/>
          <w:szCs w:val="20"/>
          <w:rPrChange w:id="3594" w:author="Wayne Kunze" w:date="2018-05-09T12:41:00Z">
            <w:rPr>
              <w:rFonts w:ascii="Courier New" w:hAnsi="Courier New" w:cs="Courier New"/>
            </w:rPr>
          </w:rPrChange>
        </w:rPr>
      </w:pPr>
      <w:r w:rsidRPr="00377514">
        <w:rPr>
          <w:rFonts w:ascii="Courier" w:hAnsi="Courier" w:cs="Courier New"/>
          <w:sz w:val="20"/>
          <w:szCs w:val="20"/>
          <w:rPrChange w:id="3595" w:author="Wayne Kunze" w:date="2018-05-09T12:41:00Z">
            <w:rPr>
              <w:rFonts w:ascii="Courier New" w:hAnsi="Courier New" w:cs="Courier New"/>
            </w:rPr>
          </w:rPrChange>
        </w:rPr>
        <w:t>symbols</w:t>
      </w:r>
    </w:p>
    <w:p w14:paraId="785010CB" w14:textId="77777777" w:rsidR="00A43594" w:rsidRPr="00377514" w:rsidRDefault="4BC61DC6" w:rsidP="00A43594">
      <w:pPr>
        <w:spacing w:line="240" w:lineRule="auto"/>
        <w:ind w:firstLine="0"/>
        <w:rPr>
          <w:rFonts w:ascii="Courier" w:hAnsi="Courier" w:cs="Courier New"/>
          <w:sz w:val="20"/>
          <w:szCs w:val="20"/>
          <w:rPrChange w:id="3596" w:author="Wayne Kunze" w:date="2018-05-09T12:41:00Z">
            <w:rPr>
              <w:rFonts w:ascii="Courier New" w:hAnsi="Courier New" w:cs="Courier New"/>
            </w:rPr>
          </w:rPrChange>
        </w:rPr>
      </w:pPr>
      <w:proofErr w:type="spellStart"/>
      <w:proofErr w:type="gramStart"/>
      <w:r w:rsidRPr="00377514">
        <w:rPr>
          <w:rFonts w:ascii="Courier" w:hAnsi="Courier" w:cs="Courier New"/>
          <w:sz w:val="20"/>
          <w:szCs w:val="20"/>
          <w:rPrChange w:id="3597" w:author="Wayne Kunze" w:date="2018-05-09T12:41:00Z">
            <w:rPr>
              <w:rFonts w:ascii="Courier New" w:hAnsi="Courier New" w:cs="Courier New"/>
            </w:rPr>
          </w:rPrChange>
        </w:rPr>
        <w:t>fac.append</w:t>
      </w:r>
      <w:proofErr w:type="spellEnd"/>
      <w:proofErr w:type="gramEnd"/>
      <w:r w:rsidRPr="00377514">
        <w:rPr>
          <w:rFonts w:ascii="Courier" w:hAnsi="Courier" w:cs="Courier New"/>
          <w:sz w:val="20"/>
          <w:szCs w:val="20"/>
          <w:rPrChange w:id="3598" w:author="Wayne Kunze" w:date="2018-05-09T12:41:00Z">
            <w:rPr>
              <w:rFonts w:ascii="Courier New" w:hAnsi="Courier New" w:cs="Courier New"/>
            </w:rPr>
          </w:rPrChange>
        </w:rPr>
        <w:t xml:space="preserve"> = append(</w:t>
      </w:r>
      <w:proofErr w:type="spellStart"/>
      <w:r w:rsidRPr="00377514">
        <w:rPr>
          <w:rFonts w:ascii="Courier" w:hAnsi="Courier" w:cs="Courier New"/>
          <w:sz w:val="20"/>
          <w:szCs w:val="20"/>
          <w:rPrChange w:id="3599" w:author="Wayne Kunze" w:date="2018-05-09T12:41:00Z">
            <w:rPr>
              <w:rFonts w:ascii="Courier New" w:hAnsi="Courier New" w:cs="Courier New"/>
            </w:rPr>
          </w:rPrChange>
        </w:rPr>
        <w:t>fac.append,fac</w:t>
      </w:r>
      <w:proofErr w:type="spellEnd"/>
      <w:r w:rsidRPr="00377514">
        <w:rPr>
          <w:rFonts w:ascii="Courier" w:hAnsi="Courier" w:cs="Courier New"/>
          <w:sz w:val="20"/>
          <w:szCs w:val="20"/>
          <w:rPrChange w:id="3600" w:author="Wayne Kunze" w:date="2018-05-09T12:41:00Z">
            <w:rPr>
              <w:rFonts w:ascii="Courier New" w:hAnsi="Courier New" w:cs="Courier New"/>
            </w:rPr>
          </w:rPrChange>
        </w:rPr>
        <w:t>)</w:t>
      </w:r>
    </w:p>
    <w:p w14:paraId="32A143BE" w14:textId="77777777" w:rsidR="00A43594" w:rsidRPr="00377514" w:rsidRDefault="4BC61DC6" w:rsidP="00A43594">
      <w:pPr>
        <w:spacing w:line="240" w:lineRule="auto"/>
        <w:ind w:firstLine="0"/>
        <w:rPr>
          <w:rFonts w:ascii="Courier" w:hAnsi="Courier" w:cs="Courier New"/>
          <w:sz w:val="20"/>
          <w:szCs w:val="20"/>
          <w:rPrChange w:id="3601" w:author="Wayne Kunze" w:date="2018-05-09T12:41:00Z">
            <w:rPr>
              <w:rFonts w:ascii="Courier New" w:hAnsi="Courier New" w:cs="Courier New"/>
            </w:rPr>
          </w:rPrChange>
        </w:rPr>
      </w:pPr>
      <w:proofErr w:type="spellStart"/>
      <w:r w:rsidRPr="00377514">
        <w:rPr>
          <w:rFonts w:ascii="Courier" w:hAnsi="Courier" w:cs="Courier New"/>
          <w:sz w:val="20"/>
          <w:szCs w:val="20"/>
          <w:rPrChange w:id="3602"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03" w:author="Wayne Kunze" w:date="2018-05-09T12:41:00Z">
            <w:rPr>
              <w:rFonts w:ascii="Courier New" w:hAnsi="Courier New" w:cs="Courier New"/>
            </w:rPr>
          </w:rPrChange>
        </w:rPr>
        <w:t xml:space="preserve"> = append(</w:t>
      </w:r>
      <w:proofErr w:type="spellStart"/>
      <w:proofErr w:type="gramStart"/>
      <w:r w:rsidRPr="00377514">
        <w:rPr>
          <w:rFonts w:ascii="Courier" w:hAnsi="Courier" w:cs="Courier New"/>
          <w:sz w:val="20"/>
          <w:szCs w:val="20"/>
          <w:rPrChange w:id="3604" w:author="Wayne Kunze" w:date="2018-05-09T12:41:00Z">
            <w:rPr>
              <w:rFonts w:ascii="Courier New" w:hAnsi="Courier New" w:cs="Courier New"/>
            </w:rPr>
          </w:rPrChange>
        </w:rPr>
        <w:t>importFactors.append,importFactors</w:t>
      </w:r>
      <w:proofErr w:type="spellEnd"/>
      <w:proofErr w:type="gramEnd"/>
      <w:r w:rsidRPr="00377514">
        <w:rPr>
          <w:rFonts w:ascii="Courier" w:hAnsi="Courier" w:cs="Courier New"/>
          <w:sz w:val="20"/>
          <w:szCs w:val="20"/>
          <w:rPrChange w:id="3605" w:author="Wayne Kunze" w:date="2018-05-09T12:41:00Z">
            <w:rPr>
              <w:rFonts w:ascii="Courier New" w:hAnsi="Courier New" w:cs="Courier New"/>
            </w:rPr>
          </w:rPrChange>
        </w:rPr>
        <w:t>)</w:t>
      </w:r>
    </w:p>
    <w:p w14:paraId="6FB09D92" w14:textId="77777777" w:rsidR="00A43594" w:rsidRPr="00377514" w:rsidRDefault="00A43594" w:rsidP="00A43594">
      <w:pPr>
        <w:spacing w:line="240" w:lineRule="auto"/>
        <w:ind w:firstLine="0"/>
        <w:rPr>
          <w:rFonts w:ascii="Courier" w:hAnsi="Courier" w:cs="Courier New"/>
          <w:sz w:val="20"/>
          <w:szCs w:val="20"/>
          <w:rPrChange w:id="3606" w:author="Wayne Kunze" w:date="2018-05-09T12:41:00Z">
            <w:rPr>
              <w:rFonts w:ascii="Courier New" w:hAnsi="Courier New" w:cs="Courier New"/>
            </w:rPr>
          </w:rPrChange>
        </w:rPr>
      </w:pPr>
    </w:p>
    <w:p w14:paraId="6599EA2A" w14:textId="77777777" w:rsidR="00A43594" w:rsidRPr="00377514" w:rsidRDefault="4BC61DC6" w:rsidP="00A43594">
      <w:pPr>
        <w:spacing w:line="240" w:lineRule="auto"/>
        <w:ind w:firstLine="0"/>
        <w:rPr>
          <w:rFonts w:ascii="Courier" w:hAnsi="Courier" w:cs="Courier New"/>
          <w:sz w:val="20"/>
          <w:szCs w:val="20"/>
          <w:rPrChange w:id="3607" w:author="Wayne Kunze" w:date="2018-05-09T12:41:00Z">
            <w:rPr>
              <w:rFonts w:ascii="Courier New" w:hAnsi="Courier New" w:cs="Courier New"/>
            </w:rPr>
          </w:rPrChange>
        </w:rPr>
      </w:pPr>
      <w:r w:rsidRPr="00377514">
        <w:rPr>
          <w:rFonts w:ascii="Courier" w:hAnsi="Courier" w:cs="Courier New"/>
          <w:sz w:val="20"/>
          <w:szCs w:val="20"/>
          <w:rPrChange w:id="3608" w:author="Wayne Kunze" w:date="2018-05-09T12:41:00Z">
            <w:rPr>
              <w:rFonts w:ascii="Courier New" w:hAnsi="Courier New" w:cs="Courier New"/>
            </w:rPr>
          </w:rPrChange>
        </w:rPr>
        <w:t># cut off the extra factor added to initialize</w:t>
      </w:r>
    </w:p>
    <w:p w14:paraId="5CB93E79" w14:textId="77777777" w:rsidR="00A43594" w:rsidRPr="00377514" w:rsidRDefault="4BC61DC6" w:rsidP="00A43594">
      <w:pPr>
        <w:spacing w:line="240" w:lineRule="auto"/>
        <w:ind w:firstLine="0"/>
        <w:rPr>
          <w:rFonts w:ascii="Courier" w:hAnsi="Courier" w:cs="Courier New"/>
          <w:sz w:val="20"/>
          <w:szCs w:val="20"/>
          <w:rPrChange w:id="3609" w:author="Wayne Kunze" w:date="2018-05-09T12:41:00Z">
            <w:rPr>
              <w:rFonts w:ascii="Courier New" w:hAnsi="Courier New" w:cs="Courier New"/>
            </w:rPr>
          </w:rPrChange>
        </w:rPr>
      </w:pPr>
      <w:proofErr w:type="spellStart"/>
      <w:r w:rsidRPr="00377514">
        <w:rPr>
          <w:rFonts w:ascii="Courier" w:hAnsi="Courier" w:cs="Courier New"/>
          <w:sz w:val="20"/>
          <w:szCs w:val="20"/>
          <w:rPrChange w:id="3610"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11" w:author="Wayne Kunze" w:date="2018-05-09T12:41:00Z">
            <w:rPr>
              <w:rFonts w:ascii="Courier New" w:hAnsi="Courier New" w:cs="Courier New"/>
            </w:rPr>
          </w:rPrChange>
        </w:rPr>
        <w:t xml:space="preserve"> = </w:t>
      </w:r>
      <w:proofErr w:type="spellStart"/>
      <w:r w:rsidRPr="00377514">
        <w:rPr>
          <w:rFonts w:ascii="Courier" w:hAnsi="Courier" w:cs="Courier New"/>
          <w:sz w:val="20"/>
          <w:szCs w:val="20"/>
          <w:rPrChange w:id="3612"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13" w:author="Wayne Kunze" w:date="2018-05-09T12:41:00Z">
            <w:rPr>
              <w:rFonts w:ascii="Courier New" w:hAnsi="Courier New" w:cs="Courier New"/>
            </w:rPr>
          </w:rPrChange>
        </w:rPr>
        <w:t>[</w:t>
      </w:r>
      <w:proofErr w:type="gramStart"/>
      <w:r w:rsidRPr="00377514">
        <w:rPr>
          <w:rFonts w:ascii="Courier" w:hAnsi="Courier" w:cs="Courier New"/>
          <w:sz w:val="20"/>
          <w:szCs w:val="20"/>
          <w:rPrChange w:id="3614" w:author="Wayne Kunze" w:date="2018-05-09T12:41:00Z">
            <w:rPr>
              <w:rFonts w:ascii="Courier New" w:hAnsi="Courier New" w:cs="Courier New"/>
            </w:rPr>
          </w:rPrChange>
        </w:rPr>
        <w:t>2:length</w:t>
      </w:r>
      <w:proofErr w:type="gramEnd"/>
      <w:r w:rsidRPr="00377514">
        <w:rPr>
          <w:rFonts w:ascii="Courier" w:hAnsi="Courier" w:cs="Courier New"/>
          <w:sz w:val="20"/>
          <w:szCs w:val="20"/>
          <w:rPrChange w:id="3615" w:author="Wayne Kunze" w:date="2018-05-09T12:41:00Z">
            <w:rPr>
              <w:rFonts w:ascii="Courier New" w:hAnsi="Courier New" w:cs="Courier New"/>
            </w:rPr>
          </w:rPrChange>
        </w:rPr>
        <w:t>(</w:t>
      </w:r>
      <w:proofErr w:type="spellStart"/>
      <w:r w:rsidRPr="00377514">
        <w:rPr>
          <w:rFonts w:ascii="Courier" w:hAnsi="Courier" w:cs="Courier New"/>
          <w:sz w:val="20"/>
          <w:szCs w:val="20"/>
          <w:rPrChange w:id="3616" w:author="Wayne Kunze" w:date="2018-05-09T12:41:00Z">
            <w:rPr>
              <w:rFonts w:ascii="Courier New" w:hAnsi="Courier New" w:cs="Courier New"/>
            </w:rPr>
          </w:rPrChange>
        </w:rPr>
        <w:t>importFactors.append</w:t>
      </w:r>
      <w:proofErr w:type="spellEnd"/>
      <w:r w:rsidRPr="00377514">
        <w:rPr>
          <w:rFonts w:ascii="Courier" w:hAnsi="Courier" w:cs="Courier New"/>
          <w:sz w:val="20"/>
          <w:szCs w:val="20"/>
          <w:rPrChange w:id="3617" w:author="Wayne Kunze" w:date="2018-05-09T12:41:00Z">
            <w:rPr>
              <w:rFonts w:ascii="Courier New" w:hAnsi="Courier New" w:cs="Courier New"/>
            </w:rPr>
          </w:rPrChange>
        </w:rPr>
        <w:t>)]</w:t>
      </w:r>
    </w:p>
    <w:p w14:paraId="499E9367" w14:textId="77777777" w:rsidR="00A43594" w:rsidRPr="00377514" w:rsidRDefault="00A43594" w:rsidP="00A43594">
      <w:pPr>
        <w:spacing w:line="240" w:lineRule="auto"/>
        <w:ind w:firstLine="0"/>
        <w:rPr>
          <w:rFonts w:ascii="Courier" w:hAnsi="Courier" w:cs="Courier New"/>
          <w:sz w:val="20"/>
          <w:szCs w:val="20"/>
          <w:rPrChange w:id="3618" w:author="Wayne Kunze" w:date="2018-05-09T12:41:00Z">
            <w:rPr>
              <w:rFonts w:ascii="Courier New" w:hAnsi="Courier New" w:cs="Courier New"/>
            </w:rPr>
          </w:rPrChange>
        </w:rPr>
      </w:pPr>
    </w:p>
    <w:p w14:paraId="6389C263" w14:textId="77777777" w:rsidR="00A43594" w:rsidRPr="00377514" w:rsidRDefault="4BC61DC6" w:rsidP="00A43594">
      <w:pPr>
        <w:spacing w:line="240" w:lineRule="auto"/>
        <w:ind w:firstLine="0"/>
        <w:rPr>
          <w:rFonts w:ascii="Courier" w:hAnsi="Courier" w:cs="Courier New"/>
          <w:sz w:val="20"/>
          <w:szCs w:val="20"/>
          <w:rPrChange w:id="3619" w:author="Wayne Kunze" w:date="2018-05-09T12:41:00Z">
            <w:rPr>
              <w:rFonts w:ascii="Courier New" w:hAnsi="Courier New" w:cs="Courier New"/>
            </w:rPr>
          </w:rPrChange>
        </w:rPr>
      </w:pPr>
      <w:r w:rsidRPr="00377514">
        <w:rPr>
          <w:rFonts w:ascii="Courier" w:hAnsi="Courier" w:cs="Courier New"/>
          <w:sz w:val="20"/>
          <w:szCs w:val="20"/>
          <w:rPrChange w:id="3620" w:author="Wayne Kunze" w:date="2018-05-09T12:41:00Z">
            <w:rPr>
              <w:rFonts w:ascii="Courier New" w:hAnsi="Courier New" w:cs="Courier New"/>
            </w:rPr>
          </w:rPrChange>
        </w:rPr>
        <w:t># find the best of the best</w:t>
      </w:r>
    </w:p>
    <w:p w14:paraId="36F3465A" w14:textId="77777777" w:rsidR="00A43594" w:rsidRPr="00377514" w:rsidRDefault="4BC61DC6" w:rsidP="00A43594">
      <w:pPr>
        <w:spacing w:line="240" w:lineRule="auto"/>
        <w:ind w:firstLine="0"/>
        <w:rPr>
          <w:rFonts w:ascii="Courier" w:hAnsi="Courier" w:cs="Courier New"/>
          <w:sz w:val="20"/>
          <w:szCs w:val="20"/>
          <w:rPrChange w:id="3621" w:author="Wayne Kunze" w:date="2018-05-09T12:41:00Z">
            <w:rPr>
              <w:rFonts w:ascii="Courier New" w:hAnsi="Courier New" w:cs="Courier New"/>
            </w:rPr>
          </w:rPrChange>
        </w:rPr>
      </w:pPr>
      <w:r w:rsidRPr="00377514">
        <w:rPr>
          <w:rFonts w:ascii="Courier" w:hAnsi="Courier" w:cs="Courier New"/>
          <w:sz w:val="20"/>
          <w:szCs w:val="20"/>
          <w:rPrChange w:id="3622" w:author="Wayne Kunze" w:date="2018-05-09T12:41:00Z">
            <w:rPr>
              <w:rFonts w:ascii="Courier New" w:hAnsi="Courier New" w:cs="Courier New"/>
            </w:rPr>
          </w:rPrChange>
        </w:rPr>
        <w:t>dataset8 &lt;- dataset3</w:t>
      </w:r>
      <w:proofErr w:type="gramStart"/>
      <w:r w:rsidRPr="00377514">
        <w:rPr>
          <w:rFonts w:ascii="Courier" w:hAnsi="Courier" w:cs="Courier New"/>
          <w:sz w:val="20"/>
          <w:szCs w:val="20"/>
          <w:rPrChange w:id="3623" w:author="Wayne Kunze" w:date="2018-05-09T12:41:00Z">
            <w:rPr>
              <w:rFonts w:ascii="Courier New" w:hAnsi="Courier New" w:cs="Courier New"/>
            </w:rPr>
          </w:rPrChange>
        </w:rPr>
        <w:t>[,</w:t>
      </w:r>
      <w:proofErr w:type="spellStart"/>
      <w:r w:rsidRPr="00377514">
        <w:rPr>
          <w:rFonts w:ascii="Courier" w:hAnsi="Courier" w:cs="Courier New"/>
          <w:sz w:val="20"/>
          <w:szCs w:val="20"/>
          <w:rPrChange w:id="3624" w:author="Wayne Kunze" w:date="2018-05-09T12:41:00Z">
            <w:rPr>
              <w:rFonts w:ascii="Courier New" w:hAnsi="Courier New" w:cs="Courier New"/>
            </w:rPr>
          </w:rPrChange>
        </w:rPr>
        <w:t>importFactors.append</w:t>
      </w:r>
      <w:proofErr w:type="spellEnd"/>
      <w:proofErr w:type="gramEnd"/>
      <w:r w:rsidRPr="00377514">
        <w:rPr>
          <w:rFonts w:ascii="Courier" w:hAnsi="Courier" w:cs="Courier New"/>
          <w:sz w:val="20"/>
          <w:szCs w:val="20"/>
          <w:rPrChange w:id="3625" w:author="Wayne Kunze" w:date="2018-05-09T12:41:00Z">
            <w:rPr>
              <w:rFonts w:ascii="Courier New" w:hAnsi="Courier New" w:cs="Courier New"/>
            </w:rPr>
          </w:rPrChange>
        </w:rPr>
        <w:t>]</w:t>
      </w:r>
    </w:p>
    <w:p w14:paraId="2DDEC43C" w14:textId="77777777" w:rsidR="00A43594" w:rsidRPr="00377514" w:rsidRDefault="4BC61DC6" w:rsidP="00A43594">
      <w:pPr>
        <w:spacing w:line="240" w:lineRule="auto"/>
        <w:ind w:firstLine="0"/>
        <w:rPr>
          <w:rFonts w:ascii="Courier" w:hAnsi="Courier" w:cs="Courier New"/>
          <w:sz w:val="20"/>
          <w:szCs w:val="20"/>
          <w:rPrChange w:id="3626" w:author="Wayne Kunze" w:date="2018-05-09T12:41:00Z">
            <w:rPr>
              <w:rFonts w:ascii="Courier New" w:hAnsi="Courier New" w:cs="Courier New"/>
            </w:rPr>
          </w:rPrChange>
        </w:rPr>
      </w:pPr>
      <w:proofErr w:type="spellStart"/>
      <w:r w:rsidRPr="00377514">
        <w:rPr>
          <w:rFonts w:ascii="Courier" w:hAnsi="Courier" w:cs="Courier New"/>
          <w:sz w:val="20"/>
          <w:szCs w:val="20"/>
          <w:rPrChange w:id="3627"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28" w:author="Wayne Kunze" w:date="2018-05-09T12:41:00Z">
            <w:rPr>
              <w:rFonts w:ascii="Courier New" w:hAnsi="Courier New" w:cs="Courier New"/>
            </w:rPr>
          </w:rPrChange>
        </w:rPr>
        <w:t xml:space="preserve"> &lt;- </w:t>
      </w:r>
      <w:proofErr w:type="spellStart"/>
      <w:proofErr w:type="gramStart"/>
      <w:r w:rsidRPr="00377514">
        <w:rPr>
          <w:rFonts w:ascii="Courier" w:hAnsi="Courier" w:cs="Courier New"/>
          <w:sz w:val="20"/>
          <w:szCs w:val="20"/>
          <w:rPrChange w:id="3629" w:author="Wayne Kunze" w:date="2018-05-09T12:41:00Z">
            <w:rPr>
              <w:rFonts w:ascii="Courier New" w:hAnsi="Courier New" w:cs="Courier New"/>
            </w:rPr>
          </w:rPrChange>
        </w:rPr>
        <w:t>randomForest</w:t>
      </w:r>
      <w:proofErr w:type="spellEnd"/>
      <w:r w:rsidRPr="00377514">
        <w:rPr>
          <w:rFonts w:ascii="Courier" w:hAnsi="Courier" w:cs="Courier New"/>
          <w:sz w:val="20"/>
          <w:szCs w:val="20"/>
          <w:rPrChange w:id="3630" w:author="Wayne Kunze" w:date="2018-05-09T12:41:00Z">
            <w:rPr>
              <w:rFonts w:ascii="Courier New" w:hAnsi="Courier New" w:cs="Courier New"/>
            </w:rPr>
          </w:rPrChange>
        </w:rPr>
        <w:t>(</w:t>
      </w:r>
      <w:proofErr w:type="gramEnd"/>
      <w:r w:rsidRPr="00377514">
        <w:rPr>
          <w:rFonts w:ascii="Courier" w:hAnsi="Courier" w:cs="Courier New"/>
          <w:sz w:val="20"/>
          <w:szCs w:val="20"/>
          <w:rPrChange w:id="3631" w:author="Wayne Kunze" w:date="2018-05-09T12:41:00Z">
            <w:rPr>
              <w:rFonts w:ascii="Courier New" w:hAnsi="Courier New" w:cs="Courier New"/>
            </w:rPr>
          </w:rPrChange>
        </w:rPr>
        <w:t xml:space="preserve">y~., data=dataset8, importance=TRUE, </w:t>
      </w:r>
      <w:proofErr w:type="spellStart"/>
      <w:r w:rsidRPr="00377514">
        <w:rPr>
          <w:rFonts w:ascii="Courier" w:hAnsi="Courier" w:cs="Courier New"/>
          <w:sz w:val="20"/>
          <w:szCs w:val="20"/>
          <w:rPrChange w:id="3632" w:author="Wayne Kunze" w:date="2018-05-09T12:41:00Z">
            <w:rPr>
              <w:rFonts w:ascii="Courier New" w:hAnsi="Courier New" w:cs="Courier New"/>
            </w:rPr>
          </w:rPrChange>
        </w:rPr>
        <w:t>ntree</w:t>
      </w:r>
      <w:proofErr w:type="spellEnd"/>
      <w:r w:rsidRPr="00377514">
        <w:rPr>
          <w:rFonts w:ascii="Courier" w:hAnsi="Courier" w:cs="Courier New"/>
          <w:sz w:val="20"/>
          <w:szCs w:val="20"/>
          <w:rPrChange w:id="3633" w:author="Wayne Kunze" w:date="2018-05-09T12:41:00Z">
            <w:rPr>
              <w:rFonts w:ascii="Courier New" w:hAnsi="Courier New" w:cs="Courier New"/>
            </w:rPr>
          </w:rPrChange>
        </w:rPr>
        <w:t>=10000)</w:t>
      </w:r>
    </w:p>
    <w:p w14:paraId="561B0DF5" w14:textId="77777777" w:rsidR="00A43594" w:rsidRPr="00377514" w:rsidRDefault="4BC61DC6" w:rsidP="00A43594">
      <w:pPr>
        <w:spacing w:line="240" w:lineRule="auto"/>
        <w:ind w:firstLine="0"/>
        <w:rPr>
          <w:rFonts w:ascii="Courier" w:hAnsi="Courier" w:cs="Courier New"/>
          <w:sz w:val="20"/>
          <w:szCs w:val="20"/>
          <w:rPrChange w:id="3634" w:author="Wayne Kunze" w:date="2018-05-09T12:41:00Z">
            <w:rPr>
              <w:rFonts w:ascii="Courier New" w:hAnsi="Courier New" w:cs="Courier New"/>
            </w:rPr>
          </w:rPrChange>
        </w:rPr>
      </w:pPr>
      <w:proofErr w:type="spellStart"/>
      <w:r w:rsidRPr="00377514">
        <w:rPr>
          <w:rFonts w:ascii="Courier" w:hAnsi="Courier" w:cs="Courier New"/>
          <w:sz w:val="20"/>
          <w:szCs w:val="20"/>
          <w:rPrChange w:id="3635" w:author="Wayne Kunze" w:date="2018-05-09T12:41:00Z">
            <w:rPr>
              <w:rFonts w:ascii="Courier New" w:hAnsi="Courier New" w:cs="Courier New"/>
            </w:rPr>
          </w:rPrChange>
        </w:rPr>
        <w:t>varImpPlot</w:t>
      </w:r>
      <w:proofErr w:type="spellEnd"/>
      <w:r w:rsidRPr="00377514">
        <w:rPr>
          <w:rFonts w:ascii="Courier" w:hAnsi="Courier" w:cs="Courier New"/>
          <w:sz w:val="20"/>
          <w:szCs w:val="20"/>
          <w:rPrChange w:id="3636" w:author="Wayne Kunze" w:date="2018-05-09T12:41:00Z">
            <w:rPr>
              <w:rFonts w:ascii="Courier New" w:hAnsi="Courier New" w:cs="Courier New"/>
            </w:rPr>
          </w:rPrChange>
        </w:rPr>
        <w:t>(</w:t>
      </w:r>
      <w:proofErr w:type="spellStart"/>
      <w:r w:rsidRPr="00377514">
        <w:rPr>
          <w:rFonts w:ascii="Courier" w:hAnsi="Courier" w:cs="Courier New"/>
          <w:sz w:val="20"/>
          <w:szCs w:val="20"/>
          <w:rPrChange w:id="3637"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38" w:author="Wayne Kunze" w:date="2018-05-09T12:41:00Z">
            <w:rPr>
              <w:rFonts w:ascii="Courier New" w:hAnsi="Courier New" w:cs="Courier New"/>
            </w:rPr>
          </w:rPrChange>
        </w:rPr>
        <w:t>)</w:t>
      </w:r>
    </w:p>
    <w:p w14:paraId="66F359E0" w14:textId="77777777" w:rsidR="00A43594" w:rsidRPr="00377514" w:rsidRDefault="4BC61DC6" w:rsidP="00A43594">
      <w:pPr>
        <w:spacing w:line="240" w:lineRule="auto"/>
        <w:ind w:firstLine="0"/>
        <w:rPr>
          <w:rFonts w:ascii="Courier" w:hAnsi="Courier" w:cs="Courier New"/>
          <w:sz w:val="20"/>
          <w:szCs w:val="20"/>
          <w:rPrChange w:id="3639" w:author="Wayne Kunze" w:date="2018-05-09T12:41:00Z">
            <w:rPr>
              <w:rFonts w:ascii="Courier New" w:hAnsi="Courier New" w:cs="Courier New"/>
            </w:rPr>
          </w:rPrChange>
        </w:rPr>
      </w:pPr>
      <w:proofErr w:type="spellStart"/>
      <w:r w:rsidRPr="00377514">
        <w:rPr>
          <w:rFonts w:ascii="Courier" w:hAnsi="Courier" w:cs="Courier New"/>
          <w:sz w:val="20"/>
          <w:szCs w:val="20"/>
          <w:rPrChange w:id="3640"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41" w:author="Wayne Kunze" w:date="2018-05-09T12:41:00Z">
            <w:rPr>
              <w:rFonts w:ascii="Courier New" w:hAnsi="Courier New" w:cs="Courier New"/>
            </w:rPr>
          </w:rPrChange>
        </w:rPr>
        <w:t xml:space="preserve"> &lt;- </w:t>
      </w:r>
      <w:proofErr w:type="gramStart"/>
      <w:r w:rsidRPr="00377514">
        <w:rPr>
          <w:rFonts w:ascii="Courier" w:hAnsi="Courier" w:cs="Courier New"/>
          <w:sz w:val="20"/>
          <w:szCs w:val="20"/>
          <w:rPrChange w:id="3642" w:author="Wayne Kunze" w:date="2018-05-09T12:41:00Z">
            <w:rPr>
              <w:rFonts w:ascii="Courier New" w:hAnsi="Courier New" w:cs="Courier New"/>
            </w:rPr>
          </w:rPrChange>
        </w:rPr>
        <w:t>importance(</w:t>
      </w:r>
      <w:proofErr w:type="spellStart"/>
      <w:proofErr w:type="gramEnd"/>
      <w:r w:rsidRPr="00377514">
        <w:rPr>
          <w:rFonts w:ascii="Courier" w:hAnsi="Courier" w:cs="Courier New"/>
          <w:sz w:val="20"/>
          <w:szCs w:val="20"/>
          <w:rPrChange w:id="3643" w:author="Wayne Kunze" w:date="2018-05-09T12:41:00Z">
            <w:rPr>
              <w:rFonts w:ascii="Courier New" w:hAnsi="Courier New" w:cs="Courier New"/>
            </w:rPr>
          </w:rPrChange>
        </w:rPr>
        <w:t>forestfit</w:t>
      </w:r>
      <w:proofErr w:type="spellEnd"/>
      <w:r w:rsidRPr="00377514">
        <w:rPr>
          <w:rFonts w:ascii="Courier" w:hAnsi="Courier" w:cs="Courier New"/>
          <w:sz w:val="20"/>
          <w:szCs w:val="20"/>
          <w:rPrChange w:id="3644" w:author="Wayne Kunze" w:date="2018-05-09T12:41:00Z">
            <w:rPr>
              <w:rFonts w:ascii="Courier New" w:hAnsi="Courier New" w:cs="Courier New"/>
            </w:rPr>
          </w:rPrChange>
        </w:rPr>
        <w:t>, type=1)</w:t>
      </w:r>
    </w:p>
    <w:p w14:paraId="20CBD978" w14:textId="77777777" w:rsidR="00A43594" w:rsidRPr="00377514" w:rsidRDefault="4BC61DC6" w:rsidP="00A43594">
      <w:pPr>
        <w:spacing w:line="240" w:lineRule="auto"/>
        <w:ind w:firstLine="0"/>
        <w:rPr>
          <w:rFonts w:ascii="Courier" w:hAnsi="Courier" w:cs="Courier New"/>
          <w:sz w:val="20"/>
          <w:szCs w:val="20"/>
          <w:rPrChange w:id="3645" w:author="Wayne Kunze" w:date="2018-05-09T12:41:00Z">
            <w:rPr>
              <w:rFonts w:ascii="Courier New" w:hAnsi="Courier New" w:cs="Courier New"/>
            </w:rPr>
          </w:rPrChange>
        </w:rPr>
      </w:pPr>
      <w:r w:rsidRPr="00377514">
        <w:rPr>
          <w:rFonts w:ascii="Courier" w:hAnsi="Courier" w:cs="Courier New"/>
          <w:sz w:val="20"/>
          <w:szCs w:val="20"/>
          <w:rPrChange w:id="3646" w:author="Wayne Kunze" w:date="2018-05-09T12:41:00Z">
            <w:rPr>
              <w:rFonts w:ascii="Courier New" w:hAnsi="Courier New" w:cs="Courier New"/>
            </w:rPr>
          </w:rPrChange>
        </w:rPr>
        <w:t xml:space="preserve">importTree2 &lt;- </w:t>
      </w:r>
      <w:proofErr w:type="spellStart"/>
      <w:r w:rsidRPr="00377514">
        <w:rPr>
          <w:rFonts w:ascii="Courier" w:hAnsi="Courier" w:cs="Courier New"/>
          <w:sz w:val="20"/>
          <w:szCs w:val="20"/>
          <w:rPrChange w:id="3647"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48" w:author="Wayne Kunze" w:date="2018-05-09T12:41:00Z">
            <w:rPr>
              <w:rFonts w:ascii="Courier New" w:hAnsi="Courier New" w:cs="Courier New"/>
            </w:rPr>
          </w:rPrChange>
        </w:rPr>
        <w:t>*</w:t>
      </w:r>
      <w:proofErr w:type="spellStart"/>
      <w:r w:rsidRPr="00377514">
        <w:rPr>
          <w:rFonts w:ascii="Courier" w:hAnsi="Courier" w:cs="Courier New"/>
          <w:sz w:val="20"/>
          <w:szCs w:val="20"/>
          <w:rPrChange w:id="3649" w:author="Wayne Kunze" w:date="2018-05-09T12:41:00Z">
            <w:rPr>
              <w:rFonts w:ascii="Courier New" w:hAnsi="Courier New" w:cs="Courier New"/>
            </w:rPr>
          </w:rPrChange>
        </w:rPr>
        <w:t>importTree</w:t>
      </w:r>
      <w:proofErr w:type="spellEnd"/>
    </w:p>
    <w:p w14:paraId="47628412" w14:textId="77777777" w:rsidR="00A43594" w:rsidRPr="00377514" w:rsidRDefault="4BC61DC6" w:rsidP="00A43594">
      <w:pPr>
        <w:spacing w:line="240" w:lineRule="auto"/>
        <w:ind w:firstLine="0"/>
        <w:rPr>
          <w:rFonts w:ascii="Courier" w:hAnsi="Courier" w:cs="Courier New"/>
          <w:sz w:val="20"/>
          <w:szCs w:val="20"/>
          <w:rPrChange w:id="3650" w:author="Wayne Kunze" w:date="2018-05-09T12:41:00Z">
            <w:rPr>
              <w:rFonts w:ascii="Courier New" w:hAnsi="Courier New" w:cs="Courier New"/>
            </w:rPr>
          </w:rPrChange>
        </w:rPr>
      </w:pPr>
      <w:proofErr w:type="spellStart"/>
      <w:r w:rsidRPr="00377514">
        <w:rPr>
          <w:rFonts w:ascii="Courier" w:hAnsi="Courier" w:cs="Courier New"/>
          <w:sz w:val="20"/>
          <w:szCs w:val="20"/>
          <w:rPrChange w:id="3651"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52" w:author="Wayne Kunze" w:date="2018-05-09T12:41:00Z">
            <w:rPr>
              <w:rFonts w:ascii="Courier New" w:hAnsi="Courier New" w:cs="Courier New"/>
            </w:rPr>
          </w:rPrChange>
        </w:rPr>
        <w:t xml:space="preserve"> = </w:t>
      </w:r>
      <w:proofErr w:type="gramStart"/>
      <w:r w:rsidRPr="00377514">
        <w:rPr>
          <w:rFonts w:ascii="Courier" w:hAnsi="Courier" w:cs="Courier New"/>
          <w:sz w:val="20"/>
          <w:szCs w:val="20"/>
          <w:rPrChange w:id="3653" w:author="Wayne Kunze" w:date="2018-05-09T12:41:00Z">
            <w:rPr>
              <w:rFonts w:ascii="Courier New" w:hAnsi="Courier New" w:cs="Courier New"/>
            </w:rPr>
          </w:rPrChange>
        </w:rPr>
        <w:t>apply(</w:t>
      </w:r>
      <w:proofErr w:type="gramEnd"/>
      <w:r w:rsidRPr="00377514">
        <w:rPr>
          <w:rFonts w:ascii="Courier" w:hAnsi="Courier" w:cs="Courier New"/>
          <w:sz w:val="20"/>
          <w:szCs w:val="20"/>
          <w:rPrChange w:id="3654" w:author="Wayne Kunze" w:date="2018-05-09T12:41:00Z">
            <w:rPr>
              <w:rFonts w:ascii="Courier New" w:hAnsi="Courier New" w:cs="Courier New"/>
            </w:rPr>
          </w:rPrChange>
        </w:rPr>
        <w:t>importTree2, 1, function(row) all(row &gt; 6))</w:t>
      </w:r>
    </w:p>
    <w:p w14:paraId="29717836" w14:textId="77777777" w:rsidR="00A43594" w:rsidRPr="00377514" w:rsidRDefault="4BC61DC6" w:rsidP="00A43594">
      <w:pPr>
        <w:spacing w:line="240" w:lineRule="auto"/>
        <w:ind w:firstLine="0"/>
        <w:rPr>
          <w:rFonts w:ascii="Courier" w:hAnsi="Courier" w:cs="Courier New"/>
          <w:sz w:val="20"/>
          <w:szCs w:val="20"/>
          <w:rPrChange w:id="3655" w:author="Wayne Kunze" w:date="2018-05-09T12:41:00Z">
            <w:rPr>
              <w:rFonts w:ascii="Courier New" w:hAnsi="Courier New" w:cs="Courier New"/>
            </w:rPr>
          </w:rPrChange>
        </w:rPr>
      </w:pPr>
      <w:r w:rsidRPr="00377514">
        <w:rPr>
          <w:rFonts w:ascii="Courier" w:hAnsi="Courier" w:cs="Courier New"/>
          <w:sz w:val="20"/>
          <w:szCs w:val="20"/>
          <w:rPrChange w:id="3656" w:author="Wayne Kunze" w:date="2018-05-09T12:41:00Z">
            <w:rPr>
              <w:rFonts w:ascii="Courier New" w:hAnsi="Courier New" w:cs="Courier New"/>
            </w:rPr>
          </w:rPrChange>
        </w:rPr>
        <w:t xml:space="preserve">fac &lt;- </w:t>
      </w:r>
      <w:proofErr w:type="spellStart"/>
      <w:r w:rsidRPr="00377514">
        <w:rPr>
          <w:rFonts w:ascii="Courier" w:hAnsi="Courier" w:cs="Courier New"/>
          <w:sz w:val="20"/>
          <w:szCs w:val="20"/>
          <w:rPrChange w:id="3657" w:author="Wayne Kunze" w:date="2018-05-09T12:41:00Z">
            <w:rPr>
              <w:rFonts w:ascii="Courier New" w:hAnsi="Courier New" w:cs="Courier New"/>
            </w:rPr>
          </w:rPrChange>
        </w:rPr>
        <w:t>importTree</w:t>
      </w:r>
      <w:proofErr w:type="spellEnd"/>
      <w:r w:rsidRPr="00377514">
        <w:rPr>
          <w:rFonts w:ascii="Courier" w:hAnsi="Courier" w:cs="Courier New"/>
          <w:sz w:val="20"/>
          <w:szCs w:val="20"/>
          <w:rPrChange w:id="3658" w:author="Wayne Kunze" w:date="2018-05-09T12:41:00Z">
            <w:rPr>
              <w:rFonts w:ascii="Courier New" w:hAnsi="Courier New" w:cs="Courier New"/>
            </w:rPr>
          </w:rPrChange>
        </w:rPr>
        <w:t>[</w:t>
      </w:r>
      <w:proofErr w:type="spellStart"/>
      <w:r w:rsidRPr="00377514">
        <w:rPr>
          <w:rFonts w:ascii="Courier" w:hAnsi="Courier" w:cs="Courier New"/>
          <w:sz w:val="20"/>
          <w:szCs w:val="20"/>
          <w:rPrChange w:id="3659" w:author="Wayne Kunze" w:date="2018-05-09T12:41:00Z">
            <w:rPr>
              <w:rFonts w:ascii="Courier New" w:hAnsi="Courier New" w:cs="Courier New"/>
            </w:rPr>
          </w:rPrChange>
        </w:rPr>
        <w:t>importFactors</w:t>
      </w:r>
      <w:proofErr w:type="spellEnd"/>
      <w:r w:rsidRPr="00377514">
        <w:rPr>
          <w:rFonts w:ascii="Courier" w:hAnsi="Courier" w:cs="Courier New"/>
          <w:sz w:val="20"/>
          <w:szCs w:val="20"/>
          <w:rPrChange w:id="3660" w:author="Wayne Kunze" w:date="2018-05-09T12:41:00Z">
            <w:rPr>
              <w:rFonts w:ascii="Courier New" w:hAnsi="Courier New" w:cs="Courier New"/>
            </w:rPr>
          </w:rPrChange>
        </w:rPr>
        <w:t>,]</w:t>
      </w:r>
    </w:p>
    <w:p w14:paraId="011D8903" w14:textId="77777777" w:rsidR="00A43594" w:rsidRPr="00377514" w:rsidRDefault="4BC61DC6" w:rsidP="00A43594">
      <w:pPr>
        <w:spacing w:line="240" w:lineRule="auto"/>
        <w:ind w:firstLine="0"/>
        <w:rPr>
          <w:rFonts w:ascii="Courier" w:hAnsi="Courier" w:cs="Courier New"/>
          <w:sz w:val="20"/>
          <w:szCs w:val="20"/>
          <w:rPrChange w:id="3661" w:author="Wayne Kunze" w:date="2018-05-09T12:41:00Z">
            <w:rPr>
              <w:rFonts w:ascii="Courier New" w:hAnsi="Courier New" w:cs="Courier New"/>
            </w:rPr>
          </w:rPrChange>
        </w:rPr>
      </w:pPr>
      <w:r w:rsidRPr="00377514">
        <w:rPr>
          <w:rFonts w:ascii="Courier" w:hAnsi="Courier" w:cs="Courier New"/>
          <w:sz w:val="20"/>
          <w:szCs w:val="20"/>
          <w:rPrChange w:id="3662" w:author="Wayne Kunze" w:date="2018-05-09T12:41:00Z">
            <w:rPr>
              <w:rFonts w:ascii="Courier New" w:hAnsi="Courier New" w:cs="Courier New"/>
            </w:rPr>
          </w:rPrChange>
        </w:rPr>
        <w:t>fac &lt;- fac[order(fac)]</w:t>
      </w:r>
    </w:p>
    <w:p w14:paraId="651DDFF3" w14:textId="77777777" w:rsidR="00A43594" w:rsidRPr="00377514" w:rsidRDefault="4BC61DC6" w:rsidP="00A43594">
      <w:pPr>
        <w:spacing w:line="240" w:lineRule="auto"/>
        <w:ind w:firstLine="0"/>
        <w:rPr>
          <w:rFonts w:ascii="Courier" w:hAnsi="Courier" w:cs="Courier New"/>
          <w:sz w:val="20"/>
          <w:szCs w:val="20"/>
          <w:rPrChange w:id="3663" w:author="Wayne Kunze" w:date="2018-05-09T12:41:00Z">
            <w:rPr>
              <w:rFonts w:ascii="Courier New" w:hAnsi="Courier New" w:cs="Courier New"/>
            </w:rPr>
          </w:rPrChange>
        </w:rPr>
      </w:pPr>
      <w:r w:rsidRPr="00377514">
        <w:rPr>
          <w:rFonts w:ascii="Courier" w:hAnsi="Courier" w:cs="Courier New"/>
          <w:sz w:val="20"/>
          <w:szCs w:val="20"/>
          <w:rPrChange w:id="3664" w:author="Wayne Kunze" w:date="2018-05-09T12:41:00Z">
            <w:rPr>
              <w:rFonts w:ascii="Courier New" w:hAnsi="Courier New" w:cs="Courier New"/>
            </w:rPr>
          </w:rPrChange>
        </w:rPr>
        <w:t xml:space="preserve">symbols &lt;- </w:t>
      </w:r>
      <w:proofErr w:type="spellStart"/>
      <w:proofErr w:type="gramStart"/>
      <w:r w:rsidRPr="00377514">
        <w:rPr>
          <w:rFonts w:ascii="Courier" w:hAnsi="Courier" w:cs="Courier New"/>
          <w:sz w:val="20"/>
          <w:szCs w:val="20"/>
          <w:rPrChange w:id="3665" w:author="Wayne Kunze" w:date="2018-05-09T12:41:00Z">
            <w:rPr>
              <w:rFonts w:ascii="Courier New" w:hAnsi="Courier New" w:cs="Courier New"/>
            </w:rPr>
          </w:rPrChange>
        </w:rPr>
        <w:t>mapIds</w:t>
      </w:r>
      <w:proofErr w:type="spellEnd"/>
      <w:r w:rsidRPr="00377514">
        <w:rPr>
          <w:rFonts w:ascii="Courier" w:hAnsi="Courier" w:cs="Courier New"/>
          <w:sz w:val="20"/>
          <w:szCs w:val="20"/>
          <w:rPrChange w:id="3666" w:author="Wayne Kunze" w:date="2018-05-09T12:41:00Z">
            <w:rPr>
              <w:rFonts w:ascii="Courier New" w:hAnsi="Courier New" w:cs="Courier New"/>
            </w:rPr>
          </w:rPrChange>
        </w:rPr>
        <w:t>(</w:t>
      </w:r>
      <w:proofErr w:type="gramEnd"/>
      <w:r w:rsidRPr="00377514">
        <w:rPr>
          <w:rFonts w:ascii="Courier" w:hAnsi="Courier" w:cs="Courier New"/>
          <w:sz w:val="20"/>
          <w:szCs w:val="20"/>
          <w:rPrChange w:id="3667" w:author="Wayne Kunze" w:date="2018-05-09T12:41:00Z">
            <w:rPr>
              <w:rFonts w:ascii="Courier New" w:hAnsi="Courier New" w:cs="Courier New"/>
            </w:rPr>
          </w:rPrChange>
        </w:rPr>
        <w:t>illuminaHumanv4.db, names(fac), "SYMBOL","PROBEID")</w:t>
      </w:r>
    </w:p>
    <w:p w14:paraId="46255F65" w14:textId="77777777" w:rsidR="00A43594" w:rsidRPr="00377514" w:rsidRDefault="4BC61DC6" w:rsidP="00A43594">
      <w:pPr>
        <w:spacing w:line="240" w:lineRule="auto"/>
        <w:ind w:firstLine="0"/>
        <w:rPr>
          <w:rFonts w:ascii="Courier" w:hAnsi="Courier" w:cs="Courier New"/>
          <w:sz w:val="20"/>
          <w:szCs w:val="20"/>
          <w:rPrChange w:id="3668" w:author="Wayne Kunze" w:date="2018-05-09T12:41:00Z">
            <w:rPr>
              <w:rFonts w:ascii="Courier New" w:hAnsi="Courier New" w:cs="Courier New"/>
            </w:rPr>
          </w:rPrChange>
        </w:rPr>
      </w:pPr>
      <w:r w:rsidRPr="00377514">
        <w:rPr>
          <w:rFonts w:ascii="Courier" w:hAnsi="Courier" w:cs="Courier New"/>
          <w:sz w:val="20"/>
          <w:szCs w:val="20"/>
          <w:rPrChange w:id="3669" w:author="Wayne Kunze" w:date="2018-05-09T12:41:00Z">
            <w:rPr>
              <w:rFonts w:ascii="Courier New" w:hAnsi="Courier New" w:cs="Courier New"/>
            </w:rPr>
          </w:rPrChange>
        </w:rPr>
        <w:t>symbols</w:t>
      </w:r>
    </w:p>
    <w:p w14:paraId="22C97D23" w14:textId="77777777" w:rsidR="00A43594" w:rsidRPr="00377514" w:rsidRDefault="4BC61DC6" w:rsidP="00A43594">
      <w:pPr>
        <w:spacing w:line="240" w:lineRule="auto"/>
        <w:ind w:firstLine="0"/>
        <w:rPr>
          <w:rFonts w:ascii="Courier" w:hAnsi="Courier" w:cs="Courier New"/>
          <w:sz w:val="20"/>
          <w:szCs w:val="20"/>
          <w:rPrChange w:id="3670" w:author="Wayne Kunze" w:date="2018-05-09T12:41:00Z">
            <w:rPr>
              <w:rFonts w:ascii="Courier New" w:hAnsi="Courier New" w:cs="Courier New"/>
            </w:rPr>
          </w:rPrChange>
        </w:rPr>
      </w:pPr>
      <w:r w:rsidRPr="00377514">
        <w:rPr>
          <w:rFonts w:ascii="Courier" w:hAnsi="Courier" w:cs="Courier New"/>
          <w:sz w:val="20"/>
          <w:szCs w:val="20"/>
          <w:rPrChange w:id="3671" w:author="Wayne Kunze" w:date="2018-05-09T12:41:00Z">
            <w:rPr>
              <w:rFonts w:ascii="Courier New" w:hAnsi="Courier New" w:cs="Courier New"/>
            </w:rPr>
          </w:rPrChange>
        </w:rPr>
        <w:t>fac</w:t>
      </w:r>
    </w:p>
    <w:p w14:paraId="1E01CB66" w14:textId="77777777" w:rsidR="00A43594" w:rsidRPr="00A43594" w:rsidRDefault="00A43594" w:rsidP="00A43594">
      <w:pPr>
        <w:spacing w:line="240" w:lineRule="auto"/>
        <w:ind w:firstLine="0"/>
        <w:rPr>
          <w:rFonts w:ascii="Courier New" w:hAnsi="Courier New" w:cs="Courier New"/>
        </w:rPr>
      </w:pPr>
    </w:p>
    <w:p w14:paraId="645DB81E" w14:textId="77777777" w:rsidR="00A43594" w:rsidRPr="00A43594" w:rsidRDefault="00A43594" w:rsidP="00A43594">
      <w:pPr>
        <w:spacing w:line="240" w:lineRule="auto"/>
        <w:ind w:firstLine="0"/>
        <w:rPr>
          <w:rFonts w:ascii="Courier New" w:hAnsi="Courier New" w:cs="Courier New"/>
        </w:rPr>
      </w:pPr>
    </w:p>
    <w:p w14:paraId="75EB963D" w14:textId="77777777" w:rsidR="00A43594" w:rsidRDefault="00A43594" w:rsidP="00E032D8">
      <w:pPr>
        <w:spacing w:line="240" w:lineRule="auto"/>
        <w:ind w:firstLine="0"/>
        <w:rPr>
          <w:rFonts w:ascii="Courier New" w:hAnsi="Courier New" w:cs="Courier New"/>
        </w:rPr>
      </w:pPr>
    </w:p>
    <w:p w14:paraId="4B931DAC" w14:textId="77777777" w:rsidR="00A43594" w:rsidRPr="00E032D8" w:rsidRDefault="00A43594" w:rsidP="00E032D8">
      <w:pPr>
        <w:spacing w:line="240" w:lineRule="auto"/>
        <w:ind w:firstLine="0"/>
        <w:rPr>
          <w:rFonts w:ascii="Courier New" w:hAnsi="Courier New" w:cs="Courier New"/>
        </w:rPr>
      </w:pPr>
    </w:p>
    <w:p w14:paraId="183044B2" w14:textId="37425ECB" w:rsidR="009D2D38" w:rsidRDefault="009D2D38">
      <w:pPr>
        <w:suppressAutoHyphens w:val="0"/>
        <w:rPr>
          <w:ins w:id="3672" w:author="Caleb Perry" w:date="2018-05-09T17:57:00Z"/>
          <w:rFonts w:ascii="Courier New" w:hAnsi="Courier New" w:cs="Courier New"/>
        </w:rPr>
      </w:pPr>
      <w:ins w:id="3673" w:author="Caleb Perry" w:date="2018-05-09T17:57:00Z">
        <w:r>
          <w:rPr>
            <w:rFonts w:ascii="Courier New" w:hAnsi="Courier New" w:cs="Courier New"/>
          </w:rPr>
          <w:br w:type="page"/>
        </w:r>
      </w:ins>
    </w:p>
    <w:p w14:paraId="083B60A6" w14:textId="68F77E0B" w:rsidR="00E71371" w:rsidRPr="00E032D8" w:rsidDel="009D2D38" w:rsidRDefault="00E71371" w:rsidP="006C01DB">
      <w:pPr>
        <w:ind w:firstLine="0"/>
        <w:rPr>
          <w:del w:id="3674" w:author="Caleb Perry" w:date="2018-05-09T17:57:00Z"/>
          <w:rFonts w:ascii="Courier New" w:hAnsi="Courier New" w:cs="Courier New"/>
        </w:rPr>
      </w:pPr>
    </w:p>
    <w:p w14:paraId="6931747A" w14:textId="4725AA6F" w:rsidR="009D2D38" w:rsidRDefault="009D2D38" w:rsidP="009D2D38">
      <w:pPr>
        <w:pStyle w:val="Heading2"/>
        <w:rPr>
          <w:ins w:id="3675" w:author="Caleb Perry" w:date="2018-05-09T17:57:00Z"/>
        </w:rPr>
      </w:pPr>
      <w:ins w:id="3676" w:author="Caleb Perry" w:date="2018-05-09T17:57:00Z">
        <w:r>
          <w:t>t</w:t>
        </w:r>
        <w:r>
          <w:t>rees</w:t>
        </w:r>
        <w:r>
          <w:t>2</w:t>
        </w:r>
        <w:r>
          <w:t>.R</w:t>
        </w:r>
      </w:ins>
    </w:p>
    <w:p w14:paraId="2D8A2C07" w14:textId="77777777" w:rsidR="009D2D38" w:rsidRDefault="009D2D38" w:rsidP="009D2D38">
      <w:pPr>
        <w:spacing w:line="240" w:lineRule="auto"/>
        <w:ind w:firstLine="0"/>
        <w:rPr>
          <w:ins w:id="3677" w:author="Caleb Perry" w:date="2018-05-09T17:59:00Z"/>
          <w:rFonts w:ascii="Courier" w:hAnsi="Courier" w:cs="Courier New"/>
          <w:sz w:val="20"/>
          <w:szCs w:val="20"/>
        </w:rPr>
      </w:pPr>
    </w:p>
    <w:p w14:paraId="34ED21AD" w14:textId="77777777" w:rsidR="009D2D38" w:rsidRPr="009D2D38" w:rsidRDefault="009D2D38" w:rsidP="009D2D38">
      <w:pPr>
        <w:spacing w:line="240" w:lineRule="auto"/>
        <w:ind w:firstLine="0"/>
        <w:rPr>
          <w:ins w:id="3678" w:author="Caleb Perry" w:date="2018-05-09T17:59:00Z"/>
          <w:rFonts w:ascii="Courier" w:hAnsi="Courier" w:cs="Courier New"/>
          <w:sz w:val="20"/>
          <w:szCs w:val="20"/>
        </w:rPr>
      </w:pPr>
      <w:ins w:id="3679" w:author="Caleb Perry" w:date="2018-05-09T17:59:00Z">
        <w:r w:rsidRPr="009D2D38">
          <w:rPr>
            <w:rFonts w:ascii="Courier" w:hAnsi="Courier" w:cs="Courier New"/>
            <w:sz w:val="20"/>
            <w:szCs w:val="20"/>
          </w:rPr>
          <w:t># building a tree for visual purposes, 1st choice is always ILMN_1683678 - it only requires 1 choice point:</w:t>
        </w:r>
      </w:ins>
    </w:p>
    <w:p w14:paraId="0831CBDC" w14:textId="77777777" w:rsidR="009D2D38" w:rsidRPr="009D2D38" w:rsidRDefault="009D2D38" w:rsidP="009D2D38">
      <w:pPr>
        <w:spacing w:line="240" w:lineRule="auto"/>
        <w:ind w:firstLine="0"/>
        <w:rPr>
          <w:ins w:id="3680" w:author="Caleb Perry" w:date="2018-05-09T17:59:00Z"/>
          <w:rFonts w:ascii="Courier" w:hAnsi="Courier" w:cs="Courier New"/>
          <w:sz w:val="20"/>
          <w:szCs w:val="20"/>
        </w:rPr>
      </w:pPr>
      <w:ins w:id="3681" w:author="Caleb Perry" w:date="2018-05-09T17:59:00Z">
        <w:r w:rsidRPr="009D2D38">
          <w:rPr>
            <w:rFonts w:ascii="Courier" w:hAnsi="Courier" w:cs="Courier New"/>
            <w:sz w:val="20"/>
            <w:szCs w:val="20"/>
          </w:rPr>
          <w:t xml:space="preserve">library(caret) </w:t>
        </w:r>
      </w:ins>
    </w:p>
    <w:p w14:paraId="66AB3824" w14:textId="77777777" w:rsidR="009D2D38" w:rsidRPr="009D2D38" w:rsidRDefault="009D2D38" w:rsidP="009D2D38">
      <w:pPr>
        <w:spacing w:line="240" w:lineRule="auto"/>
        <w:ind w:firstLine="0"/>
        <w:rPr>
          <w:ins w:id="3682" w:author="Caleb Perry" w:date="2018-05-09T17:59:00Z"/>
          <w:rFonts w:ascii="Courier" w:hAnsi="Courier" w:cs="Courier New"/>
          <w:sz w:val="20"/>
          <w:szCs w:val="20"/>
        </w:rPr>
      </w:pPr>
    </w:p>
    <w:p w14:paraId="5195B44A" w14:textId="77777777" w:rsidR="009D2D38" w:rsidRPr="009D2D38" w:rsidRDefault="009D2D38" w:rsidP="009D2D38">
      <w:pPr>
        <w:spacing w:line="240" w:lineRule="auto"/>
        <w:ind w:firstLine="0"/>
        <w:rPr>
          <w:ins w:id="3683" w:author="Caleb Perry" w:date="2018-05-09T17:59:00Z"/>
          <w:rFonts w:ascii="Courier" w:hAnsi="Courier" w:cs="Courier New"/>
          <w:sz w:val="20"/>
          <w:szCs w:val="20"/>
        </w:rPr>
      </w:pPr>
      <w:ins w:id="3684" w:author="Caleb Perry" w:date="2018-05-09T17:59:00Z">
        <w:r w:rsidRPr="009D2D38">
          <w:rPr>
            <w:rFonts w:ascii="Courier" w:hAnsi="Courier" w:cs="Courier New"/>
            <w:sz w:val="20"/>
            <w:szCs w:val="20"/>
          </w:rPr>
          <w:t>dataset9 = dataset8</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w:t>
        </w:r>
        <w:proofErr w:type="spellEnd"/>
        <w:proofErr w:type="gramEnd"/>
        <w:r w:rsidRPr="009D2D38">
          <w:rPr>
            <w:rFonts w:ascii="Courier" w:hAnsi="Courier" w:cs="Courier New"/>
            <w:sz w:val="20"/>
            <w:szCs w:val="20"/>
          </w:rPr>
          <w:t>]</w:t>
        </w:r>
      </w:ins>
    </w:p>
    <w:p w14:paraId="77325458" w14:textId="77777777" w:rsidR="009D2D38" w:rsidRPr="009D2D38" w:rsidRDefault="009D2D38" w:rsidP="009D2D38">
      <w:pPr>
        <w:spacing w:line="240" w:lineRule="auto"/>
        <w:ind w:firstLine="0"/>
        <w:rPr>
          <w:ins w:id="3685" w:author="Caleb Perry" w:date="2018-05-09T17:59:00Z"/>
          <w:rFonts w:ascii="Courier" w:hAnsi="Courier" w:cs="Courier New"/>
          <w:sz w:val="20"/>
          <w:szCs w:val="20"/>
        </w:rPr>
      </w:pPr>
      <w:proofErr w:type="spellStart"/>
      <w:ins w:id="3686"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data=dataset9) </w:t>
        </w:r>
      </w:ins>
    </w:p>
    <w:p w14:paraId="60DAAF86" w14:textId="77777777" w:rsidR="009D2D38" w:rsidRPr="009D2D38" w:rsidRDefault="009D2D38" w:rsidP="009D2D38">
      <w:pPr>
        <w:spacing w:line="240" w:lineRule="auto"/>
        <w:ind w:firstLine="0"/>
        <w:rPr>
          <w:ins w:id="3687" w:author="Caleb Perry" w:date="2018-05-09T17:59:00Z"/>
          <w:rFonts w:ascii="Courier" w:hAnsi="Courier" w:cs="Courier New"/>
          <w:sz w:val="20"/>
          <w:szCs w:val="20"/>
        </w:rPr>
      </w:pPr>
    </w:p>
    <w:p w14:paraId="408C95C0" w14:textId="77777777" w:rsidR="009D2D38" w:rsidRPr="009D2D38" w:rsidRDefault="009D2D38" w:rsidP="009D2D38">
      <w:pPr>
        <w:spacing w:line="240" w:lineRule="auto"/>
        <w:ind w:firstLine="0"/>
        <w:rPr>
          <w:ins w:id="3688" w:author="Caleb Perry" w:date="2018-05-09T17:59:00Z"/>
          <w:rFonts w:ascii="Courier" w:hAnsi="Courier" w:cs="Courier New"/>
          <w:sz w:val="20"/>
          <w:szCs w:val="20"/>
        </w:rPr>
      </w:pPr>
      <w:ins w:id="3689"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6C59BA11" w14:textId="77777777" w:rsidR="009D2D38" w:rsidRPr="009D2D38" w:rsidRDefault="009D2D38" w:rsidP="009D2D38">
      <w:pPr>
        <w:spacing w:line="240" w:lineRule="auto"/>
        <w:ind w:firstLine="0"/>
        <w:rPr>
          <w:ins w:id="3690" w:author="Caleb Perry" w:date="2018-05-09T17:59:00Z"/>
          <w:rFonts w:ascii="Courier" w:hAnsi="Courier" w:cs="Courier New"/>
          <w:sz w:val="20"/>
          <w:szCs w:val="20"/>
        </w:rPr>
      </w:pPr>
      <w:ins w:id="3691"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9441DC7" w14:textId="77777777" w:rsidR="009D2D38" w:rsidRPr="009D2D38" w:rsidRDefault="009D2D38" w:rsidP="009D2D38">
      <w:pPr>
        <w:spacing w:line="240" w:lineRule="auto"/>
        <w:ind w:firstLine="0"/>
        <w:rPr>
          <w:ins w:id="3692" w:author="Caleb Perry" w:date="2018-05-09T17:59:00Z"/>
          <w:rFonts w:ascii="Courier" w:hAnsi="Courier" w:cs="Courier New"/>
          <w:sz w:val="20"/>
          <w:szCs w:val="20"/>
        </w:rPr>
      </w:pPr>
      <w:ins w:id="3693"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55374205" w14:textId="77777777" w:rsidR="009D2D38" w:rsidRPr="009D2D38" w:rsidRDefault="009D2D38" w:rsidP="009D2D38">
      <w:pPr>
        <w:spacing w:line="240" w:lineRule="auto"/>
        <w:ind w:firstLine="0"/>
        <w:rPr>
          <w:ins w:id="3694" w:author="Caleb Perry" w:date="2018-05-09T17:59:00Z"/>
          <w:rFonts w:ascii="Courier" w:hAnsi="Courier" w:cs="Courier New"/>
          <w:sz w:val="20"/>
          <w:szCs w:val="20"/>
        </w:rPr>
      </w:pPr>
      <w:ins w:id="3695"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3EC94C8" w14:textId="77777777" w:rsidR="009D2D38" w:rsidRPr="009D2D38" w:rsidRDefault="009D2D38" w:rsidP="009D2D38">
      <w:pPr>
        <w:spacing w:line="240" w:lineRule="auto"/>
        <w:ind w:firstLine="0"/>
        <w:rPr>
          <w:ins w:id="3696" w:author="Caleb Perry" w:date="2018-05-09T17:59:00Z"/>
          <w:rFonts w:ascii="Courier" w:hAnsi="Courier" w:cs="Courier New"/>
          <w:sz w:val="20"/>
          <w:szCs w:val="20"/>
        </w:rPr>
      </w:pPr>
      <w:proofErr w:type="spellStart"/>
      <w:ins w:id="3697" w:author="Caleb Perry" w:date="2018-05-09T17:59:00Z">
        <w:r w:rsidRPr="009D2D38">
          <w:rPr>
            <w:rFonts w:ascii="Courier" w:hAnsi="Courier" w:cs="Courier New"/>
            <w:sz w:val="20"/>
            <w:szCs w:val="20"/>
          </w:rPr>
          <w:t>trainset.fit</w:t>
        </w:r>
        <w:proofErr w:type="spellEnd"/>
      </w:ins>
    </w:p>
    <w:p w14:paraId="661483C3" w14:textId="77777777" w:rsidR="009D2D38" w:rsidRPr="009D2D38" w:rsidRDefault="009D2D38" w:rsidP="009D2D38">
      <w:pPr>
        <w:spacing w:line="240" w:lineRule="auto"/>
        <w:ind w:firstLine="0"/>
        <w:rPr>
          <w:ins w:id="3698" w:author="Caleb Perry" w:date="2018-05-09T17:59:00Z"/>
          <w:rFonts w:ascii="Courier" w:hAnsi="Courier" w:cs="Courier New"/>
          <w:sz w:val="20"/>
          <w:szCs w:val="20"/>
        </w:rPr>
      </w:pPr>
    </w:p>
    <w:p w14:paraId="3C0FB824" w14:textId="77777777" w:rsidR="009D2D38" w:rsidRPr="009D2D38" w:rsidRDefault="009D2D38" w:rsidP="009D2D38">
      <w:pPr>
        <w:spacing w:line="240" w:lineRule="auto"/>
        <w:ind w:firstLine="0"/>
        <w:rPr>
          <w:ins w:id="3699" w:author="Caleb Perry" w:date="2018-05-09T17:59:00Z"/>
          <w:rFonts w:ascii="Courier" w:hAnsi="Courier" w:cs="Courier New"/>
          <w:sz w:val="20"/>
          <w:szCs w:val="20"/>
        </w:rPr>
      </w:pPr>
      <w:ins w:id="3700" w:author="Caleb Perry" w:date="2018-05-09T17:59:00Z">
        <w:r w:rsidRPr="009D2D38">
          <w:rPr>
            <w:rFonts w:ascii="Courier" w:hAnsi="Courier" w:cs="Courier New"/>
            <w:sz w:val="20"/>
            <w:szCs w:val="20"/>
          </w:rPr>
          <w:t># create more interesting trees by taking key items from previous trees out</w:t>
        </w:r>
      </w:ins>
    </w:p>
    <w:p w14:paraId="421810EC" w14:textId="77777777" w:rsidR="009D2D38" w:rsidRPr="009D2D38" w:rsidRDefault="009D2D38" w:rsidP="009D2D38">
      <w:pPr>
        <w:spacing w:line="240" w:lineRule="auto"/>
        <w:ind w:firstLine="0"/>
        <w:rPr>
          <w:ins w:id="3701" w:author="Caleb Perry" w:date="2018-05-09T17:59:00Z"/>
          <w:rFonts w:ascii="Courier" w:hAnsi="Courier" w:cs="Courier New"/>
          <w:sz w:val="20"/>
          <w:szCs w:val="20"/>
        </w:rPr>
      </w:pPr>
      <w:ins w:id="3702" w:author="Caleb Perry" w:date="2018-05-09T17:59:00Z">
        <w:r w:rsidRPr="009D2D38">
          <w:rPr>
            <w:rFonts w:ascii="Courier" w:hAnsi="Courier" w:cs="Courier New"/>
            <w:sz w:val="20"/>
            <w:szCs w:val="20"/>
          </w:rPr>
          <w:t># ILMN_1683678 = dataset3[6963]</w:t>
        </w:r>
      </w:ins>
    </w:p>
    <w:p w14:paraId="304E1164" w14:textId="77777777" w:rsidR="009D2D38" w:rsidRPr="009D2D38" w:rsidRDefault="009D2D38" w:rsidP="009D2D38">
      <w:pPr>
        <w:spacing w:line="240" w:lineRule="auto"/>
        <w:ind w:firstLine="0"/>
        <w:rPr>
          <w:ins w:id="3703" w:author="Caleb Perry" w:date="2018-05-09T17:59:00Z"/>
          <w:rFonts w:ascii="Courier" w:hAnsi="Courier" w:cs="Courier New"/>
          <w:sz w:val="20"/>
          <w:szCs w:val="20"/>
        </w:rPr>
      </w:pPr>
    </w:p>
    <w:p w14:paraId="3DFDF322" w14:textId="77777777" w:rsidR="009D2D38" w:rsidRPr="009D2D38" w:rsidRDefault="009D2D38" w:rsidP="009D2D38">
      <w:pPr>
        <w:spacing w:line="240" w:lineRule="auto"/>
        <w:ind w:firstLine="0"/>
        <w:rPr>
          <w:ins w:id="3704" w:author="Caleb Perry" w:date="2018-05-09T17:59:00Z"/>
          <w:rFonts w:ascii="Courier" w:hAnsi="Courier" w:cs="Courier New"/>
          <w:sz w:val="20"/>
          <w:szCs w:val="20"/>
        </w:rPr>
      </w:pPr>
      <w:proofErr w:type="spellStart"/>
      <w:ins w:id="3705"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[6963] = FALSE</w:t>
        </w:r>
      </w:ins>
    </w:p>
    <w:p w14:paraId="526535F8" w14:textId="77777777" w:rsidR="009D2D38" w:rsidRPr="009D2D38" w:rsidRDefault="009D2D38" w:rsidP="009D2D38">
      <w:pPr>
        <w:spacing w:line="240" w:lineRule="auto"/>
        <w:ind w:firstLine="0"/>
        <w:rPr>
          <w:ins w:id="3706" w:author="Caleb Perry" w:date="2018-05-09T17:59:00Z"/>
          <w:rFonts w:ascii="Courier" w:hAnsi="Courier" w:cs="Courier New"/>
          <w:sz w:val="20"/>
          <w:szCs w:val="20"/>
        </w:rPr>
      </w:pPr>
      <w:ins w:id="3707" w:author="Caleb Perry" w:date="2018-05-09T17:59:00Z">
        <w:r w:rsidRPr="009D2D38">
          <w:rPr>
            <w:rFonts w:ascii="Courier" w:hAnsi="Courier" w:cs="Courier New"/>
            <w:sz w:val="20"/>
            <w:szCs w:val="20"/>
          </w:rPr>
          <w:t>dataset8 &lt;- dataset3</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importFactors.append</w:t>
        </w:r>
        <w:proofErr w:type="spellEnd"/>
        <w:proofErr w:type="gramEnd"/>
        <w:r w:rsidRPr="009D2D38">
          <w:rPr>
            <w:rFonts w:ascii="Courier" w:hAnsi="Courier" w:cs="Courier New"/>
            <w:sz w:val="20"/>
            <w:szCs w:val="20"/>
          </w:rPr>
          <w:t>]</w:t>
        </w:r>
      </w:ins>
    </w:p>
    <w:p w14:paraId="0FD44409" w14:textId="77777777" w:rsidR="009D2D38" w:rsidRPr="009D2D38" w:rsidRDefault="009D2D38" w:rsidP="009D2D38">
      <w:pPr>
        <w:spacing w:line="240" w:lineRule="auto"/>
        <w:ind w:firstLine="0"/>
        <w:rPr>
          <w:ins w:id="3708" w:author="Caleb Perry" w:date="2018-05-09T17:59:00Z"/>
          <w:rFonts w:ascii="Courier" w:hAnsi="Courier" w:cs="Courier New"/>
          <w:sz w:val="20"/>
          <w:szCs w:val="20"/>
        </w:rPr>
      </w:pPr>
      <w:proofErr w:type="spellStart"/>
      <w:ins w:id="3709"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data=dataset8) </w:t>
        </w:r>
      </w:ins>
    </w:p>
    <w:p w14:paraId="5D42D80C" w14:textId="77777777" w:rsidR="009D2D38" w:rsidRPr="009D2D38" w:rsidRDefault="009D2D38" w:rsidP="009D2D38">
      <w:pPr>
        <w:spacing w:line="240" w:lineRule="auto"/>
        <w:ind w:firstLine="0"/>
        <w:rPr>
          <w:ins w:id="3710" w:author="Caleb Perry" w:date="2018-05-09T17:59:00Z"/>
          <w:rFonts w:ascii="Courier" w:hAnsi="Courier" w:cs="Courier New"/>
          <w:sz w:val="20"/>
          <w:szCs w:val="20"/>
        </w:rPr>
      </w:pPr>
    </w:p>
    <w:p w14:paraId="686728D6" w14:textId="77777777" w:rsidR="009D2D38" w:rsidRPr="009D2D38" w:rsidRDefault="009D2D38" w:rsidP="009D2D38">
      <w:pPr>
        <w:spacing w:line="240" w:lineRule="auto"/>
        <w:ind w:firstLine="0"/>
        <w:rPr>
          <w:ins w:id="3711" w:author="Caleb Perry" w:date="2018-05-09T17:59:00Z"/>
          <w:rFonts w:ascii="Courier" w:hAnsi="Courier" w:cs="Courier New"/>
          <w:sz w:val="20"/>
          <w:szCs w:val="20"/>
        </w:rPr>
      </w:pPr>
      <w:ins w:id="3712"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589689D5" w14:textId="77777777" w:rsidR="009D2D38" w:rsidRPr="009D2D38" w:rsidRDefault="009D2D38" w:rsidP="009D2D38">
      <w:pPr>
        <w:spacing w:line="240" w:lineRule="auto"/>
        <w:ind w:firstLine="0"/>
        <w:rPr>
          <w:ins w:id="3713" w:author="Caleb Perry" w:date="2018-05-09T17:59:00Z"/>
          <w:rFonts w:ascii="Courier" w:hAnsi="Courier" w:cs="Courier New"/>
          <w:sz w:val="20"/>
          <w:szCs w:val="20"/>
        </w:rPr>
      </w:pPr>
      <w:ins w:id="3714"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232A665" w14:textId="77777777" w:rsidR="009D2D38" w:rsidRPr="009D2D38" w:rsidRDefault="009D2D38" w:rsidP="009D2D38">
      <w:pPr>
        <w:spacing w:line="240" w:lineRule="auto"/>
        <w:ind w:firstLine="0"/>
        <w:rPr>
          <w:ins w:id="3715" w:author="Caleb Perry" w:date="2018-05-09T17:59:00Z"/>
          <w:rFonts w:ascii="Courier" w:hAnsi="Courier" w:cs="Courier New"/>
          <w:sz w:val="20"/>
          <w:szCs w:val="20"/>
        </w:rPr>
      </w:pPr>
      <w:ins w:id="3716"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0C262764" w14:textId="77777777" w:rsidR="009D2D38" w:rsidRPr="009D2D38" w:rsidRDefault="009D2D38" w:rsidP="009D2D38">
      <w:pPr>
        <w:spacing w:line="240" w:lineRule="auto"/>
        <w:ind w:firstLine="0"/>
        <w:rPr>
          <w:ins w:id="3717" w:author="Caleb Perry" w:date="2018-05-09T17:59:00Z"/>
          <w:rFonts w:ascii="Courier" w:hAnsi="Courier" w:cs="Courier New"/>
          <w:sz w:val="20"/>
          <w:szCs w:val="20"/>
        </w:rPr>
      </w:pPr>
      <w:ins w:id="3718"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EC1F1BC" w14:textId="77777777" w:rsidR="009D2D38" w:rsidRPr="009D2D38" w:rsidRDefault="009D2D38" w:rsidP="009D2D38">
      <w:pPr>
        <w:spacing w:line="240" w:lineRule="auto"/>
        <w:ind w:firstLine="0"/>
        <w:rPr>
          <w:ins w:id="3719" w:author="Caleb Perry" w:date="2018-05-09T17:59:00Z"/>
          <w:rFonts w:ascii="Courier" w:hAnsi="Courier" w:cs="Courier New"/>
          <w:sz w:val="20"/>
          <w:szCs w:val="20"/>
        </w:rPr>
      </w:pPr>
      <w:proofErr w:type="spellStart"/>
      <w:ins w:id="3720" w:author="Caleb Perry" w:date="2018-05-09T17:59:00Z">
        <w:r w:rsidRPr="009D2D38">
          <w:rPr>
            <w:rFonts w:ascii="Courier" w:hAnsi="Courier" w:cs="Courier New"/>
            <w:sz w:val="20"/>
            <w:szCs w:val="20"/>
          </w:rPr>
          <w:t>trainset.fit</w:t>
        </w:r>
        <w:proofErr w:type="spellEnd"/>
      </w:ins>
    </w:p>
    <w:p w14:paraId="40700129" w14:textId="77777777" w:rsidR="009D2D38" w:rsidRPr="009D2D38" w:rsidRDefault="009D2D38" w:rsidP="009D2D38">
      <w:pPr>
        <w:spacing w:line="240" w:lineRule="auto"/>
        <w:ind w:firstLine="0"/>
        <w:rPr>
          <w:ins w:id="3721" w:author="Caleb Perry" w:date="2018-05-09T17:59:00Z"/>
          <w:rFonts w:ascii="Courier" w:hAnsi="Courier" w:cs="Courier New"/>
          <w:sz w:val="20"/>
          <w:szCs w:val="20"/>
        </w:rPr>
      </w:pPr>
    </w:p>
    <w:p w14:paraId="23E94FAC" w14:textId="77777777" w:rsidR="009D2D38" w:rsidRPr="009D2D38" w:rsidRDefault="009D2D38" w:rsidP="009D2D38">
      <w:pPr>
        <w:spacing w:line="240" w:lineRule="auto"/>
        <w:ind w:firstLine="0"/>
        <w:rPr>
          <w:ins w:id="3722" w:author="Caleb Perry" w:date="2018-05-09T17:59:00Z"/>
          <w:rFonts w:ascii="Courier" w:hAnsi="Courier" w:cs="Courier New"/>
          <w:sz w:val="20"/>
          <w:szCs w:val="20"/>
        </w:rPr>
      </w:pPr>
      <w:proofErr w:type="spellStart"/>
      <w:proofErr w:type="gramStart"/>
      <w:ins w:id="3723"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48A241CA" w14:textId="77777777" w:rsidR="009D2D38" w:rsidRPr="009D2D38" w:rsidRDefault="009D2D38" w:rsidP="009D2D38">
      <w:pPr>
        <w:spacing w:line="240" w:lineRule="auto"/>
        <w:ind w:firstLine="0"/>
        <w:rPr>
          <w:ins w:id="3724" w:author="Caleb Perry" w:date="2018-05-09T17:59:00Z"/>
          <w:rFonts w:ascii="Courier" w:hAnsi="Courier" w:cs="Courier New"/>
          <w:sz w:val="20"/>
          <w:szCs w:val="20"/>
        </w:rPr>
      </w:pPr>
      <w:proofErr w:type="spellStart"/>
      <w:proofErr w:type="gramStart"/>
      <w:ins w:id="3725" w:author="Caleb Perry" w:date="2018-05-09T17:59:00Z">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 xml:space="preserve"> = TRUE</w:t>
        </w:r>
      </w:ins>
    </w:p>
    <w:p w14:paraId="13C2C717" w14:textId="77777777" w:rsidR="009D2D38" w:rsidRPr="009D2D38" w:rsidRDefault="009D2D38" w:rsidP="009D2D38">
      <w:pPr>
        <w:spacing w:line="240" w:lineRule="auto"/>
        <w:ind w:firstLine="0"/>
        <w:rPr>
          <w:ins w:id="3726" w:author="Caleb Perry" w:date="2018-05-09T17:59:00Z"/>
          <w:rFonts w:ascii="Courier" w:hAnsi="Courier" w:cs="Courier New"/>
          <w:sz w:val="20"/>
          <w:szCs w:val="20"/>
        </w:rPr>
      </w:pPr>
      <w:ins w:id="3727" w:author="Caleb Perry" w:date="2018-05-09T17:59:00Z">
        <w:r w:rsidRPr="009D2D38">
          <w:rPr>
            <w:rFonts w:ascii="Courier" w:hAnsi="Courier" w:cs="Courier New"/>
            <w:sz w:val="20"/>
            <w:szCs w:val="20"/>
          </w:rPr>
          <w:t>for (</w:t>
        </w:r>
        <w:proofErr w:type="spellStart"/>
        <w:r w:rsidRPr="009D2D38">
          <w:rPr>
            <w:rFonts w:ascii="Courier" w:hAnsi="Courier" w:cs="Courier New"/>
            <w:sz w:val="20"/>
            <w:szCs w:val="20"/>
          </w:rPr>
          <w:t>i</w:t>
        </w:r>
        <w:proofErr w:type="spellEnd"/>
        <w:r w:rsidRPr="009D2D38">
          <w:rPr>
            <w:rFonts w:ascii="Courier" w:hAnsi="Courier" w:cs="Courier New"/>
            <w:sz w:val="20"/>
            <w:szCs w:val="20"/>
          </w:rPr>
          <w:t xml:space="preserve"> in </w:t>
        </w:r>
        <w:proofErr w:type="gramStart"/>
        <w:r w:rsidRPr="009D2D38">
          <w:rPr>
            <w:rFonts w:ascii="Courier" w:hAnsi="Courier" w:cs="Courier New"/>
            <w:sz w:val="20"/>
            <w:szCs w:val="20"/>
          </w:rPr>
          <w:t>1:24){</w:t>
        </w:r>
        <w:proofErr w:type="gramEnd"/>
      </w:ins>
    </w:p>
    <w:p w14:paraId="325C75A1" w14:textId="77777777" w:rsidR="009D2D38" w:rsidRPr="009D2D38" w:rsidRDefault="009D2D38" w:rsidP="009D2D38">
      <w:pPr>
        <w:spacing w:line="240" w:lineRule="auto"/>
        <w:ind w:firstLine="0"/>
        <w:rPr>
          <w:ins w:id="3728" w:author="Caleb Perry" w:date="2018-05-09T17:59:00Z"/>
          <w:rFonts w:ascii="Courier" w:hAnsi="Courier" w:cs="Courier New"/>
          <w:sz w:val="20"/>
          <w:szCs w:val="20"/>
        </w:rPr>
      </w:pPr>
      <w:ins w:id="3729"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TRUE</w:t>
        </w:r>
      </w:ins>
    </w:p>
    <w:p w14:paraId="201964C7" w14:textId="77777777" w:rsidR="009D2D38" w:rsidRPr="009D2D38" w:rsidRDefault="009D2D38" w:rsidP="009D2D38">
      <w:pPr>
        <w:spacing w:line="240" w:lineRule="auto"/>
        <w:ind w:firstLine="0"/>
        <w:rPr>
          <w:ins w:id="3730" w:author="Caleb Perry" w:date="2018-05-09T17:59:00Z"/>
          <w:rFonts w:ascii="Courier" w:hAnsi="Courier" w:cs="Courier New"/>
          <w:sz w:val="20"/>
          <w:szCs w:val="20"/>
        </w:rPr>
      </w:pPr>
      <w:ins w:id="3731" w:author="Caleb Perry" w:date="2018-05-09T17:59:00Z">
        <w:r w:rsidRPr="009D2D38">
          <w:rPr>
            <w:rFonts w:ascii="Courier" w:hAnsi="Courier" w:cs="Courier New"/>
            <w:sz w:val="20"/>
            <w:szCs w:val="20"/>
          </w:rPr>
          <w:t xml:space="preserve">  if (</w:t>
        </w:r>
        <w:proofErr w:type="spellStart"/>
        <w:proofErr w:type="gramStart"/>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]&lt;.5){</w:t>
        </w:r>
      </w:ins>
    </w:p>
    <w:p w14:paraId="093BDE1E" w14:textId="77777777" w:rsidR="009D2D38" w:rsidRPr="009D2D38" w:rsidRDefault="009D2D38" w:rsidP="009D2D38">
      <w:pPr>
        <w:spacing w:line="240" w:lineRule="auto"/>
        <w:ind w:firstLine="0"/>
        <w:rPr>
          <w:ins w:id="3732" w:author="Caleb Perry" w:date="2018-05-09T17:59:00Z"/>
          <w:rFonts w:ascii="Courier" w:hAnsi="Courier" w:cs="Courier New"/>
          <w:sz w:val="20"/>
          <w:szCs w:val="20"/>
        </w:rPr>
      </w:pPr>
      <w:ins w:id="3733"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FALSE</w:t>
        </w:r>
      </w:ins>
    </w:p>
    <w:p w14:paraId="58C4E4BC" w14:textId="77777777" w:rsidR="009D2D38" w:rsidRPr="009D2D38" w:rsidRDefault="009D2D38" w:rsidP="009D2D38">
      <w:pPr>
        <w:spacing w:line="240" w:lineRule="auto"/>
        <w:ind w:firstLine="0"/>
        <w:rPr>
          <w:ins w:id="3734" w:author="Caleb Perry" w:date="2018-05-09T17:59:00Z"/>
          <w:rFonts w:ascii="Courier" w:hAnsi="Courier" w:cs="Courier New"/>
          <w:sz w:val="20"/>
          <w:szCs w:val="20"/>
        </w:rPr>
      </w:pPr>
      <w:ins w:id="3735" w:author="Caleb Perry" w:date="2018-05-09T17:59:00Z">
        <w:r w:rsidRPr="009D2D38">
          <w:rPr>
            <w:rFonts w:ascii="Courier" w:hAnsi="Courier" w:cs="Courier New"/>
            <w:sz w:val="20"/>
            <w:szCs w:val="20"/>
          </w:rPr>
          <w:t xml:space="preserve">  }</w:t>
        </w:r>
      </w:ins>
    </w:p>
    <w:p w14:paraId="1487F736" w14:textId="77777777" w:rsidR="009D2D38" w:rsidRPr="009D2D38" w:rsidRDefault="009D2D38" w:rsidP="009D2D38">
      <w:pPr>
        <w:spacing w:line="240" w:lineRule="auto"/>
        <w:ind w:firstLine="0"/>
        <w:rPr>
          <w:ins w:id="3736" w:author="Caleb Perry" w:date="2018-05-09T17:59:00Z"/>
          <w:rFonts w:ascii="Courier" w:hAnsi="Courier" w:cs="Courier New"/>
          <w:sz w:val="20"/>
          <w:szCs w:val="20"/>
        </w:rPr>
      </w:pPr>
      <w:ins w:id="3737" w:author="Caleb Perry" w:date="2018-05-09T17:59:00Z">
        <w:r w:rsidRPr="009D2D38">
          <w:rPr>
            <w:rFonts w:ascii="Courier" w:hAnsi="Courier" w:cs="Courier New"/>
            <w:sz w:val="20"/>
            <w:szCs w:val="20"/>
          </w:rPr>
          <w:t xml:space="preserve">  </w:t>
        </w:r>
      </w:ins>
    </w:p>
    <w:p w14:paraId="3F239035" w14:textId="77777777" w:rsidR="009D2D38" w:rsidRPr="009D2D38" w:rsidRDefault="009D2D38" w:rsidP="009D2D38">
      <w:pPr>
        <w:spacing w:line="240" w:lineRule="auto"/>
        <w:ind w:firstLine="0"/>
        <w:rPr>
          <w:ins w:id="3738" w:author="Caleb Perry" w:date="2018-05-09T17:59:00Z"/>
          <w:rFonts w:ascii="Courier" w:hAnsi="Courier" w:cs="Courier New"/>
          <w:sz w:val="20"/>
          <w:szCs w:val="20"/>
        </w:rPr>
      </w:pPr>
      <w:ins w:id="3739" w:author="Caleb Perry" w:date="2018-05-09T17:59:00Z">
        <w:r w:rsidRPr="009D2D38">
          <w:rPr>
            <w:rFonts w:ascii="Courier" w:hAnsi="Courier" w:cs="Courier New"/>
            <w:sz w:val="20"/>
            <w:szCs w:val="20"/>
          </w:rPr>
          <w:t>}</w:t>
        </w:r>
      </w:ins>
    </w:p>
    <w:p w14:paraId="526026EE" w14:textId="77777777" w:rsidR="009D2D38" w:rsidRPr="009D2D38" w:rsidRDefault="009D2D38" w:rsidP="009D2D38">
      <w:pPr>
        <w:spacing w:line="240" w:lineRule="auto"/>
        <w:ind w:firstLine="0"/>
        <w:rPr>
          <w:ins w:id="3740" w:author="Caleb Perry" w:date="2018-05-09T17:59:00Z"/>
          <w:rFonts w:ascii="Courier" w:hAnsi="Courier" w:cs="Courier New"/>
          <w:sz w:val="20"/>
          <w:szCs w:val="20"/>
        </w:rPr>
      </w:pPr>
    </w:p>
    <w:p w14:paraId="51F60198" w14:textId="224308E5" w:rsidR="009D2D38" w:rsidRPr="009D2D38" w:rsidRDefault="009D2D38" w:rsidP="009D2D38">
      <w:pPr>
        <w:spacing w:line="240" w:lineRule="auto"/>
        <w:ind w:firstLine="0"/>
        <w:rPr>
          <w:ins w:id="3741" w:author="Caleb Perry" w:date="2018-05-09T17:59:00Z"/>
          <w:rFonts w:ascii="Courier" w:hAnsi="Courier" w:cs="Courier New"/>
          <w:sz w:val="20"/>
          <w:szCs w:val="20"/>
        </w:rPr>
      </w:pPr>
      <w:proofErr w:type="spellStart"/>
      <w:proofErr w:type="gramStart"/>
      <w:ins w:id="3742" w:author="Caleb Perry" w:date="2018-05-09T17:59:00Z">
        <w:r w:rsidRPr="009D2D38">
          <w:rPr>
            <w:rFonts w:ascii="Courier" w:hAnsi="Courier" w:cs="Courier New"/>
            <w:sz w:val="20"/>
            <w:szCs w:val="20"/>
          </w:rPr>
          <w:t>confusionMatrix</w:t>
        </w:r>
        <w:proofErr w:type="spellEnd"/>
        <w:r w:rsidRPr="009D2D38">
          <w:rPr>
            <w:rFonts w:ascii="Courier" w:hAnsi="Courier" w:cs="Courier New"/>
            <w:sz w:val="20"/>
            <w:szCs w:val="20"/>
          </w:rPr>
          <w:t>(</w:t>
        </w:r>
        <w:proofErr w:type="gramEnd"/>
        <w:r w:rsidRPr="009D2D38">
          <w:rPr>
            <w:rFonts w:ascii="Courier" w:hAnsi="Courier" w:cs="Courier New"/>
            <w:sz w:val="20"/>
            <w:szCs w:val="20"/>
          </w:rPr>
          <w:t xml:space="preserve">y, </w:t>
        </w:r>
        <w:proofErr w:type="spellStart"/>
        <w:r w:rsidRPr="009D2D38">
          <w:rPr>
            <w:rFonts w:ascii="Courier" w:hAnsi="Courier" w:cs="Courier New"/>
            <w:sz w:val="20"/>
            <w:szCs w:val="20"/>
          </w:rPr>
          <w:t>trainset.prediction</w:t>
        </w:r>
        <w:proofErr w:type="spellEnd"/>
        <w:r w:rsidRPr="009D2D38">
          <w:rPr>
            <w:rFonts w:ascii="Courier" w:hAnsi="Courier" w:cs="Courier New"/>
            <w:sz w:val="20"/>
            <w:szCs w:val="20"/>
          </w:rPr>
          <w:t>)</w:t>
        </w:r>
      </w:ins>
    </w:p>
    <w:p w14:paraId="65A7F570" w14:textId="77777777" w:rsidR="009D2D38" w:rsidRPr="009D2D38" w:rsidRDefault="009D2D38" w:rsidP="009D2D38">
      <w:pPr>
        <w:spacing w:line="240" w:lineRule="auto"/>
        <w:ind w:firstLine="0"/>
        <w:rPr>
          <w:ins w:id="3743" w:author="Caleb Perry" w:date="2018-05-09T17:59:00Z"/>
          <w:rFonts w:ascii="Courier" w:hAnsi="Courier" w:cs="Courier New"/>
          <w:sz w:val="20"/>
          <w:szCs w:val="20"/>
        </w:rPr>
      </w:pPr>
    </w:p>
    <w:p w14:paraId="777FC5FE" w14:textId="77777777" w:rsidR="009D2D38" w:rsidRPr="009D2D38" w:rsidRDefault="009D2D38" w:rsidP="009D2D38">
      <w:pPr>
        <w:spacing w:line="240" w:lineRule="auto"/>
        <w:ind w:firstLine="0"/>
        <w:rPr>
          <w:ins w:id="3744" w:author="Caleb Perry" w:date="2018-05-09T17:59:00Z"/>
          <w:rFonts w:ascii="Courier" w:hAnsi="Courier" w:cs="Courier New"/>
          <w:sz w:val="20"/>
          <w:szCs w:val="20"/>
        </w:rPr>
      </w:pPr>
      <w:proofErr w:type="spellStart"/>
      <w:proofErr w:type="gramStart"/>
      <w:ins w:id="3745"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7BDB8839" w14:textId="77777777" w:rsidR="009D2D38" w:rsidRPr="009D2D38" w:rsidRDefault="009D2D38" w:rsidP="009D2D38">
      <w:pPr>
        <w:spacing w:line="240" w:lineRule="auto"/>
        <w:ind w:firstLine="0"/>
        <w:rPr>
          <w:ins w:id="3746" w:author="Caleb Perry" w:date="2018-05-09T17:59:00Z"/>
          <w:rFonts w:ascii="Courier" w:hAnsi="Courier" w:cs="Courier New"/>
          <w:sz w:val="20"/>
          <w:szCs w:val="20"/>
        </w:rPr>
      </w:pPr>
    </w:p>
    <w:p w14:paraId="3005E2BA" w14:textId="77777777" w:rsidR="009D2D38" w:rsidRPr="009D2D38" w:rsidRDefault="009D2D38" w:rsidP="009D2D38">
      <w:pPr>
        <w:spacing w:line="240" w:lineRule="auto"/>
        <w:ind w:firstLine="0"/>
        <w:rPr>
          <w:ins w:id="3747" w:author="Caleb Perry" w:date="2018-05-09T17:59:00Z"/>
          <w:rFonts w:ascii="Courier" w:hAnsi="Courier" w:cs="Courier New"/>
          <w:sz w:val="20"/>
          <w:szCs w:val="20"/>
        </w:rPr>
      </w:pPr>
      <w:ins w:id="3748"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6CD7C253" w14:textId="77777777" w:rsidR="009D2D38" w:rsidRPr="009D2D38" w:rsidRDefault="009D2D38" w:rsidP="009D2D38">
      <w:pPr>
        <w:spacing w:line="240" w:lineRule="auto"/>
        <w:ind w:firstLine="0"/>
        <w:rPr>
          <w:ins w:id="3749" w:author="Caleb Perry" w:date="2018-05-09T17:59:00Z"/>
          <w:rFonts w:ascii="Courier" w:hAnsi="Courier" w:cs="Courier New"/>
          <w:sz w:val="20"/>
          <w:szCs w:val="20"/>
        </w:rPr>
      </w:pPr>
      <w:ins w:id="3750"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2C46D24E" w14:textId="77777777" w:rsidR="009D2D38" w:rsidRPr="009D2D38" w:rsidRDefault="009D2D38" w:rsidP="009D2D38">
      <w:pPr>
        <w:spacing w:line="240" w:lineRule="auto"/>
        <w:ind w:firstLine="0"/>
        <w:rPr>
          <w:ins w:id="3751" w:author="Caleb Perry" w:date="2018-05-09T17:59:00Z"/>
          <w:rFonts w:ascii="Courier" w:hAnsi="Courier" w:cs="Courier New"/>
          <w:sz w:val="20"/>
          <w:szCs w:val="20"/>
        </w:rPr>
      </w:pPr>
      <w:ins w:id="3752"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33FEC065" w14:textId="77777777" w:rsidR="009D2D38" w:rsidRPr="009D2D38" w:rsidRDefault="009D2D38" w:rsidP="009D2D38">
      <w:pPr>
        <w:spacing w:line="240" w:lineRule="auto"/>
        <w:ind w:firstLine="0"/>
        <w:rPr>
          <w:ins w:id="3753" w:author="Caleb Perry" w:date="2018-05-09T17:59:00Z"/>
          <w:rFonts w:ascii="Courier" w:hAnsi="Courier" w:cs="Courier New"/>
          <w:sz w:val="20"/>
          <w:szCs w:val="20"/>
        </w:rPr>
      </w:pPr>
      <w:ins w:id="3754"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4F27B629" w14:textId="77777777" w:rsidR="009D2D38" w:rsidRPr="009D2D38" w:rsidRDefault="009D2D38" w:rsidP="009D2D38">
      <w:pPr>
        <w:spacing w:line="240" w:lineRule="auto"/>
        <w:ind w:firstLine="0"/>
        <w:rPr>
          <w:ins w:id="3755" w:author="Caleb Perry" w:date="2018-05-09T17:59:00Z"/>
          <w:rFonts w:ascii="Courier" w:hAnsi="Courier" w:cs="Courier New"/>
          <w:sz w:val="20"/>
          <w:szCs w:val="20"/>
        </w:rPr>
      </w:pPr>
      <w:proofErr w:type="spellStart"/>
      <w:ins w:id="3756" w:author="Caleb Perry" w:date="2018-05-09T17:59:00Z">
        <w:r w:rsidRPr="009D2D38">
          <w:rPr>
            <w:rFonts w:ascii="Courier" w:hAnsi="Courier" w:cs="Courier New"/>
            <w:sz w:val="20"/>
            <w:szCs w:val="20"/>
          </w:rPr>
          <w:t>trainset.fit</w:t>
        </w:r>
        <w:proofErr w:type="spellEnd"/>
      </w:ins>
    </w:p>
    <w:p w14:paraId="41842A12" w14:textId="77777777" w:rsidR="009D2D38" w:rsidRPr="009D2D38" w:rsidRDefault="009D2D38" w:rsidP="009D2D38">
      <w:pPr>
        <w:spacing w:line="240" w:lineRule="auto"/>
        <w:ind w:firstLine="0"/>
        <w:rPr>
          <w:ins w:id="3757" w:author="Caleb Perry" w:date="2018-05-09T17:59:00Z"/>
          <w:rFonts w:ascii="Courier" w:hAnsi="Courier" w:cs="Courier New"/>
          <w:sz w:val="20"/>
          <w:szCs w:val="20"/>
        </w:rPr>
      </w:pPr>
    </w:p>
    <w:p w14:paraId="064ED2F4" w14:textId="77777777" w:rsidR="009D2D38" w:rsidRPr="009D2D38" w:rsidRDefault="009D2D38" w:rsidP="009D2D38">
      <w:pPr>
        <w:spacing w:line="240" w:lineRule="auto"/>
        <w:ind w:firstLine="0"/>
        <w:rPr>
          <w:ins w:id="3758" w:author="Caleb Perry" w:date="2018-05-09T17:59:00Z"/>
          <w:rFonts w:ascii="Courier" w:hAnsi="Courier" w:cs="Courier New"/>
          <w:sz w:val="20"/>
          <w:szCs w:val="20"/>
        </w:rPr>
      </w:pPr>
      <w:ins w:id="3759" w:author="Caleb Perry" w:date="2018-05-09T17:59:00Z">
        <w:r w:rsidRPr="009D2D38">
          <w:rPr>
            <w:rFonts w:ascii="Courier" w:hAnsi="Courier" w:cs="Courier New"/>
            <w:sz w:val="20"/>
            <w:szCs w:val="20"/>
          </w:rPr>
          <w:t># ILMN_1667804 = dataset3[3701]</w:t>
        </w:r>
      </w:ins>
    </w:p>
    <w:p w14:paraId="18FF8906" w14:textId="77777777" w:rsidR="009D2D38" w:rsidRPr="009D2D38" w:rsidRDefault="009D2D38" w:rsidP="009D2D38">
      <w:pPr>
        <w:spacing w:line="240" w:lineRule="auto"/>
        <w:ind w:firstLine="0"/>
        <w:rPr>
          <w:ins w:id="3760" w:author="Caleb Perry" w:date="2018-05-09T17:59:00Z"/>
          <w:rFonts w:ascii="Courier" w:hAnsi="Courier" w:cs="Courier New"/>
          <w:sz w:val="20"/>
          <w:szCs w:val="20"/>
        </w:rPr>
      </w:pPr>
      <w:ins w:id="3761" w:author="Caleb Perry" w:date="2018-05-09T17:59:00Z">
        <w:r w:rsidRPr="009D2D38">
          <w:rPr>
            <w:rFonts w:ascii="Courier" w:hAnsi="Courier" w:cs="Courier New"/>
            <w:sz w:val="20"/>
            <w:szCs w:val="20"/>
          </w:rPr>
          <w:t># ILMN_1651769 = dataset3[161]</w:t>
        </w:r>
      </w:ins>
    </w:p>
    <w:p w14:paraId="1E386F5E" w14:textId="77777777" w:rsidR="009D2D38" w:rsidRPr="009D2D38" w:rsidRDefault="009D2D38" w:rsidP="009D2D38">
      <w:pPr>
        <w:spacing w:line="240" w:lineRule="auto"/>
        <w:ind w:firstLine="0"/>
        <w:rPr>
          <w:ins w:id="3762" w:author="Caleb Perry" w:date="2018-05-09T17:59:00Z"/>
          <w:rFonts w:ascii="Courier" w:hAnsi="Courier" w:cs="Courier New"/>
          <w:sz w:val="20"/>
          <w:szCs w:val="20"/>
        </w:rPr>
      </w:pPr>
    </w:p>
    <w:p w14:paraId="761527DC" w14:textId="77777777" w:rsidR="009D2D38" w:rsidRPr="009D2D38" w:rsidRDefault="009D2D38" w:rsidP="009D2D38">
      <w:pPr>
        <w:spacing w:line="240" w:lineRule="auto"/>
        <w:ind w:firstLine="0"/>
        <w:rPr>
          <w:ins w:id="3763" w:author="Caleb Perry" w:date="2018-05-09T17:59:00Z"/>
          <w:rFonts w:ascii="Courier" w:hAnsi="Courier" w:cs="Courier New"/>
          <w:sz w:val="20"/>
          <w:szCs w:val="20"/>
        </w:rPr>
      </w:pPr>
      <w:proofErr w:type="spellStart"/>
      <w:ins w:id="3764"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[3701] = FALSE</w:t>
        </w:r>
      </w:ins>
    </w:p>
    <w:p w14:paraId="24A72466" w14:textId="77777777" w:rsidR="009D2D38" w:rsidRPr="009D2D38" w:rsidRDefault="009D2D38" w:rsidP="009D2D38">
      <w:pPr>
        <w:spacing w:line="240" w:lineRule="auto"/>
        <w:ind w:firstLine="0"/>
        <w:rPr>
          <w:ins w:id="3765" w:author="Caleb Perry" w:date="2018-05-09T17:59:00Z"/>
          <w:rFonts w:ascii="Courier" w:hAnsi="Courier" w:cs="Courier New"/>
          <w:sz w:val="20"/>
          <w:szCs w:val="20"/>
        </w:rPr>
      </w:pPr>
      <w:proofErr w:type="spellStart"/>
      <w:ins w:id="3766" w:author="Caleb Perry" w:date="2018-05-09T17:59:00Z">
        <w:r w:rsidRPr="009D2D38">
          <w:rPr>
            <w:rFonts w:ascii="Courier" w:hAnsi="Courier" w:cs="Courier New"/>
            <w:sz w:val="20"/>
            <w:szCs w:val="20"/>
          </w:rPr>
          <w:t>importFactors.append</w:t>
        </w:r>
        <w:proofErr w:type="spellEnd"/>
        <w:r w:rsidRPr="009D2D38">
          <w:rPr>
            <w:rFonts w:ascii="Courier" w:hAnsi="Courier" w:cs="Courier New"/>
            <w:sz w:val="20"/>
            <w:szCs w:val="20"/>
          </w:rPr>
          <w:t>[161] = FALSE</w:t>
        </w:r>
      </w:ins>
    </w:p>
    <w:p w14:paraId="3B2C3219" w14:textId="77777777" w:rsidR="009D2D38" w:rsidRPr="009D2D38" w:rsidRDefault="009D2D38" w:rsidP="009D2D38">
      <w:pPr>
        <w:spacing w:line="240" w:lineRule="auto"/>
        <w:ind w:firstLine="0"/>
        <w:rPr>
          <w:ins w:id="3767" w:author="Caleb Perry" w:date="2018-05-09T17:59:00Z"/>
          <w:rFonts w:ascii="Courier" w:hAnsi="Courier" w:cs="Courier New"/>
          <w:sz w:val="20"/>
          <w:szCs w:val="20"/>
        </w:rPr>
      </w:pPr>
      <w:ins w:id="3768" w:author="Caleb Perry" w:date="2018-05-09T17:59:00Z">
        <w:r w:rsidRPr="009D2D38">
          <w:rPr>
            <w:rFonts w:ascii="Courier" w:hAnsi="Courier" w:cs="Courier New"/>
            <w:sz w:val="20"/>
            <w:szCs w:val="20"/>
          </w:rPr>
          <w:t>dataset8 &lt;- dataset3</w:t>
        </w:r>
        <w:proofErr w:type="gramStart"/>
        <w:r w:rsidRPr="009D2D38">
          <w:rPr>
            <w:rFonts w:ascii="Courier" w:hAnsi="Courier" w:cs="Courier New"/>
            <w:sz w:val="20"/>
            <w:szCs w:val="20"/>
          </w:rPr>
          <w:t>[,</w:t>
        </w:r>
        <w:proofErr w:type="spellStart"/>
        <w:r w:rsidRPr="009D2D38">
          <w:rPr>
            <w:rFonts w:ascii="Courier" w:hAnsi="Courier" w:cs="Courier New"/>
            <w:sz w:val="20"/>
            <w:szCs w:val="20"/>
          </w:rPr>
          <w:t>importFactors.append</w:t>
        </w:r>
        <w:proofErr w:type="spellEnd"/>
        <w:proofErr w:type="gramEnd"/>
        <w:r w:rsidRPr="009D2D38">
          <w:rPr>
            <w:rFonts w:ascii="Courier" w:hAnsi="Courier" w:cs="Courier New"/>
            <w:sz w:val="20"/>
            <w:szCs w:val="20"/>
          </w:rPr>
          <w:t>]</w:t>
        </w:r>
      </w:ins>
    </w:p>
    <w:p w14:paraId="298AC924" w14:textId="77777777" w:rsidR="009D2D38" w:rsidRPr="009D2D38" w:rsidRDefault="009D2D38" w:rsidP="009D2D38">
      <w:pPr>
        <w:spacing w:line="240" w:lineRule="auto"/>
        <w:ind w:firstLine="0"/>
        <w:rPr>
          <w:ins w:id="3769" w:author="Caleb Perry" w:date="2018-05-09T17:59:00Z"/>
          <w:rFonts w:ascii="Courier" w:hAnsi="Courier" w:cs="Courier New"/>
          <w:sz w:val="20"/>
          <w:szCs w:val="20"/>
        </w:rPr>
      </w:pPr>
      <w:proofErr w:type="spellStart"/>
      <w:ins w:id="3770" w:author="Caleb Perry" w:date="2018-05-09T17:59:00Z">
        <w:r w:rsidRPr="009D2D38">
          <w:rPr>
            <w:rFonts w:ascii="Courier" w:hAnsi="Courier" w:cs="Courier New"/>
            <w:sz w:val="20"/>
            <w:szCs w:val="20"/>
          </w:rPr>
          <w:t>trainset.fit</w:t>
        </w:r>
        <w:proofErr w:type="spellEnd"/>
        <w:r w:rsidRPr="009D2D38">
          <w:rPr>
            <w:rFonts w:ascii="Courier" w:hAnsi="Courier" w:cs="Courier New"/>
            <w:sz w:val="20"/>
            <w:szCs w:val="20"/>
          </w:rPr>
          <w:t>&lt;-</w:t>
        </w:r>
        <w:proofErr w:type="gramStart"/>
        <w:r w:rsidRPr="009D2D38">
          <w:rPr>
            <w:rFonts w:ascii="Courier" w:hAnsi="Courier" w:cs="Courier New"/>
            <w:sz w:val="20"/>
            <w:szCs w:val="20"/>
          </w:rPr>
          <w:t>tree(</w:t>
        </w:r>
        <w:proofErr w:type="gramEnd"/>
        <w:r w:rsidRPr="009D2D38">
          <w:rPr>
            <w:rFonts w:ascii="Courier" w:hAnsi="Courier" w:cs="Courier New"/>
            <w:sz w:val="20"/>
            <w:szCs w:val="20"/>
          </w:rPr>
          <w:t xml:space="preserve">y~., data=dataset8) </w:t>
        </w:r>
      </w:ins>
    </w:p>
    <w:p w14:paraId="4C533EAC" w14:textId="77777777" w:rsidR="009D2D38" w:rsidRPr="009D2D38" w:rsidRDefault="009D2D38" w:rsidP="009D2D38">
      <w:pPr>
        <w:spacing w:line="240" w:lineRule="auto"/>
        <w:ind w:firstLine="0"/>
        <w:rPr>
          <w:ins w:id="3771" w:author="Caleb Perry" w:date="2018-05-09T17:59:00Z"/>
          <w:rFonts w:ascii="Courier" w:hAnsi="Courier" w:cs="Courier New"/>
          <w:sz w:val="20"/>
          <w:szCs w:val="20"/>
        </w:rPr>
      </w:pPr>
    </w:p>
    <w:p w14:paraId="30982919" w14:textId="77777777" w:rsidR="009D2D38" w:rsidRPr="009D2D38" w:rsidRDefault="009D2D38" w:rsidP="009D2D38">
      <w:pPr>
        <w:spacing w:line="240" w:lineRule="auto"/>
        <w:ind w:firstLine="0"/>
        <w:rPr>
          <w:ins w:id="3772" w:author="Caleb Perry" w:date="2018-05-09T17:59:00Z"/>
          <w:rFonts w:ascii="Courier" w:hAnsi="Courier" w:cs="Courier New"/>
          <w:sz w:val="20"/>
          <w:szCs w:val="20"/>
        </w:rPr>
      </w:pPr>
      <w:ins w:id="3773" w:author="Caleb Perry" w:date="2018-05-09T17:59:00Z">
        <w:r w:rsidRPr="009D2D38">
          <w:rPr>
            <w:rFonts w:ascii="Courier" w:hAnsi="Courier" w:cs="Courier New"/>
            <w:sz w:val="20"/>
            <w:szCs w:val="20"/>
          </w:rPr>
          <w:t>summary(</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586D6B0A" w14:textId="77777777" w:rsidR="009D2D38" w:rsidRPr="009D2D38" w:rsidRDefault="009D2D38" w:rsidP="009D2D38">
      <w:pPr>
        <w:spacing w:line="240" w:lineRule="auto"/>
        <w:ind w:firstLine="0"/>
        <w:rPr>
          <w:ins w:id="3774" w:author="Caleb Perry" w:date="2018-05-09T17:59:00Z"/>
          <w:rFonts w:ascii="Courier" w:hAnsi="Courier" w:cs="Courier New"/>
          <w:sz w:val="20"/>
          <w:szCs w:val="20"/>
        </w:rPr>
      </w:pPr>
      <w:ins w:id="3775" w:author="Caleb Perry" w:date="2018-05-09T17:59:00Z">
        <w:r w:rsidRPr="009D2D38">
          <w:rPr>
            <w:rFonts w:ascii="Courier" w:hAnsi="Courier" w:cs="Courier New"/>
            <w:sz w:val="20"/>
            <w:szCs w:val="20"/>
          </w:rPr>
          <w:t>print(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78B038FE" w14:textId="77777777" w:rsidR="009D2D38" w:rsidRPr="009D2D38" w:rsidRDefault="009D2D38" w:rsidP="009D2D38">
      <w:pPr>
        <w:spacing w:line="240" w:lineRule="auto"/>
        <w:ind w:firstLine="0"/>
        <w:rPr>
          <w:ins w:id="3776" w:author="Caleb Perry" w:date="2018-05-09T17:59:00Z"/>
          <w:rFonts w:ascii="Courier" w:hAnsi="Courier" w:cs="Courier New"/>
          <w:sz w:val="20"/>
          <w:szCs w:val="20"/>
        </w:rPr>
      </w:pPr>
      <w:ins w:id="3777" w:author="Caleb Perry" w:date="2018-05-09T17:59:00Z">
        <w:r w:rsidRPr="009D2D38">
          <w:rPr>
            <w:rFonts w:ascii="Courier" w:hAnsi="Courier" w:cs="Courier New"/>
            <w:sz w:val="20"/>
            <w:szCs w:val="20"/>
          </w:rPr>
          <w:t>plot(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w:t>
        </w:r>
      </w:ins>
    </w:p>
    <w:p w14:paraId="1B876ABA" w14:textId="77777777" w:rsidR="009D2D38" w:rsidRPr="009D2D38" w:rsidRDefault="009D2D38" w:rsidP="009D2D38">
      <w:pPr>
        <w:spacing w:line="240" w:lineRule="auto"/>
        <w:ind w:firstLine="0"/>
        <w:rPr>
          <w:ins w:id="3778" w:author="Caleb Perry" w:date="2018-05-09T17:59:00Z"/>
          <w:rFonts w:ascii="Courier" w:hAnsi="Courier" w:cs="Courier New"/>
          <w:sz w:val="20"/>
          <w:szCs w:val="20"/>
        </w:rPr>
      </w:pPr>
      <w:ins w:id="3779" w:author="Caleb Perry" w:date="2018-05-09T17:59:00Z">
        <w:r w:rsidRPr="009D2D38">
          <w:rPr>
            <w:rFonts w:ascii="Courier" w:hAnsi="Courier" w:cs="Courier New"/>
            <w:sz w:val="20"/>
            <w:szCs w:val="20"/>
          </w:rPr>
          <w:t>text(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w:t>
        </w:r>
      </w:ins>
    </w:p>
    <w:p w14:paraId="35161E30" w14:textId="77777777" w:rsidR="009D2D38" w:rsidRPr="009D2D38" w:rsidRDefault="009D2D38" w:rsidP="009D2D38">
      <w:pPr>
        <w:spacing w:line="240" w:lineRule="auto"/>
        <w:ind w:firstLine="0"/>
        <w:rPr>
          <w:ins w:id="3780" w:author="Caleb Perry" w:date="2018-05-09T17:59:00Z"/>
          <w:rFonts w:ascii="Courier" w:hAnsi="Courier" w:cs="Courier New"/>
          <w:sz w:val="20"/>
          <w:szCs w:val="20"/>
        </w:rPr>
      </w:pPr>
      <w:proofErr w:type="spellStart"/>
      <w:ins w:id="3781" w:author="Caleb Perry" w:date="2018-05-09T17:59:00Z">
        <w:r w:rsidRPr="009D2D38">
          <w:rPr>
            <w:rFonts w:ascii="Courier" w:hAnsi="Courier" w:cs="Courier New"/>
            <w:sz w:val="20"/>
            <w:szCs w:val="20"/>
          </w:rPr>
          <w:t>trainset.fit</w:t>
        </w:r>
        <w:proofErr w:type="spellEnd"/>
      </w:ins>
    </w:p>
    <w:p w14:paraId="2C90EF41" w14:textId="77777777" w:rsidR="009D2D38" w:rsidRPr="009D2D38" w:rsidRDefault="009D2D38" w:rsidP="009D2D38">
      <w:pPr>
        <w:spacing w:line="240" w:lineRule="auto"/>
        <w:ind w:firstLine="0"/>
        <w:rPr>
          <w:ins w:id="3782" w:author="Caleb Perry" w:date="2018-05-09T17:59:00Z"/>
          <w:rFonts w:ascii="Courier" w:hAnsi="Courier" w:cs="Courier New"/>
          <w:sz w:val="20"/>
          <w:szCs w:val="20"/>
        </w:rPr>
      </w:pPr>
    </w:p>
    <w:p w14:paraId="4F3765F5" w14:textId="77777777" w:rsidR="009D2D38" w:rsidRPr="009D2D38" w:rsidRDefault="009D2D38" w:rsidP="009D2D38">
      <w:pPr>
        <w:spacing w:line="240" w:lineRule="auto"/>
        <w:ind w:firstLine="0"/>
        <w:rPr>
          <w:ins w:id="3783" w:author="Caleb Perry" w:date="2018-05-09T17:59:00Z"/>
          <w:rFonts w:ascii="Courier" w:hAnsi="Courier" w:cs="Courier New"/>
          <w:sz w:val="20"/>
          <w:szCs w:val="20"/>
        </w:rPr>
      </w:pPr>
      <w:proofErr w:type="spellStart"/>
      <w:proofErr w:type="gramStart"/>
      <w:ins w:id="3784" w:author="Caleb Perry" w:date="2018-05-09T17:59:00Z">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 xml:space="preserve"> &lt;- predict(</w:t>
        </w:r>
        <w:proofErr w:type="spellStart"/>
        <w:r w:rsidRPr="009D2D38">
          <w:rPr>
            <w:rFonts w:ascii="Courier" w:hAnsi="Courier" w:cs="Courier New"/>
            <w:sz w:val="20"/>
            <w:szCs w:val="20"/>
          </w:rPr>
          <w:t>trainset.fit</w:t>
        </w:r>
        <w:proofErr w:type="spellEnd"/>
        <w:r w:rsidRPr="009D2D38">
          <w:rPr>
            <w:rFonts w:ascii="Courier" w:hAnsi="Courier" w:cs="Courier New"/>
            <w:sz w:val="20"/>
            <w:szCs w:val="20"/>
          </w:rPr>
          <w:t xml:space="preserve">, dataset8) </w:t>
        </w:r>
      </w:ins>
    </w:p>
    <w:p w14:paraId="1B4F3D93" w14:textId="77777777" w:rsidR="009D2D38" w:rsidRPr="009D2D38" w:rsidRDefault="009D2D38" w:rsidP="009D2D38">
      <w:pPr>
        <w:spacing w:line="240" w:lineRule="auto"/>
        <w:ind w:firstLine="0"/>
        <w:rPr>
          <w:ins w:id="3785" w:author="Caleb Perry" w:date="2018-05-09T17:59:00Z"/>
          <w:rFonts w:ascii="Courier" w:hAnsi="Courier" w:cs="Courier New"/>
          <w:sz w:val="20"/>
          <w:szCs w:val="20"/>
        </w:rPr>
      </w:pPr>
      <w:proofErr w:type="spellStart"/>
      <w:proofErr w:type="gramStart"/>
      <w:ins w:id="3786" w:author="Caleb Perry" w:date="2018-05-09T17:59:00Z">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 xml:space="preserve"> = TRUE</w:t>
        </w:r>
      </w:ins>
    </w:p>
    <w:p w14:paraId="49F9F483" w14:textId="77777777" w:rsidR="009D2D38" w:rsidRPr="009D2D38" w:rsidRDefault="009D2D38" w:rsidP="009D2D38">
      <w:pPr>
        <w:spacing w:line="240" w:lineRule="auto"/>
        <w:ind w:firstLine="0"/>
        <w:rPr>
          <w:ins w:id="3787" w:author="Caleb Perry" w:date="2018-05-09T17:59:00Z"/>
          <w:rFonts w:ascii="Courier" w:hAnsi="Courier" w:cs="Courier New"/>
          <w:sz w:val="20"/>
          <w:szCs w:val="20"/>
        </w:rPr>
      </w:pPr>
      <w:ins w:id="3788" w:author="Caleb Perry" w:date="2018-05-09T17:59:00Z">
        <w:r w:rsidRPr="009D2D38">
          <w:rPr>
            <w:rFonts w:ascii="Courier" w:hAnsi="Courier" w:cs="Courier New"/>
            <w:sz w:val="20"/>
            <w:szCs w:val="20"/>
          </w:rPr>
          <w:t>for (</w:t>
        </w:r>
        <w:proofErr w:type="spellStart"/>
        <w:r w:rsidRPr="009D2D38">
          <w:rPr>
            <w:rFonts w:ascii="Courier" w:hAnsi="Courier" w:cs="Courier New"/>
            <w:sz w:val="20"/>
            <w:szCs w:val="20"/>
          </w:rPr>
          <w:t>i</w:t>
        </w:r>
        <w:proofErr w:type="spellEnd"/>
        <w:r w:rsidRPr="009D2D38">
          <w:rPr>
            <w:rFonts w:ascii="Courier" w:hAnsi="Courier" w:cs="Courier New"/>
            <w:sz w:val="20"/>
            <w:szCs w:val="20"/>
          </w:rPr>
          <w:t xml:space="preserve"> in </w:t>
        </w:r>
        <w:proofErr w:type="gramStart"/>
        <w:r w:rsidRPr="009D2D38">
          <w:rPr>
            <w:rFonts w:ascii="Courier" w:hAnsi="Courier" w:cs="Courier New"/>
            <w:sz w:val="20"/>
            <w:szCs w:val="20"/>
          </w:rPr>
          <w:t>1:24){</w:t>
        </w:r>
        <w:proofErr w:type="gramEnd"/>
      </w:ins>
    </w:p>
    <w:p w14:paraId="152623B4" w14:textId="77777777" w:rsidR="009D2D38" w:rsidRPr="009D2D38" w:rsidRDefault="009D2D38" w:rsidP="009D2D38">
      <w:pPr>
        <w:spacing w:line="240" w:lineRule="auto"/>
        <w:ind w:firstLine="0"/>
        <w:rPr>
          <w:ins w:id="3789" w:author="Caleb Perry" w:date="2018-05-09T17:59:00Z"/>
          <w:rFonts w:ascii="Courier" w:hAnsi="Courier" w:cs="Courier New"/>
          <w:sz w:val="20"/>
          <w:szCs w:val="20"/>
        </w:rPr>
      </w:pPr>
      <w:ins w:id="3790"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TRUE</w:t>
        </w:r>
      </w:ins>
    </w:p>
    <w:p w14:paraId="73346942" w14:textId="77777777" w:rsidR="009D2D38" w:rsidRPr="009D2D38" w:rsidRDefault="009D2D38" w:rsidP="009D2D38">
      <w:pPr>
        <w:spacing w:line="240" w:lineRule="auto"/>
        <w:ind w:firstLine="0"/>
        <w:rPr>
          <w:ins w:id="3791" w:author="Caleb Perry" w:date="2018-05-09T17:59:00Z"/>
          <w:rFonts w:ascii="Courier" w:hAnsi="Courier" w:cs="Courier New"/>
          <w:sz w:val="20"/>
          <w:szCs w:val="20"/>
        </w:rPr>
      </w:pPr>
      <w:ins w:id="3792" w:author="Caleb Perry" w:date="2018-05-09T17:59:00Z">
        <w:r w:rsidRPr="009D2D38">
          <w:rPr>
            <w:rFonts w:ascii="Courier" w:hAnsi="Courier" w:cs="Courier New"/>
            <w:sz w:val="20"/>
            <w:szCs w:val="20"/>
          </w:rPr>
          <w:t xml:space="preserve">  if (</w:t>
        </w:r>
        <w:proofErr w:type="spellStart"/>
        <w:proofErr w:type="gramStart"/>
        <w:r w:rsidRPr="009D2D38">
          <w:rPr>
            <w:rFonts w:ascii="Courier" w:hAnsi="Courier" w:cs="Courier New"/>
            <w:sz w:val="20"/>
            <w:szCs w:val="20"/>
          </w:rPr>
          <w:t>trainset.predict</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]&lt;.5){</w:t>
        </w:r>
      </w:ins>
    </w:p>
    <w:p w14:paraId="3CB70402" w14:textId="77777777" w:rsidR="009D2D38" w:rsidRPr="009D2D38" w:rsidRDefault="009D2D38" w:rsidP="009D2D38">
      <w:pPr>
        <w:spacing w:line="240" w:lineRule="auto"/>
        <w:ind w:firstLine="0"/>
        <w:rPr>
          <w:ins w:id="3793" w:author="Caleb Perry" w:date="2018-05-09T17:59:00Z"/>
          <w:rFonts w:ascii="Courier" w:hAnsi="Courier" w:cs="Courier New"/>
          <w:sz w:val="20"/>
          <w:szCs w:val="20"/>
        </w:rPr>
      </w:pPr>
      <w:ins w:id="3794" w:author="Caleb Perry" w:date="2018-05-09T17:59:00Z">
        <w:r w:rsidRPr="009D2D38">
          <w:rPr>
            <w:rFonts w:ascii="Courier" w:hAnsi="Courier" w:cs="Courier New"/>
            <w:sz w:val="20"/>
            <w:szCs w:val="20"/>
          </w:rPr>
          <w:t xml:space="preserve">    </w:t>
        </w:r>
        <w:proofErr w:type="spellStart"/>
        <w:proofErr w:type="gramStart"/>
        <w:r w:rsidRPr="009D2D38">
          <w:rPr>
            <w:rFonts w:ascii="Courier" w:hAnsi="Courier" w:cs="Courier New"/>
            <w:sz w:val="20"/>
            <w:szCs w:val="20"/>
          </w:rPr>
          <w:t>trainset.prediction</w:t>
        </w:r>
        <w:proofErr w:type="spellEnd"/>
        <w:proofErr w:type="gramEnd"/>
        <w:r w:rsidRPr="009D2D38">
          <w:rPr>
            <w:rFonts w:ascii="Courier" w:hAnsi="Courier" w:cs="Courier New"/>
            <w:sz w:val="20"/>
            <w:szCs w:val="20"/>
          </w:rPr>
          <w:t>[</w:t>
        </w:r>
        <w:proofErr w:type="spellStart"/>
        <w:r w:rsidRPr="009D2D38">
          <w:rPr>
            <w:rFonts w:ascii="Courier" w:hAnsi="Courier" w:cs="Courier New"/>
            <w:sz w:val="20"/>
            <w:szCs w:val="20"/>
          </w:rPr>
          <w:t>i</w:t>
        </w:r>
        <w:proofErr w:type="spellEnd"/>
        <w:r w:rsidRPr="009D2D38">
          <w:rPr>
            <w:rFonts w:ascii="Courier" w:hAnsi="Courier" w:cs="Courier New"/>
            <w:sz w:val="20"/>
            <w:szCs w:val="20"/>
          </w:rPr>
          <w:t>] = FALSE</w:t>
        </w:r>
      </w:ins>
    </w:p>
    <w:p w14:paraId="5421A475" w14:textId="77777777" w:rsidR="009D2D38" w:rsidRPr="009D2D38" w:rsidRDefault="009D2D38" w:rsidP="009D2D38">
      <w:pPr>
        <w:spacing w:line="240" w:lineRule="auto"/>
        <w:ind w:firstLine="0"/>
        <w:rPr>
          <w:ins w:id="3795" w:author="Caleb Perry" w:date="2018-05-09T17:59:00Z"/>
          <w:rFonts w:ascii="Courier" w:hAnsi="Courier" w:cs="Courier New"/>
          <w:sz w:val="20"/>
          <w:szCs w:val="20"/>
        </w:rPr>
      </w:pPr>
      <w:ins w:id="3796" w:author="Caleb Perry" w:date="2018-05-09T17:59:00Z">
        <w:r w:rsidRPr="009D2D38">
          <w:rPr>
            <w:rFonts w:ascii="Courier" w:hAnsi="Courier" w:cs="Courier New"/>
            <w:sz w:val="20"/>
            <w:szCs w:val="20"/>
          </w:rPr>
          <w:t xml:space="preserve">  }</w:t>
        </w:r>
      </w:ins>
    </w:p>
    <w:p w14:paraId="29AEED47" w14:textId="77777777" w:rsidR="009D2D38" w:rsidRPr="009D2D38" w:rsidRDefault="009D2D38" w:rsidP="009D2D38">
      <w:pPr>
        <w:spacing w:line="240" w:lineRule="auto"/>
        <w:ind w:firstLine="0"/>
        <w:rPr>
          <w:ins w:id="3797" w:author="Caleb Perry" w:date="2018-05-09T17:59:00Z"/>
          <w:rFonts w:ascii="Courier" w:hAnsi="Courier" w:cs="Courier New"/>
          <w:sz w:val="20"/>
          <w:szCs w:val="20"/>
        </w:rPr>
      </w:pPr>
      <w:ins w:id="3798" w:author="Caleb Perry" w:date="2018-05-09T17:59:00Z">
        <w:r w:rsidRPr="009D2D38">
          <w:rPr>
            <w:rFonts w:ascii="Courier" w:hAnsi="Courier" w:cs="Courier New"/>
            <w:sz w:val="20"/>
            <w:szCs w:val="20"/>
          </w:rPr>
          <w:t xml:space="preserve">  </w:t>
        </w:r>
      </w:ins>
    </w:p>
    <w:p w14:paraId="36D18F4A" w14:textId="77777777" w:rsidR="009D2D38" w:rsidRPr="009D2D38" w:rsidRDefault="009D2D38" w:rsidP="009D2D38">
      <w:pPr>
        <w:spacing w:line="240" w:lineRule="auto"/>
        <w:ind w:firstLine="0"/>
        <w:rPr>
          <w:ins w:id="3799" w:author="Caleb Perry" w:date="2018-05-09T17:59:00Z"/>
          <w:rFonts w:ascii="Courier" w:hAnsi="Courier" w:cs="Courier New"/>
          <w:sz w:val="20"/>
          <w:szCs w:val="20"/>
        </w:rPr>
      </w:pPr>
      <w:ins w:id="3800" w:author="Caleb Perry" w:date="2018-05-09T17:59:00Z">
        <w:r w:rsidRPr="009D2D38">
          <w:rPr>
            <w:rFonts w:ascii="Courier" w:hAnsi="Courier" w:cs="Courier New"/>
            <w:sz w:val="20"/>
            <w:szCs w:val="20"/>
          </w:rPr>
          <w:t>}</w:t>
        </w:r>
      </w:ins>
    </w:p>
    <w:p w14:paraId="2072E333" w14:textId="77777777" w:rsidR="009D2D38" w:rsidRPr="009D2D38" w:rsidRDefault="009D2D38" w:rsidP="009D2D38">
      <w:pPr>
        <w:spacing w:line="240" w:lineRule="auto"/>
        <w:ind w:firstLine="0"/>
        <w:rPr>
          <w:ins w:id="3801" w:author="Caleb Perry" w:date="2018-05-09T17:59:00Z"/>
          <w:rFonts w:ascii="Courier" w:hAnsi="Courier" w:cs="Courier New"/>
          <w:sz w:val="20"/>
          <w:szCs w:val="20"/>
        </w:rPr>
      </w:pPr>
    </w:p>
    <w:p w14:paraId="12BE2F65" w14:textId="7282E2C8" w:rsidR="009D2D38" w:rsidRDefault="009D2D38" w:rsidP="009D2D38">
      <w:pPr>
        <w:spacing w:line="240" w:lineRule="auto"/>
        <w:ind w:firstLine="0"/>
        <w:rPr>
          <w:ins w:id="3802" w:author="Caleb Perry" w:date="2018-05-09T17:59:00Z"/>
          <w:rFonts w:ascii="Courier" w:hAnsi="Courier" w:cs="Courier New"/>
          <w:sz w:val="20"/>
          <w:szCs w:val="20"/>
        </w:rPr>
      </w:pPr>
      <w:proofErr w:type="spellStart"/>
      <w:proofErr w:type="gramStart"/>
      <w:ins w:id="3803" w:author="Caleb Perry" w:date="2018-05-09T17:59:00Z">
        <w:r w:rsidRPr="009D2D38">
          <w:rPr>
            <w:rFonts w:ascii="Courier" w:hAnsi="Courier" w:cs="Courier New"/>
            <w:sz w:val="20"/>
            <w:szCs w:val="20"/>
          </w:rPr>
          <w:t>confusionMatrix</w:t>
        </w:r>
        <w:proofErr w:type="spellEnd"/>
        <w:r w:rsidRPr="009D2D38">
          <w:rPr>
            <w:rFonts w:ascii="Courier" w:hAnsi="Courier" w:cs="Courier New"/>
            <w:sz w:val="20"/>
            <w:szCs w:val="20"/>
          </w:rPr>
          <w:t>(</w:t>
        </w:r>
        <w:proofErr w:type="gramEnd"/>
        <w:r w:rsidRPr="009D2D38">
          <w:rPr>
            <w:rFonts w:ascii="Courier" w:hAnsi="Courier" w:cs="Courier New"/>
            <w:sz w:val="20"/>
            <w:szCs w:val="20"/>
          </w:rPr>
          <w:t xml:space="preserve">y, </w:t>
        </w:r>
        <w:proofErr w:type="spellStart"/>
        <w:r w:rsidRPr="009D2D38">
          <w:rPr>
            <w:rFonts w:ascii="Courier" w:hAnsi="Courier" w:cs="Courier New"/>
            <w:sz w:val="20"/>
            <w:szCs w:val="20"/>
          </w:rPr>
          <w:t>trainset.prediction</w:t>
        </w:r>
        <w:proofErr w:type="spellEnd"/>
        <w:r w:rsidRPr="009D2D38">
          <w:rPr>
            <w:rFonts w:ascii="Courier" w:hAnsi="Courier" w:cs="Courier New"/>
            <w:sz w:val="20"/>
            <w:szCs w:val="20"/>
          </w:rPr>
          <w:t>)</w:t>
        </w:r>
      </w:ins>
    </w:p>
    <w:p w14:paraId="71391E0A" w14:textId="68F88945" w:rsidR="009D2D38" w:rsidRDefault="009D2D38">
      <w:pPr>
        <w:suppressAutoHyphens w:val="0"/>
        <w:rPr>
          <w:ins w:id="3804" w:author="Caleb Perry" w:date="2018-05-09T18:00:00Z"/>
        </w:rPr>
      </w:pPr>
      <w:ins w:id="3805" w:author="Caleb Perry" w:date="2018-05-09T18:00:00Z">
        <w:r>
          <w:br w:type="page"/>
        </w:r>
      </w:ins>
    </w:p>
    <w:p w14:paraId="05648919" w14:textId="050CDF8D" w:rsidR="002F5483" w:rsidRPr="002F5483" w:rsidDel="009D2D38" w:rsidRDefault="002F5483" w:rsidP="002F5483">
      <w:pPr>
        <w:ind w:left="720"/>
        <w:rPr>
          <w:del w:id="3806" w:author="Caleb Perry" w:date="2018-05-09T18:00:00Z"/>
        </w:rPr>
      </w:pPr>
    </w:p>
    <w:p w14:paraId="2CFA3C62" w14:textId="345FE11A" w:rsidR="0058044D" w:rsidDel="00767B47" w:rsidRDefault="0058044D">
      <w:pPr>
        <w:suppressAutoHyphens w:val="0"/>
        <w:rPr>
          <w:del w:id="3807" w:author="Wayne Kunze" w:date="2018-05-09T12:41:00Z"/>
        </w:rPr>
      </w:pPr>
      <w:del w:id="3808" w:author="Wayne Kunze" w:date="2018-05-09T12:41:00Z">
        <w:r w:rsidDel="00767B47">
          <w:br w:type="page"/>
        </w:r>
      </w:del>
    </w:p>
    <w:p w14:paraId="16EB4D6D" w14:textId="0EA6E9B1" w:rsidR="0058044D" w:rsidRPr="00B45886" w:rsidDel="00767B47" w:rsidRDefault="0058044D">
      <w:pPr>
        <w:suppressAutoHyphens w:val="0"/>
        <w:ind w:firstLine="0"/>
        <w:rPr>
          <w:del w:id="3809" w:author="Wayne Kunze" w:date="2018-05-09T12:41:00Z"/>
        </w:rPr>
        <w:pPrChange w:id="3810" w:author="Wayne Kunze" w:date="2018-05-09T12:41:00Z">
          <w:pPr>
            <w:suppressAutoHyphens w:val="0"/>
            <w:autoSpaceDE w:val="0"/>
            <w:autoSpaceDN w:val="0"/>
            <w:adjustRightInd w:val="0"/>
            <w:spacing w:line="240" w:lineRule="auto"/>
            <w:ind w:firstLine="0"/>
          </w:pPr>
        </w:pPrChange>
      </w:pPr>
    </w:p>
    <w:p w14:paraId="34541653" w14:textId="4E44EB8A" w:rsidR="003D3DE5" w:rsidRDefault="1C63B566" w:rsidP="0058044D">
      <w:pPr>
        <w:pStyle w:val="Heading1"/>
      </w:pPr>
      <w:r>
        <w:t>Referenced Tables from paper</w:t>
      </w:r>
    </w:p>
    <w:p w14:paraId="0AE7D137" w14:textId="05F71BED" w:rsidR="007847EB" w:rsidRDefault="007847EB" w:rsidP="007847EB">
      <w:pPr>
        <w:pStyle w:val="Caption"/>
        <w:keepNext/>
      </w:pPr>
      <w:bookmarkStart w:id="3811" w:name="_Ref513653686"/>
      <w:bookmarkStart w:id="3812" w:name="_Ref513653678"/>
      <w:r>
        <w:t xml:space="preserve">Table </w:t>
      </w:r>
      <w:fldSimple w:instr=" SEQ Table \* ARABIC ">
        <w:r w:rsidR="005E3395">
          <w:rPr>
            <w:noProof/>
          </w:rPr>
          <w:t>6</w:t>
        </w:r>
      </w:fldSimple>
      <w:bookmarkEnd w:id="3811"/>
      <w:r>
        <w:t>: Significantly Upregulated genes in Psoriasis patients compared to healthy controls</w:t>
      </w:r>
      <w:bookmarkEnd w:id="3812"/>
    </w:p>
    <w:tbl>
      <w:tblPr>
        <w:tblStyle w:val="MLAresearchpapertable"/>
        <w:tblW w:w="0" w:type="auto"/>
        <w:tblLook w:val="04A0" w:firstRow="1" w:lastRow="0" w:firstColumn="1" w:lastColumn="0" w:noHBand="0" w:noVBand="1"/>
      </w:tblPr>
      <w:tblGrid>
        <w:gridCol w:w="2358"/>
        <w:gridCol w:w="2345"/>
        <w:gridCol w:w="2339"/>
        <w:gridCol w:w="2318"/>
      </w:tblGrid>
      <w:tr w:rsidR="006742EC" w14:paraId="7677ECA7"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0FC20D31" w14:textId="5196E5EC" w:rsidR="006742EC" w:rsidRDefault="4BC61DC6" w:rsidP="006742EC">
            <w:r>
              <w:t>Probe</w:t>
            </w:r>
          </w:p>
        </w:tc>
        <w:tc>
          <w:tcPr>
            <w:tcW w:w="2345" w:type="dxa"/>
          </w:tcPr>
          <w:p w14:paraId="2280CB8C" w14:textId="24FF8114" w:rsidR="006742EC" w:rsidRDefault="4BC61DC6" w:rsidP="006742EC">
            <w:r>
              <w:t>Gene</w:t>
            </w:r>
          </w:p>
        </w:tc>
        <w:tc>
          <w:tcPr>
            <w:tcW w:w="2339" w:type="dxa"/>
          </w:tcPr>
          <w:p w14:paraId="420D7CEC" w14:textId="790796C8" w:rsidR="006742EC" w:rsidRDefault="4BC61DC6" w:rsidP="006742EC">
            <w:r>
              <w:t>Fold Change</w:t>
            </w:r>
          </w:p>
        </w:tc>
        <w:tc>
          <w:tcPr>
            <w:tcW w:w="2318" w:type="dxa"/>
          </w:tcPr>
          <w:p w14:paraId="1A7E3304" w14:textId="3330718A" w:rsidR="006742EC" w:rsidRDefault="4BC61DC6" w:rsidP="006742EC">
            <w:r>
              <w:t>P value</w:t>
            </w:r>
          </w:p>
        </w:tc>
      </w:tr>
      <w:tr w:rsidR="006742EC" w14:paraId="45CA995B" w14:textId="77777777" w:rsidTr="4BC61DC6">
        <w:tc>
          <w:tcPr>
            <w:tcW w:w="2358" w:type="dxa"/>
          </w:tcPr>
          <w:tbl>
            <w:tblPr>
              <w:tblW w:w="1680" w:type="dxa"/>
              <w:tblLook w:val="04A0" w:firstRow="1" w:lastRow="0" w:firstColumn="1" w:lastColumn="0" w:noHBand="0" w:noVBand="1"/>
            </w:tblPr>
            <w:tblGrid>
              <w:gridCol w:w="1680"/>
            </w:tblGrid>
            <w:tr w:rsidR="006742EC" w:rsidRPr="006742EC" w14:paraId="0B36F82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ED06171"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ILMN_1683678</w:t>
                  </w:r>
                </w:p>
              </w:tc>
            </w:tr>
            <w:tr w:rsidR="006742EC" w:rsidRPr="006742EC" w14:paraId="4827CEE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DBC5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ILMN_1735014</w:t>
                  </w:r>
                </w:p>
              </w:tc>
            </w:tr>
            <w:tr w:rsidR="006742EC" w:rsidRPr="006742EC" w14:paraId="3D24E5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3923F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ILMN_1703263</w:t>
                  </w:r>
                </w:p>
              </w:tc>
            </w:tr>
            <w:tr w:rsidR="006742EC" w:rsidRPr="006742EC" w14:paraId="3C9A7F3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B7E053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ILMN_2322498</w:t>
                  </w:r>
                </w:p>
              </w:tc>
            </w:tr>
            <w:tr w:rsidR="006742EC" w:rsidRPr="006742EC" w14:paraId="267993D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E10682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ILMN_2246956</w:t>
                  </w:r>
                </w:p>
              </w:tc>
            </w:tr>
            <w:tr w:rsidR="006742EC" w:rsidRPr="006742EC" w14:paraId="2677813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1286A0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ILMN_2397721</w:t>
                  </w:r>
                </w:p>
              </w:tc>
            </w:tr>
            <w:tr w:rsidR="006742EC" w:rsidRPr="006742EC" w14:paraId="5402CB1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A5783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ILMN_1781285</w:t>
                  </w:r>
                </w:p>
              </w:tc>
            </w:tr>
            <w:tr w:rsidR="006742EC" w:rsidRPr="006742EC" w14:paraId="079D975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A3753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ILMN_2321064</w:t>
                  </w:r>
                </w:p>
              </w:tc>
            </w:tr>
            <w:tr w:rsidR="006742EC" w:rsidRPr="006742EC" w14:paraId="5C3F3D5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43C4495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ILMN_1731107</w:t>
                  </w:r>
                </w:p>
              </w:tc>
            </w:tr>
            <w:tr w:rsidR="006742EC" w:rsidRPr="006742EC" w14:paraId="486BDBC1"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201FAD"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ILMN_1729749</w:t>
                  </w:r>
                </w:p>
              </w:tc>
            </w:tr>
            <w:tr w:rsidR="006742EC" w:rsidRPr="006742EC" w14:paraId="1183948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CDA65E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ILMN_2095660</w:t>
                  </w:r>
                </w:p>
              </w:tc>
            </w:tr>
            <w:tr w:rsidR="006742EC" w:rsidRPr="006742EC" w14:paraId="4F627B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FE6AC0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ILMN_1681301</w:t>
                  </w:r>
                </w:p>
              </w:tc>
            </w:tr>
            <w:tr w:rsidR="006742EC" w:rsidRPr="006742EC" w14:paraId="0F6BE36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102250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ILMN_1767470</w:t>
                  </w:r>
                </w:p>
              </w:tc>
            </w:tr>
            <w:tr w:rsidR="006742EC" w:rsidRPr="006742EC" w14:paraId="51B4349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9000B09"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ILMN_1735979</w:t>
                  </w:r>
                </w:p>
              </w:tc>
            </w:tr>
            <w:tr w:rsidR="006742EC" w:rsidRPr="006742EC" w14:paraId="2B46374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9520994"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ILMN_1719543</w:t>
                  </w:r>
                </w:p>
              </w:tc>
            </w:tr>
            <w:tr w:rsidR="006742EC" w:rsidRPr="006742EC" w14:paraId="20D63EB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FC26C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ILMN_2188333</w:t>
                  </w:r>
                </w:p>
              </w:tc>
            </w:tr>
            <w:tr w:rsidR="006742EC" w:rsidRPr="006742EC" w14:paraId="455B721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63188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ILMN_1776723</w:t>
                  </w:r>
                </w:p>
              </w:tc>
            </w:tr>
            <w:tr w:rsidR="006742EC" w:rsidRPr="006742EC" w14:paraId="4E5B875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034382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ILMN_1721626</w:t>
                  </w:r>
                </w:p>
              </w:tc>
            </w:tr>
            <w:tr w:rsidR="006742EC" w:rsidRPr="006742EC" w14:paraId="3D5AE586"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864C80A"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ILMN_1773742</w:t>
                  </w:r>
                </w:p>
              </w:tc>
            </w:tr>
            <w:tr w:rsidR="006742EC" w:rsidRPr="006742EC" w14:paraId="7C0DC0A8"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32420D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ILMN_1741003</w:t>
                  </w:r>
                </w:p>
              </w:tc>
            </w:tr>
            <w:tr w:rsidR="006742EC" w:rsidRPr="006742EC" w14:paraId="707E64E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6A4EF5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ILMN_1729374</w:t>
                  </w:r>
                </w:p>
              </w:tc>
            </w:tr>
            <w:tr w:rsidR="006742EC" w:rsidRPr="006742EC" w14:paraId="63CFED5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BF291CB"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ILMN_1660368</w:t>
                  </w:r>
                </w:p>
              </w:tc>
            </w:tr>
            <w:tr w:rsidR="006742EC" w:rsidRPr="006742EC" w14:paraId="7EDBCE4C"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3AD0FF3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ILMN_2406410</w:t>
                  </w:r>
                </w:p>
              </w:tc>
            </w:tr>
            <w:tr w:rsidR="006742EC" w:rsidRPr="006742EC" w14:paraId="2578D15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1863A5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ILMN_2305112</w:t>
                  </w:r>
                </w:p>
              </w:tc>
            </w:tr>
            <w:tr w:rsidR="006742EC" w:rsidRPr="006742EC" w14:paraId="487D0E1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703666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ILMN_2284998</w:t>
                  </w:r>
                </w:p>
              </w:tc>
            </w:tr>
          </w:tbl>
          <w:p w14:paraId="71BEB874" w14:textId="77777777" w:rsidR="006742EC" w:rsidRDefault="006742EC" w:rsidP="006742EC"/>
        </w:tc>
        <w:tc>
          <w:tcPr>
            <w:tcW w:w="2345" w:type="dxa"/>
          </w:tcPr>
          <w:tbl>
            <w:tblPr>
              <w:tblW w:w="1420" w:type="dxa"/>
              <w:tblLook w:val="04A0" w:firstRow="1" w:lastRow="0" w:firstColumn="1" w:lastColumn="0" w:noHBand="0" w:noVBand="1"/>
            </w:tblPr>
            <w:tblGrid>
              <w:gridCol w:w="1420"/>
            </w:tblGrid>
            <w:tr w:rsidR="006742EC" w:rsidRPr="006742EC" w14:paraId="4D1B9A0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D31086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SPATS2L</w:t>
                  </w:r>
                </w:p>
              </w:tc>
            </w:tr>
            <w:tr w:rsidR="006742EC" w:rsidRPr="006742EC" w14:paraId="74843C5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36F1C7A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KLF6</w:t>
                  </w:r>
                </w:p>
              </w:tc>
            </w:tr>
            <w:tr w:rsidR="006742EC" w:rsidRPr="006742EC" w14:paraId="25885CF3"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00B88B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SP140</w:t>
                  </w:r>
                </w:p>
              </w:tc>
            </w:tr>
            <w:tr w:rsidR="006742EC" w:rsidRPr="006742EC" w14:paraId="1150C00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629DE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RORA</w:t>
                  </w:r>
                </w:p>
              </w:tc>
            </w:tr>
            <w:tr w:rsidR="006742EC" w:rsidRPr="006742EC" w14:paraId="47FEDAC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1E2771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BCL2</w:t>
                  </w:r>
                </w:p>
              </w:tc>
            </w:tr>
            <w:tr w:rsidR="006742EC" w:rsidRPr="006742EC" w14:paraId="2DADD6B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71C246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GLB1</w:t>
                  </w:r>
                </w:p>
              </w:tc>
            </w:tr>
            <w:tr w:rsidR="006742EC" w:rsidRPr="006742EC" w14:paraId="52E70075"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1130D0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DUSP1</w:t>
                  </w:r>
                </w:p>
              </w:tc>
            </w:tr>
            <w:tr w:rsidR="006742EC" w:rsidRPr="006742EC" w14:paraId="1D16C430"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3097694"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BAX</w:t>
                  </w:r>
                </w:p>
              </w:tc>
            </w:tr>
            <w:tr w:rsidR="006742EC" w:rsidRPr="006742EC" w14:paraId="4B4ADE57"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D7136A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CCDC92</w:t>
                  </w:r>
                </w:p>
              </w:tc>
            </w:tr>
            <w:tr w:rsidR="006742EC" w:rsidRPr="006742EC" w14:paraId="5180E51A"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2408D7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HERC5</w:t>
                  </w:r>
                </w:p>
              </w:tc>
            </w:tr>
            <w:tr w:rsidR="006742EC" w:rsidRPr="006742EC" w14:paraId="6FDFE5C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58E1F77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TMEM156</w:t>
                  </w:r>
                </w:p>
              </w:tc>
            </w:tr>
            <w:tr w:rsidR="006742EC" w:rsidRPr="006742EC" w14:paraId="4B19089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7ED0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AIM2</w:t>
                  </w:r>
                </w:p>
              </w:tc>
            </w:tr>
            <w:tr w:rsidR="006742EC" w:rsidRPr="006742EC" w14:paraId="023D655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1A6A7CA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SCPEP1</w:t>
                  </w:r>
                </w:p>
              </w:tc>
            </w:tr>
            <w:tr w:rsidR="006742EC" w:rsidRPr="006742EC" w14:paraId="62ED6A96"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866984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BCKDHA</w:t>
                  </w:r>
                </w:p>
              </w:tc>
            </w:tr>
            <w:tr w:rsidR="006742EC" w:rsidRPr="006742EC" w14:paraId="3F58CD4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1ED832"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MAF</w:t>
                  </w:r>
                </w:p>
              </w:tc>
            </w:tr>
            <w:tr w:rsidR="006742EC" w:rsidRPr="006742EC" w14:paraId="57F8B69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CC90CB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CD69</w:t>
                  </w:r>
                </w:p>
              </w:tc>
            </w:tr>
            <w:tr w:rsidR="006742EC" w:rsidRPr="006742EC" w14:paraId="3D883D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B81CC5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PHF11</w:t>
                  </w:r>
                </w:p>
              </w:tc>
            </w:tr>
            <w:tr w:rsidR="006742EC" w:rsidRPr="006742EC" w14:paraId="121D02A8"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EA1D960"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ARID5B</w:t>
                  </w:r>
                </w:p>
              </w:tc>
            </w:tr>
            <w:tr w:rsidR="006742EC" w:rsidRPr="006742EC" w14:paraId="39FB6C89"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FBA525"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DNAJB9</w:t>
                  </w:r>
                </w:p>
              </w:tc>
            </w:tr>
            <w:tr w:rsidR="006742EC" w:rsidRPr="006742EC" w14:paraId="22474CE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D7F936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ANXA5</w:t>
                  </w:r>
                </w:p>
              </w:tc>
            </w:tr>
            <w:tr w:rsidR="006742EC" w:rsidRPr="006742EC" w14:paraId="73D69411"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245F373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ETFB</w:t>
                  </w:r>
                </w:p>
              </w:tc>
            </w:tr>
            <w:tr w:rsidR="006742EC" w:rsidRPr="006742EC" w14:paraId="09F3E33B"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09FB54E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TRRAP</w:t>
                  </w:r>
                </w:p>
              </w:tc>
            </w:tr>
            <w:tr w:rsidR="006742EC" w:rsidRPr="006742EC" w14:paraId="5EFDCB8D"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6C60F75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RHBDD2</w:t>
                  </w:r>
                </w:p>
              </w:tc>
            </w:tr>
            <w:tr w:rsidR="006742EC" w:rsidRPr="006742EC" w14:paraId="6B96006E"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4976BF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CTH</w:t>
                  </w:r>
                </w:p>
              </w:tc>
            </w:tr>
            <w:tr w:rsidR="006742EC" w:rsidRPr="006742EC" w14:paraId="08E94C2F" w14:textId="77777777" w:rsidTr="4BC61DC6">
              <w:trPr>
                <w:trHeight w:val="345"/>
              </w:trPr>
              <w:tc>
                <w:tcPr>
                  <w:tcW w:w="1420" w:type="dxa"/>
                  <w:tcBorders>
                    <w:top w:val="nil"/>
                    <w:left w:val="nil"/>
                    <w:bottom w:val="nil"/>
                    <w:right w:val="nil"/>
                  </w:tcBorders>
                  <w:shd w:val="clear" w:color="auto" w:fill="FFFFFF" w:themeFill="background1"/>
                  <w:vAlign w:val="center"/>
                  <w:hideMark/>
                </w:tcPr>
                <w:p w14:paraId="749B67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sz w:val="22"/>
                      <w:szCs w:val="22"/>
                      <w:lang w:eastAsia="en-US"/>
                    </w:rPr>
                  </w:pPr>
                  <w:r w:rsidRPr="4BC61DC6">
                    <w:rPr>
                      <w:rFonts w:ascii="Times New Roman" w:eastAsia="Times New Roman" w:hAnsi="Times New Roman" w:cs="Times New Roman"/>
                      <w:i/>
                      <w:iCs/>
                      <w:sz w:val="22"/>
                      <w:szCs w:val="22"/>
                      <w:lang w:eastAsia="en-US"/>
                    </w:rPr>
                    <w:t>SP100</w:t>
                  </w:r>
                </w:p>
              </w:tc>
            </w:tr>
          </w:tbl>
          <w:p w14:paraId="3CB728A9" w14:textId="77777777" w:rsidR="006742EC" w:rsidRDefault="006742EC" w:rsidP="006742EC"/>
        </w:tc>
        <w:tc>
          <w:tcPr>
            <w:tcW w:w="2339" w:type="dxa"/>
          </w:tcPr>
          <w:tbl>
            <w:tblPr>
              <w:tblW w:w="1300" w:type="dxa"/>
              <w:tblLook w:val="04A0" w:firstRow="1" w:lastRow="0" w:firstColumn="1" w:lastColumn="0" w:noHBand="0" w:noVBand="1"/>
            </w:tblPr>
            <w:tblGrid>
              <w:gridCol w:w="1300"/>
            </w:tblGrid>
            <w:tr w:rsidR="006742EC" w:rsidRPr="006742EC" w14:paraId="3556D4BA" w14:textId="77777777" w:rsidTr="006742EC">
              <w:trPr>
                <w:trHeight w:val="345"/>
              </w:trPr>
              <w:tc>
                <w:tcPr>
                  <w:tcW w:w="1300" w:type="dxa"/>
                  <w:tcBorders>
                    <w:top w:val="nil"/>
                    <w:left w:val="nil"/>
                    <w:bottom w:val="nil"/>
                    <w:right w:val="nil"/>
                  </w:tcBorders>
                  <w:shd w:val="clear" w:color="000000" w:fill="FFFFFF"/>
                  <w:vAlign w:val="center"/>
                  <w:hideMark/>
                </w:tcPr>
                <w:p w14:paraId="79C27D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1.37</w:t>
                  </w:r>
                </w:p>
              </w:tc>
            </w:tr>
            <w:tr w:rsidR="006742EC" w:rsidRPr="006742EC" w14:paraId="2814A499" w14:textId="77777777" w:rsidTr="006742EC">
              <w:trPr>
                <w:trHeight w:val="345"/>
              </w:trPr>
              <w:tc>
                <w:tcPr>
                  <w:tcW w:w="1300" w:type="dxa"/>
                  <w:tcBorders>
                    <w:top w:val="nil"/>
                    <w:left w:val="nil"/>
                    <w:bottom w:val="nil"/>
                    <w:right w:val="nil"/>
                  </w:tcBorders>
                  <w:shd w:val="clear" w:color="000000" w:fill="FFFFFF"/>
                  <w:vAlign w:val="center"/>
                  <w:hideMark/>
                </w:tcPr>
                <w:p w14:paraId="5F2BA2E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1.32</w:t>
                  </w:r>
                </w:p>
              </w:tc>
            </w:tr>
            <w:tr w:rsidR="006742EC" w:rsidRPr="006742EC" w14:paraId="58060EDF" w14:textId="77777777" w:rsidTr="006742EC">
              <w:trPr>
                <w:trHeight w:val="345"/>
              </w:trPr>
              <w:tc>
                <w:tcPr>
                  <w:tcW w:w="1300" w:type="dxa"/>
                  <w:tcBorders>
                    <w:top w:val="nil"/>
                    <w:left w:val="nil"/>
                    <w:bottom w:val="nil"/>
                    <w:right w:val="nil"/>
                  </w:tcBorders>
                  <w:shd w:val="clear" w:color="000000" w:fill="FFFFFF"/>
                  <w:vAlign w:val="center"/>
                  <w:hideMark/>
                </w:tcPr>
                <w:p w14:paraId="3AFB5C0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60E8E654" w14:textId="77777777" w:rsidTr="006742EC">
              <w:trPr>
                <w:trHeight w:val="345"/>
              </w:trPr>
              <w:tc>
                <w:tcPr>
                  <w:tcW w:w="1300" w:type="dxa"/>
                  <w:tcBorders>
                    <w:top w:val="nil"/>
                    <w:left w:val="nil"/>
                    <w:bottom w:val="nil"/>
                    <w:right w:val="nil"/>
                  </w:tcBorders>
                  <w:shd w:val="clear" w:color="000000" w:fill="FFFFFF"/>
                  <w:vAlign w:val="center"/>
                  <w:hideMark/>
                </w:tcPr>
                <w:p w14:paraId="7B755F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61CCFF3D" w14:textId="77777777" w:rsidTr="006742EC">
              <w:trPr>
                <w:trHeight w:val="345"/>
              </w:trPr>
              <w:tc>
                <w:tcPr>
                  <w:tcW w:w="1300" w:type="dxa"/>
                  <w:tcBorders>
                    <w:top w:val="nil"/>
                    <w:left w:val="nil"/>
                    <w:bottom w:val="nil"/>
                    <w:right w:val="nil"/>
                  </w:tcBorders>
                  <w:shd w:val="clear" w:color="000000" w:fill="FFFFFF"/>
                  <w:vAlign w:val="center"/>
                  <w:hideMark/>
                </w:tcPr>
                <w:p w14:paraId="61D920D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1C4268A7" w14:textId="77777777" w:rsidTr="006742EC">
              <w:trPr>
                <w:trHeight w:val="345"/>
              </w:trPr>
              <w:tc>
                <w:tcPr>
                  <w:tcW w:w="1300" w:type="dxa"/>
                  <w:tcBorders>
                    <w:top w:val="nil"/>
                    <w:left w:val="nil"/>
                    <w:bottom w:val="nil"/>
                    <w:right w:val="nil"/>
                  </w:tcBorders>
                  <w:shd w:val="clear" w:color="000000" w:fill="FFFFFF"/>
                  <w:vAlign w:val="center"/>
                  <w:hideMark/>
                </w:tcPr>
                <w:p w14:paraId="1068B70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62A47C36" w14:textId="77777777" w:rsidTr="006742EC">
              <w:trPr>
                <w:trHeight w:val="345"/>
              </w:trPr>
              <w:tc>
                <w:tcPr>
                  <w:tcW w:w="1300" w:type="dxa"/>
                  <w:tcBorders>
                    <w:top w:val="nil"/>
                    <w:left w:val="nil"/>
                    <w:bottom w:val="nil"/>
                    <w:right w:val="nil"/>
                  </w:tcBorders>
                  <w:shd w:val="clear" w:color="000000" w:fill="FFFFFF"/>
                  <w:vAlign w:val="center"/>
                  <w:hideMark/>
                </w:tcPr>
                <w:p w14:paraId="3AB591B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77E5D87F" w14:textId="77777777" w:rsidTr="006742EC">
              <w:trPr>
                <w:trHeight w:val="345"/>
              </w:trPr>
              <w:tc>
                <w:tcPr>
                  <w:tcW w:w="1300" w:type="dxa"/>
                  <w:tcBorders>
                    <w:top w:val="nil"/>
                    <w:left w:val="nil"/>
                    <w:bottom w:val="nil"/>
                    <w:right w:val="nil"/>
                  </w:tcBorders>
                  <w:shd w:val="clear" w:color="000000" w:fill="FFFFFF"/>
                  <w:vAlign w:val="center"/>
                  <w:hideMark/>
                </w:tcPr>
                <w:p w14:paraId="5B3E162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034F9E0" w14:textId="77777777" w:rsidTr="006742EC">
              <w:trPr>
                <w:trHeight w:val="345"/>
              </w:trPr>
              <w:tc>
                <w:tcPr>
                  <w:tcW w:w="1300" w:type="dxa"/>
                  <w:tcBorders>
                    <w:top w:val="nil"/>
                    <w:left w:val="nil"/>
                    <w:bottom w:val="nil"/>
                    <w:right w:val="nil"/>
                  </w:tcBorders>
                  <w:shd w:val="clear" w:color="000000" w:fill="FFFFFF"/>
                  <w:vAlign w:val="center"/>
                  <w:hideMark/>
                </w:tcPr>
                <w:p w14:paraId="47AF6EA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18802F57" w14:textId="77777777" w:rsidTr="006742EC">
              <w:trPr>
                <w:trHeight w:val="345"/>
              </w:trPr>
              <w:tc>
                <w:tcPr>
                  <w:tcW w:w="1300" w:type="dxa"/>
                  <w:tcBorders>
                    <w:top w:val="nil"/>
                    <w:left w:val="nil"/>
                    <w:bottom w:val="nil"/>
                    <w:right w:val="nil"/>
                  </w:tcBorders>
                  <w:shd w:val="clear" w:color="000000" w:fill="FFFFFF"/>
                  <w:vAlign w:val="center"/>
                  <w:hideMark/>
                </w:tcPr>
                <w:p w14:paraId="7B62CD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1.72</w:t>
                  </w:r>
                </w:p>
              </w:tc>
            </w:tr>
            <w:tr w:rsidR="006742EC" w:rsidRPr="006742EC" w14:paraId="3795B2DE" w14:textId="77777777" w:rsidTr="006742EC">
              <w:trPr>
                <w:trHeight w:val="345"/>
              </w:trPr>
              <w:tc>
                <w:tcPr>
                  <w:tcW w:w="1300" w:type="dxa"/>
                  <w:tcBorders>
                    <w:top w:val="nil"/>
                    <w:left w:val="nil"/>
                    <w:bottom w:val="nil"/>
                    <w:right w:val="nil"/>
                  </w:tcBorders>
                  <w:shd w:val="clear" w:color="000000" w:fill="FFFFFF"/>
                  <w:vAlign w:val="center"/>
                  <w:hideMark/>
                </w:tcPr>
                <w:p w14:paraId="08A4DBE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1.29</w:t>
                  </w:r>
                </w:p>
              </w:tc>
            </w:tr>
            <w:tr w:rsidR="006742EC" w:rsidRPr="006742EC" w14:paraId="4A5E340C" w14:textId="77777777" w:rsidTr="006742EC">
              <w:trPr>
                <w:trHeight w:val="345"/>
              </w:trPr>
              <w:tc>
                <w:tcPr>
                  <w:tcW w:w="1300" w:type="dxa"/>
                  <w:tcBorders>
                    <w:top w:val="nil"/>
                    <w:left w:val="nil"/>
                    <w:bottom w:val="nil"/>
                    <w:right w:val="nil"/>
                  </w:tcBorders>
                  <w:shd w:val="clear" w:color="000000" w:fill="FFFFFF"/>
                  <w:vAlign w:val="center"/>
                  <w:hideMark/>
                </w:tcPr>
                <w:p w14:paraId="04FBC91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1.42</w:t>
                  </w:r>
                </w:p>
              </w:tc>
            </w:tr>
            <w:tr w:rsidR="006742EC" w:rsidRPr="006742EC" w14:paraId="59234FAA" w14:textId="77777777" w:rsidTr="006742EC">
              <w:trPr>
                <w:trHeight w:val="345"/>
              </w:trPr>
              <w:tc>
                <w:tcPr>
                  <w:tcW w:w="1300" w:type="dxa"/>
                  <w:tcBorders>
                    <w:top w:val="nil"/>
                    <w:left w:val="nil"/>
                    <w:bottom w:val="nil"/>
                    <w:right w:val="nil"/>
                  </w:tcBorders>
                  <w:shd w:val="clear" w:color="000000" w:fill="FFFFFF"/>
                  <w:vAlign w:val="center"/>
                  <w:hideMark/>
                </w:tcPr>
                <w:p w14:paraId="1AFF8F2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1.26</w:t>
                  </w:r>
                </w:p>
              </w:tc>
            </w:tr>
            <w:tr w:rsidR="006742EC" w:rsidRPr="006742EC" w14:paraId="26D873FB" w14:textId="77777777" w:rsidTr="006742EC">
              <w:trPr>
                <w:trHeight w:val="345"/>
              </w:trPr>
              <w:tc>
                <w:tcPr>
                  <w:tcW w:w="1300" w:type="dxa"/>
                  <w:tcBorders>
                    <w:top w:val="nil"/>
                    <w:left w:val="nil"/>
                    <w:bottom w:val="nil"/>
                    <w:right w:val="nil"/>
                  </w:tcBorders>
                  <w:shd w:val="clear" w:color="000000" w:fill="FFFFFF"/>
                  <w:vAlign w:val="center"/>
                  <w:hideMark/>
                </w:tcPr>
                <w:p w14:paraId="3AB402B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11739A0C" w14:textId="77777777" w:rsidTr="006742EC">
              <w:trPr>
                <w:trHeight w:val="345"/>
              </w:trPr>
              <w:tc>
                <w:tcPr>
                  <w:tcW w:w="1300" w:type="dxa"/>
                  <w:tcBorders>
                    <w:top w:val="nil"/>
                    <w:left w:val="nil"/>
                    <w:bottom w:val="nil"/>
                    <w:right w:val="nil"/>
                  </w:tcBorders>
                  <w:shd w:val="clear" w:color="000000" w:fill="FFFFFF"/>
                  <w:vAlign w:val="center"/>
                  <w:hideMark/>
                </w:tcPr>
                <w:p w14:paraId="58E62DB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1.36</w:t>
                  </w:r>
                </w:p>
              </w:tc>
            </w:tr>
            <w:tr w:rsidR="006742EC" w:rsidRPr="006742EC" w14:paraId="0B16D585" w14:textId="77777777" w:rsidTr="006742EC">
              <w:trPr>
                <w:trHeight w:val="345"/>
              </w:trPr>
              <w:tc>
                <w:tcPr>
                  <w:tcW w:w="1300" w:type="dxa"/>
                  <w:tcBorders>
                    <w:top w:val="nil"/>
                    <w:left w:val="nil"/>
                    <w:bottom w:val="nil"/>
                    <w:right w:val="nil"/>
                  </w:tcBorders>
                  <w:shd w:val="clear" w:color="000000" w:fill="FFFFFF"/>
                  <w:vAlign w:val="center"/>
                  <w:hideMark/>
                </w:tcPr>
                <w:p w14:paraId="1AE9816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1.33</w:t>
                  </w:r>
                </w:p>
              </w:tc>
            </w:tr>
            <w:tr w:rsidR="006742EC" w:rsidRPr="006742EC" w14:paraId="470ECEF5" w14:textId="77777777" w:rsidTr="006742EC">
              <w:trPr>
                <w:trHeight w:val="345"/>
              </w:trPr>
              <w:tc>
                <w:tcPr>
                  <w:tcW w:w="1300" w:type="dxa"/>
                  <w:tcBorders>
                    <w:top w:val="nil"/>
                    <w:left w:val="nil"/>
                    <w:bottom w:val="nil"/>
                    <w:right w:val="nil"/>
                  </w:tcBorders>
                  <w:shd w:val="clear" w:color="000000" w:fill="FFFFFF"/>
                  <w:vAlign w:val="center"/>
                  <w:hideMark/>
                </w:tcPr>
                <w:p w14:paraId="0609F52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3F9DDCA9" w14:textId="77777777" w:rsidTr="006742EC">
              <w:trPr>
                <w:trHeight w:val="345"/>
              </w:trPr>
              <w:tc>
                <w:tcPr>
                  <w:tcW w:w="1300" w:type="dxa"/>
                  <w:tcBorders>
                    <w:top w:val="nil"/>
                    <w:left w:val="nil"/>
                    <w:bottom w:val="nil"/>
                    <w:right w:val="nil"/>
                  </w:tcBorders>
                  <w:shd w:val="clear" w:color="000000" w:fill="FFFFFF"/>
                  <w:vAlign w:val="center"/>
                  <w:hideMark/>
                </w:tcPr>
                <w:p w14:paraId="1E26552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46F40DF7" w14:textId="77777777" w:rsidTr="006742EC">
              <w:trPr>
                <w:trHeight w:val="345"/>
              </w:trPr>
              <w:tc>
                <w:tcPr>
                  <w:tcW w:w="1300" w:type="dxa"/>
                  <w:tcBorders>
                    <w:top w:val="nil"/>
                    <w:left w:val="nil"/>
                    <w:bottom w:val="nil"/>
                    <w:right w:val="nil"/>
                  </w:tcBorders>
                  <w:shd w:val="clear" w:color="000000" w:fill="FFFFFF"/>
                  <w:vAlign w:val="center"/>
                  <w:hideMark/>
                </w:tcPr>
                <w:p w14:paraId="2627264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7AFA1D0D" w14:textId="77777777" w:rsidTr="006742EC">
              <w:trPr>
                <w:trHeight w:val="345"/>
              </w:trPr>
              <w:tc>
                <w:tcPr>
                  <w:tcW w:w="1300" w:type="dxa"/>
                  <w:tcBorders>
                    <w:top w:val="nil"/>
                    <w:left w:val="nil"/>
                    <w:bottom w:val="nil"/>
                    <w:right w:val="nil"/>
                  </w:tcBorders>
                  <w:shd w:val="clear" w:color="000000" w:fill="FFFFFF"/>
                  <w:vAlign w:val="center"/>
                  <w:hideMark/>
                </w:tcPr>
                <w:p w14:paraId="1BC8A1F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7E5FDB58" w14:textId="77777777" w:rsidTr="006742EC">
              <w:trPr>
                <w:trHeight w:val="345"/>
              </w:trPr>
              <w:tc>
                <w:tcPr>
                  <w:tcW w:w="1300" w:type="dxa"/>
                  <w:tcBorders>
                    <w:top w:val="nil"/>
                    <w:left w:val="nil"/>
                    <w:bottom w:val="nil"/>
                    <w:right w:val="nil"/>
                  </w:tcBorders>
                  <w:shd w:val="clear" w:color="000000" w:fill="FFFFFF"/>
                  <w:vAlign w:val="center"/>
                  <w:hideMark/>
                </w:tcPr>
                <w:p w14:paraId="68396EE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1.23</w:t>
                  </w:r>
                </w:p>
              </w:tc>
            </w:tr>
            <w:tr w:rsidR="006742EC" w:rsidRPr="006742EC" w14:paraId="38DCB5D7" w14:textId="77777777" w:rsidTr="006742EC">
              <w:trPr>
                <w:trHeight w:val="345"/>
              </w:trPr>
              <w:tc>
                <w:tcPr>
                  <w:tcW w:w="1300" w:type="dxa"/>
                  <w:tcBorders>
                    <w:top w:val="nil"/>
                    <w:left w:val="nil"/>
                    <w:bottom w:val="nil"/>
                    <w:right w:val="nil"/>
                  </w:tcBorders>
                  <w:shd w:val="clear" w:color="000000" w:fill="FFFFFF"/>
                  <w:vAlign w:val="center"/>
                  <w:hideMark/>
                </w:tcPr>
                <w:p w14:paraId="3E6EB9D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ACB1910" w14:textId="77777777" w:rsidTr="006742EC">
              <w:trPr>
                <w:trHeight w:val="345"/>
              </w:trPr>
              <w:tc>
                <w:tcPr>
                  <w:tcW w:w="1300" w:type="dxa"/>
                  <w:tcBorders>
                    <w:top w:val="nil"/>
                    <w:left w:val="nil"/>
                    <w:bottom w:val="nil"/>
                    <w:right w:val="nil"/>
                  </w:tcBorders>
                  <w:shd w:val="clear" w:color="000000" w:fill="FFFFFF"/>
                  <w:vAlign w:val="center"/>
                  <w:hideMark/>
                </w:tcPr>
                <w:p w14:paraId="0638C4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1.39</w:t>
                  </w:r>
                </w:p>
              </w:tc>
            </w:tr>
            <w:tr w:rsidR="006742EC" w:rsidRPr="006742EC" w14:paraId="05D2B263" w14:textId="77777777" w:rsidTr="006742EC">
              <w:trPr>
                <w:trHeight w:val="345"/>
              </w:trPr>
              <w:tc>
                <w:tcPr>
                  <w:tcW w:w="1300" w:type="dxa"/>
                  <w:tcBorders>
                    <w:top w:val="nil"/>
                    <w:left w:val="nil"/>
                    <w:bottom w:val="nil"/>
                    <w:right w:val="nil"/>
                  </w:tcBorders>
                  <w:shd w:val="clear" w:color="000000" w:fill="FFFFFF"/>
                  <w:vAlign w:val="center"/>
                  <w:hideMark/>
                </w:tcPr>
                <w:p w14:paraId="6C8D5A6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1.57</w:t>
                  </w:r>
                </w:p>
              </w:tc>
            </w:tr>
            <w:tr w:rsidR="006742EC" w:rsidRPr="006742EC" w14:paraId="76AE5A58" w14:textId="77777777" w:rsidTr="006742EC">
              <w:trPr>
                <w:trHeight w:val="345"/>
              </w:trPr>
              <w:tc>
                <w:tcPr>
                  <w:tcW w:w="1300" w:type="dxa"/>
                  <w:tcBorders>
                    <w:top w:val="nil"/>
                    <w:left w:val="nil"/>
                    <w:bottom w:val="nil"/>
                    <w:right w:val="nil"/>
                  </w:tcBorders>
                  <w:shd w:val="clear" w:color="000000" w:fill="FFFFFF"/>
                  <w:vAlign w:val="center"/>
                  <w:hideMark/>
                </w:tcPr>
                <w:p w14:paraId="7F122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bl>
          <w:p w14:paraId="599FB23C" w14:textId="77777777" w:rsidR="006742EC" w:rsidRDefault="006742EC" w:rsidP="006742EC"/>
        </w:tc>
        <w:tc>
          <w:tcPr>
            <w:tcW w:w="2318" w:type="dxa"/>
          </w:tcPr>
          <w:tbl>
            <w:tblPr>
              <w:tblW w:w="880" w:type="dxa"/>
              <w:tblLook w:val="04A0" w:firstRow="1" w:lastRow="0" w:firstColumn="1" w:lastColumn="0" w:noHBand="0" w:noVBand="1"/>
            </w:tblPr>
            <w:tblGrid>
              <w:gridCol w:w="880"/>
            </w:tblGrid>
            <w:tr w:rsidR="006742EC" w:rsidRPr="006742EC" w14:paraId="110A99D3" w14:textId="77777777" w:rsidTr="006742EC">
              <w:trPr>
                <w:trHeight w:val="345"/>
              </w:trPr>
              <w:tc>
                <w:tcPr>
                  <w:tcW w:w="880" w:type="dxa"/>
                  <w:tcBorders>
                    <w:top w:val="nil"/>
                    <w:left w:val="nil"/>
                    <w:bottom w:val="nil"/>
                    <w:right w:val="nil"/>
                  </w:tcBorders>
                  <w:shd w:val="clear" w:color="000000" w:fill="FFFFFF"/>
                  <w:vAlign w:val="center"/>
                  <w:hideMark/>
                </w:tcPr>
                <w:p w14:paraId="14620FF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6845BE2D" w14:textId="77777777" w:rsidTr="006742EC">
              <w:trPr>
                <w:trHeight w:val="345"/>
              </w:trPr>
              <w:tc>
                <w:tcPr>
                  <w:tcW w:w="880" w:type="dxa"/>
                  <w:tcBorders>
                    <w:top w:val="nil"/>
                    <w:left w:val="nil"/>
                    <w:bottom w:val="nil"/>
                    <w:right w:val="nil"/>
                  </w:tcBorders>
                  <w:shd w:val="clear" w:color="000000" w:fill="FFFFFF"/>
                  <w:vAlign w:val="center"/>
                  <w:hideMark/>
                </w:tcPr>
                <w:p w14:paraId="5EBBDE2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0.0012</w:t>
                  </w:r>
                </w:p>
              </w:tc>
            </w:tr>
            <w:tr w:rsidR="006742EC" w:rsidRPr="006742EC" w14:paraId="7CD7EEE9" w14:textId="77777777" w:rsidTr="006742EC">
              <w:trPr>
                <w:trHeight w:val="345"/>
              </w:trPr>
              <w:tc>
                <w:tcPr>
                  <w:tcW w:w="880" w:type="dxa"/>
                  <w:tcBorders>
                    <w:top w:val="nil"/>
                    <w:left w:val="nil"/>
                    <w:bottom w:val="nil"/>
                    <w:right w:val="nil"/>
                  </w:tcBorders>
                  <w:shd w:val="clear" w:color="000000" w:fill="FFFFFF"/>
                  <w:vAlign w:val="center"/>
                  <w:hideMark/>
                </w:tcPr>
                <w:p w14:paraId="569DBFE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0.0025</w:t>
                  </w:r>
                </w:p>
              </w:tc>
            </w:tr>
            <w:tr w:rsidR="006742EC" w:rsidRPr="006742EC" w14:paraId="188BCDDC" w14:textId="77777777" w:rsidTr="006742EC">
              <w:trPr>
                <w:trHeight w:val="345"/>
              </w:trPr>
              <w:tc>
                <w:tcPr>
                  <w:tcW w:w="880" w:type="dxa"/>
                  <w:tcBorders>
                    <w:top w:val="nil"/>
                    <w:left w:val="nil"/>
                    <w:bottom w:val="nil"/>
                    <w:right w:val="nil"/>
                  </w:tcBorders>
                  <w:shd w:val="clear" w:color="000000" w:fill="FFFFFF"/>
                  <w:vAlign w:val="center"/>
                  <w:hideMark/>
                </w:tcPr>
                <w:p w14:paraId="02F5535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0.0041</w:t>
                  </w:r>
                </w:p>
              </w:tc>
            </w:tr>
            <w:tr w:rsidR="006742EC" w:rsidRPr="006742EC" w14:paraId="341AC43C" w14:textId="77777777" w:rsidTr="006742EC">
              <w:trPr>
                <w:trHeight w:val="345"/>
              </w:trPr>
              <w:tc>
                <w:tcPr>
                  <w:tcW w:w="880" w:type="dxa"/>
                  <w:tcBorders>
                    <w:top w:val="nil"/>
                    <w:left w:val="nil"/>
                    <w:bottom w:val="nil"/>
                    <w:right w:val="nil"/>
                  </w:tcBorders>
                  <w:shd w:val="clear" w:color="000000" w:fill="FFFFFF"/>
                  <w:vAlign w:val="center"/>
                  <w:hideMark/>
                </w:tcPr>
                <w:p w14:paraId="466537C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174EC28C" w14:textId="77777777" w:rsidTr="006742EC">
              <w:trPr>
                <w:trHeight w:val="345"/>
              </w:trPr>
              <w:tc>
                <w:tcPr>
                  <w:tcW w:w="880" w:type="dxa"/>
                  <w:tcBorders>
                    <w:top w:val="nil"/>
                    <w:left w:val="nil"/>
                    <w:bottom w:val="nil"/>
                    <w:right w:val="nil"/>
                  </w:tcBorders>
                  <w:shd w:val="clear" w:color="000000" w:fill="FFFFFF"/>
                  <w:vAlign w:val="center"/>
                  <w:hideMark/>
                </w:tcPr>
                <w:p w14:paraId="01E708F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0.0062</w:t>
                  </w:r>
                </w:p>
              </w:tc>
            </w:tr>
            <w:tr w:rsidR="006742EC" w:rsidRPr="006742EC" w14:paraId="25659D7D" w14:textId="77777777" w:rsidTr="006742EC">
              <w:trPr>
                <w:trHeight w:val="345"/>
              </w:trPr>
              <w:tc>
                <w:tcPr>
                  <w:tcW w:w="880" w:type="dxa"/>
                  <w:tcBorders>
                    <w:top w:val="nil"/>
                    <w:left w:val="nil"/>
                    <w:bottom w:val="nil"/>
                    <w:right w:val="nil"/>
                  </w:tcBorders>
                  <w:shd w:val="clear" w:color="000000" w:fill="FFFFFF"/>
                  <w:vAlign w:val="center"/>
                  <w:hideMark/>
                </w:tcPr>
                <w:p w14:paraId="438A22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0.0071</w:t>
                  </w:r>
                </w:p>
              </w:tc>
            </w:tr>
            <w:tr w:rsidR="006742EC" w:rsidRPr="006742EC" w14:paraId="28A702B6" w14:textId="77777777" w:rsidTr="006742EC">
              <w:trPr>
                <w:trHeight w:val="345"/>
              </w:trPr>
              <w:tc>
                <w:tcPr>
                  <w:tcW w:w="880" w:type="dxa"/>
                  <w:tcBorders>
                    <w:top w:val="nil"/>
                    <w:left w:val="nil"/>
                    <w:bottom w:val="nil"/>
                    <w:right w:val="nil"/>
                  </w:tcBorders>
                  <w:shd w:val="clear" w:color="000000" w:fill="FFFFFF"/>
                  <w:vAlign w:val="center"/>
                  <w:hideMark/>
                </w:tcPr>
                <w:p w14:paraId="465792C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0.0096</w:t>
                  </w:r>
                </w:p>
              </w:tc>
            </w:tr>
            <w:tr w:rsidR="006742EC" w:rsidRPr="006742EC" w14:paraId="1FA963D4" w14:textId="77777777" w:rsidTr="006742EC">
              <w:trPr>
                <w:trHeight w:val="345"/>
              </w:trPr>
              <w:tc>
                <w:tcPr>
                  <w:tcW w:w="880" w:type="dxa"/>
                  <w:tcBorders>
                    <w:top w:val="nil"/>
                    <w:left w:val="nil"/>
                    <w:bottom w:val="nil"/>
                    <w:right w:val="nil"/>
                  </w:tcBorders>
                  <w:shd w:val="clear" w:color="000000" w:fill="FFFFFF"/>
                  <w:vAlign w:val="center"/>
                  <w:hideMark/>
                </w:tcPr>
                <w:p w14:paraId="2A1FC3D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0.0136</w:t>
                  </w:r>
                </w:p>
              </w:tc>
            </w:tr>
            <w:tr w:rsidR="006742EC" w:rsidRPr="006742EC" w14:paraId="5F127991" w14:textId="77777777" w:rsidTr="006742EC">
              <w:trPr>
                <w:trHeight w:val="345"/>
              </w:trPr>
              <w:tc>
                <w:tcPr>
                  <w:tcW w:w="880" w:type="dxa"/>
                  <w:tcBorders>
                    <w:top w:val="nil"/>
                    <w:left w:val="nil"/>
                    <w:bottom w:val="nil"/>
                    <w:right w:val="nil"/>
                  </w:tcBorders>
                  <w:shd w:val="clear" w:color="000000" w:fill="FFFFFF"/>
                  <w:vAlign w:val="center"/>
                  <w:hideMark/>
                </w:tcPr>
                <w:p w14:paraId="4067897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0.0267</w:t>
                  </w:r>
                </w:p>
              </w:tc>
            </w:tr>
            <w:tr w:rsidR="006742EC" w:rsidRPr="006742EC" w14:paraId="2C978F6C" w14:textId="77777777" w:rsidTr="006742EC">
              <w:trPr>
                <w:trHeight w:val="345"/>
              </w:trPr>
              <w:tc>
                <w:tcPr>
                  <w:tcW w:w="880" w:type="dxa"/>
                  <w:tcBorders>
                    <w:top w:val="nil"/>
                    <w:left w:val="nil"/>
                    <w:bottom w:val="nil"/>
                    <w:right w:val="nil"/>
                  </w:tcBorders>
                  <w:shd w:val="clear" w:color="000000" w:fill="FFFFFF"/>
                  <w:vAlign w:val="center"/>
                  <w:hideMark/>
                </w:tcPr>
                <w:p w14:paraId="62CEA4D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0.0453</w:t>
                  </w:r>
                </w:p>
              </w:tc>
            </w:tr>
            <w:tr w:rsidR="006742EC" w:rsidRPr="006742EC" w14:paraId="5B3F6530" w14:textId="77777777" w:rsidTr="006742EC">
              <w:trPr>
                <w:trHeight w:val="345"/>
              </w:trPr>
              <w:tc>
                <w:tcPr>
                  <w:tcW w:w="880" w:type="dxa"/>
                  <w:tcBorders>
                    <w:top w:val="nil"/>
                    <w:left w:val="nil"/>
                    <w:bottom w:val="nil"/>
                    <w:right w:val="nil"/>
                  </w:tcBorders>
                  <w:shd w:val="clear" w:color="000000" w:fill="FFFFFF"/>
                  <w:vAlign w:val="center"/>
                  <w:hideMark/>
                </w:tcPr>
                <w:p w14:paraId="4D65F39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0.0464</w:t>
                  </w:r>
                </w:p>
              </w:tc>
            </w:tr>
            <w:tr w:rsidR="006742EC" w:rsidRPr="006742EC" w14:paraId="3913990F" w14:textId="77777777" w:rsidTr="006742EC">
              <w:trPr>
                <w:trHeight w:val="345"/>
              </w:trPr>
              <w:tc>
                <w:tcPr>
                  <w:tcW w:w="880" w:type="dxa"/>
                  <w:tcBorders>
                    <w:top w:val="nil"/>
                    <w:left w:val="nil"/>
                    <w:bottom w:val="nil"/>
                    <w:right w:val="nil"/>
                  </w:tcBorders>
                  <w:shd w:val="clear" w:color="000000" w:fill="FFFFFF"/>
                  <w:vAlign w:val="center"/>
                  <w:hideMark/>
                </w:tcPr>
                <w:p w14:paraId="2A19C12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0.0469</w:t>
                  </w:r>
                </w:p>
              </w:tc>
            </w:tr>
            <w:tr w:rsidR="006742EC" w:rsidRPr="006742EC" w14:paraId="1CAABE2B" w14:textId="77777777" w:rsidTr="006742EC">
              <w:trPr>
                <w:trHeight w:val="345"/>
              </w:trPr>
              <w:tc>
                <w:tcPr>
                  <w:tcW w:w="880" w:type="dxa"/>
                  <w:tcBorders>
                    <w:top w:val="nil"/>
                    <w:left w:val="nil"/>
                    <w:bottom w:val="nil"/>
                    <w:right w:val="nil"/>
                  </w:tcBorders>
                  <w:shd w:val="clear" w:color="000000" w:fill="FFFFFF"/>
                  <w:vAlign w:val="center"/>
                  <w:hideMark/>
                </w:tcPr>
                <w:p w14:paraId="3FE3AE8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0.0639</w:t>
                  </w:r>
                </w:p>
              </w:tc>
            </w:tr>
            <w:tr w:rsidR="006742EC" w:rsidRPr="006742EC" w14:paraId="1EAC63A8" w14:textId="77777777" w:rsidTr="006742EC">
              <w:trPr>
                <w:trHeight w:val="345"/>
              </w:trPr>
              <w:tc>
                <w:tcPr>
                  <w:tcW w:w="880" w:type="dxa"/>
                  <w:tcBorders>
                    <w:top w:val="nil"/>
                    <w:left w:val="nil"/>
                    <w:bottom w:val="nil"/>
                    <w:right w:val="nil"/>
                  </w:tcBorders>
                  <w:shd w:val="clear" w:color="000000" w:fill="FFFFFF"/>
                  <w:vAlign w:val="center"/>
                  <w:hideMark/>
                </w:tcPr>
                <w:p w14:paraId="5D4E44A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0.0658</w:t>
                  </w:r>
                </w:p>
              </w:tc>
            </w:tr>
            <w:tr w:rsidR="006742EC" w:rsidRPr="006742EC" w14:paraId="50A1703B" w14:textId="77777777" w:rsidTr="006742EC">
              <w:trPr>
                <w:trHeight w:val="345"/>
              </w:trPr>
              <w:tc>
                <w:tcPr>
                  <w:tcW w:w="880" w:type="dxa"/>
                  <w:tcBorders>
                    <w:top w:val="nil"/>
                    <w:left w:val="nil"/>
                    <w:bottom w:val="nil"/>
                    <w:right w:val="nil"/>
                  </w:tcBorders>
                  <w:shd w:val="clear" w:color="000000" w:fill="FFFFFF"/>
                  <w:vAlign w:val="center"/>
                  <w:hideMark/>
                </w:tcPr>
                <w:p w14:paraId="5677E53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3A95563F" w14:textId="77777777" w:rsidTr="006742EC">
              <w:trPr>
                <w:trHeight w:val="345"/>
              </w:trPr>
              <w:tc>
                <w:tcPr>
                  <w:tcW w:w="880" w:type="dxa"/>
                  <w:tcBorders>
                    <w:top w:val="nil"/>
                    <w:left w:val="nil"/>
                    <w:bottom w:val="nil"/>
                    <w:right w:val="nil"/>
                  </w:tcBorders>
                  <w:shd w:val="clear" w:color="000000" w:fill="FFFFFF"/>
                  <w:vAlign w:val="center"/>
                  <w:hideMark/>
                </w:tcPr>
                <w:p w14:paraId="5C5B6DE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2A07C43D" w14:textId="77777777" w:rsidTr="006742EC">
              <w:trPr>
                <w:trHeight w:val="345"/>
              </w:trPr>
              <w:tc>
                <w:tcPr>
                  <w:tcW w:w="880" w:type="dxa"/>
                  <w:tcBorders>
                    <w:top w:val="nil"/>
                    <w:left w:val="nil"/>
                    <w:bottom w:val="nil"/>
                    <w:right w:val="nil"/>
                  </w:tcBorders>
                  <w:shd w:val="clear" w:color="000000" w:fill="FFFFFF"/>
                  <w:vAlign w:val="center"/>
                  <w:hideMark/>
                </w:tcPr>
                <w:p w14:paraId="0E1A825C"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0.0788</w:t>
                  </w:r>
                </w:p>
              </w:tc>
            </w:tr>
            <w:tr w:rsidR="006742EC" w:rsidRPr="006742EC" w14:paraId="287A9600" w14:textId="77777777" w:rsidTr="006742EC">
              <w:trPr>
                <w:trHeight w:val="345"/>
              </w:trPr>
              <w:tc>
                <w:tcPr>
                  <w:tcW w:w="880" w:type="dxa"/>
                  <w:tcBorders>
                    <w:top w:val="nil"/>
                    <w:left w:val="nil"/>
                    <w:bottom w:val="nil"/>
                    <w:right w:val="nil"/>
                  </w:tcBorders>
                  <w:shd w:val="clear" w:color="000000" w:fill="FFFFFF"/>
                  <w:vAlign w:val="center"/>
                  <w:hideMark/>
                </w:tcPr>
                <w:p w14:paraId="0700103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0.0805</w:t>
                  </w:r>
                </w:p>
              </w:tc>
            </w:tr>
            <w:tr w:rsidR="006742EC" w:rsidRPr="006742EC" w14:paraId="06CCEA28" w14:textId="77777777" w:rsidTr="006742EC">
              <w:trPr>
                <w:trHeight w:val="345"/>
              </w:trPr>
              <w:tc>
                <w:tcPr>
                  <w:tcW w:w="880" w:type="dxa"/>
                  <w:tcBorders>
                    <w:top w:val="nil"/>
                    <w:left w:val="nil"/>
                    <w:bottom w:val="nil"/>
                    <w:right w:val="nil"/>
                  </w:tcBorders>
                  <w:shd w:val="clear" w:color="000000" w:fill="FFFFFF"/>
                  <w:vAlign w:val="center"/>
                  <w:hideMark/>
                </w:tcPr>
                <w:p w14:paraId="01D9423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0.0896</w:t>
                  </w:r>
                </w:p>
              </w:tc>
            </w:tr>
            <w:tr w:rsidR="006742EC" w:rsidRPr="006742EC" w14:paraId="6D1A7731" w14:textId="77777777" w:rsidTr="006742EC">
              <w:trPr>
                <w:trHeight w:val="345"/>
              </w:trPr>
              <w:tc>
                <w:tcPr>
                  <w:tcW w:w="880" w:type="dxa"/>
                  <w:tcBorders>
                    <w:top w:val="nil"/>
                    <w:left w:val="nil"/>
                    <w:bottom w:val="nil"/>
                    <w:right w:val="nil"/>
                  </w:tcBorders>
                  <w:shd w:val="clear" w:color="000000" w:fill="FFFFFF"/>
                  <w:vAlign w:val="center"/>
                  <w:hideMark/>
                </w:tcPr>
                <w:p w14:paraId="7E3FB54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706BBE67" w14:textId="77777777" w:rsidTr="006742EC">
              <w:trPr>
                <w:trHeight w:val="345"/>
              </w:trPr>
              <w:tc>
                <w:tcPr>
                  <w:tcW w:w="880" w:type="dxa"/>
                  <w:tcBorders>
                    <w:top w:val="nil"/>
                    <w:left w:val="nil"/>
                    <w:bottom w:val="nil"/>
                    <w:right w:val="nil"/>
                  </w:tcBorders>
                  <w:shd w:val="clear" w:color="000000" w:fill="FFFFFF"/>
                  <w:vAlign w:val="center"/>
                  <w:hideMark/>
                </w:tcPr>
                <w:p w14:paraId="2B5B80D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0.0922</w:t>
                  </w:r>
                </w:p>
              </w:tc>
            </w:tr>
            <w:tr w:rsidR="006742EC" w:rsidRPr="006742EC" w14:paraId="3FC57B71" w14:textId="77777777" w:rsidTr="006742EC">
              <w:trPr>
                <w:trHeight w:val="345"/>
              </w:trPr>
              <w:tc>
                <w:tcPr>
                  <w:tcW w:w="880" w:type="dxa"/>
                  <w:tcBorders>
                    <w:top w:val="nil"/>
                    <w:left w:val="nil"/>
                    <w:bottom w:val="nil"/>
                    <w:right w:val="nil"/>
                  </w:tcBorders>
                  <w:shd w:val="clear" w:color="000000" w:fill="FFFFFF"/>
                  <w:vAlign w:val="center"/>
                  <w:hideMark/>
                </w:tcPr>
                <w:p w14:paraId="70747BF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0.0925</w:t>
                  </w:r>
                </w:p>
              </w:tc>
            </w:tr>
            <w:tr w:rsidR="006742EC" w:rsidRPr="006742EC" w14:paraId="02BE40D1" w14:textId="77777777" w:rsidTr="006742EC">
              <w:trPr>
                <w:trHeight w:val="345"/>
              </w:trPr>
              <w:tc>
                <w:tcPr>
                  <w:tcW w:w="880" w:type="dxa"/>
                  <w:tcBorders>
                    <w:top w:val="nil"/>
                    <w:left w:val="nil"/>
                    <w:bottom w:val="nil"/>
                    <w:right w:val="nil"/>
                  </w:tcBorders>
                  <w:shd w:val="clear" w:color="000000" w:fill="FFFFFF"/>
                  <w:vAlign w:val="center"/>
                  <w:hideMark/>
                </w:tcPr>
                <w:p w14:paraId="161D727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r w:rsidR="006742EC" w:rsidRPr="006742EC" w14:paraId="5DE02474" w14:textId="77777777" w:rsidTr="006742EC">
              <w:trPr>
                <w:trHeight w:val="345"/>
              </w:trPr>
              <w:tc>
                <w:tcPr>
                  <w:tcW w:w="880" w:type="dxa"/>
                  <w:tcBorders>
                    <w:top w:val="nil"/>
                    <w:left w:val="nil"/>
                    <w:bottom w:val="nil"/>
                    <w:right w:val="nil"/>
                  </w:tcBorders>
                  <w:shd w:val="clear" w:color="000000" w:fill="FFFFFF"/>
                  <w:vAlign w:val="center"/>
                  <w:hideMark/>
                </w:tcPr>
                <w:p w14:paraId="57C93AC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0.0944</w:t>
                  </w:r>
                </w:p>
              </w:tc>
            </w:tr>
          </w:tbl>
          <w:p w14:paraId="5E8595A4" w14:textId="77777777" w:rsidR="006742EC" w:rsidRDefault="006742EC" w:rsidP="006742EC"/>
        </w:tc>
      </w:tr>
    </w:tbl>
    <w:p w14:paraId="09087824" w14:textId="77777777" w:rsidR="006742EC" w:rsidRDefault="006742EC" w:rsidP="006742EC"/>
    <w:p w14:paraId="5486EBD5" w14:textId="77777777" w:rsidR="006742EC" w:rsidRDefault="006742EC">
      <w:pPr>
        <w:suppressAutoHyphens w:val="0"/>
      </w:pPr>
      <w:r>
        <w:br w:type="page"/>
      </w:r>
    </w:p>
    <w:p w14:paraId="28F02F37" w14:textId="46D6B9B9" w:rsidR="007847EB" w:rsidRDefault="007847EB" w:rsidP="007847EB">
      <w:pPr>
        <w:pStyle w:val="Caption"/>
        <w:keepNext/>
      </w:pPr>
      <w:bookmarkStart w:id="3813" w:name="_Ref513653691"/>
      <w:r>
        <w:lastRenderedPageBreak/>
        <w:t xml:space="preserve">Table </w:t>
      </w:r>
      <w:fldSimple w:instr=" SEQ Table \* ARABIC ">
        <w:r w:rsidR="005E3395">
          <w:rPr>
            <w:noProof/>
          </w:rPr>
          <w:t>7</w:t>
        </w:r>
      </w:fldSimple>
      <w:bookmarkEnd w:id="3813"/>
      <w:r>
        <w:t>: significantly Downregulated genes in Psoriasis patients compared to healthy controls</w:t>
      </w:r>
    </w:p>
    <w:tbl>
      <w:tblPr>
        <w:tblStyle w:val="MLAresearchpapertable"/>
        <w:tblW w:w="0" w:type="auto"/>
        <w:tblLook w:val="04A0" w:firstRow="1" w:lastRow="0" w:firstColumn="1" w:lastColumn="0" w:noHBand="0" w:noVBand="1"/>
      </w:tblPr>
      <w:tblGrid>
        <w:gridCol w:w="2358"/>
        <w:gridCol w:w="2347"/>
        <w:gridCol w:w="2338"/>
        <w:gridCol w:w="2317"/>
      </w:tblGrid>
      <w:tr w:rsidR="006742EC" w14:paraId="51224A39" w14:textId="77777777" w:rsidTr="4BC61DC6">
        <w:trPr>
          <w:cnfStyle w:val="100000000000" w:firstRow="1" w:lastRow="0" w:firstColumn="0" w:lastColumn="0" w:oddVBand="0" w:evenVBand="0" w:oddHBand="0" w:evenHBand="0" w:firstRowFirstColumn="0" w:firstRowLastColumn="0" w:lastRowFirstColumn="0" w:lastRowLastColumn="0"/>
        </w:trPr>
        <w:tc>
          <w:tcPr>
            <w:tcW w:w="2358" w:type="dxa"/>
          </w:tcPr>
          <w:p w14:paraId="3A445FD5" w14:textId="3DF9C8B2" w:rsidR="006742EC" w:rsidRDefault="4BC61DC6" w:rsidP="006742EC">
            <w:r>
              <w:t>Probe</w:t>
            </w:r>
          </w:p>
        </w:tc>
        <w:tc>
          <w:tcPr>
            <w:tcW w:w="2347" w:type="dxa"/>
          </w:tcPr>
          <w:p w14:paraId="6C1D4465" w14:textId="32953C4B" w:rsidR="006742EC" w:rsidRDefault="4BC61DC6" w:rsidP="006742EC">
            <w:r>
              <w:t>Gene</w:t>
            </w:r>
          </w:p>
        </w:tc>
        <w:tc>
          <w:tcPr>
            <w:tcW w:w="2338" w:type="dxa"/>
          </w:tcPr>
          <w:p w14:paraId="39D5C49D" w14:textId="2236C4BE" w:rsidR="006742EC" w:rsidRDefault="4BC61DC6" w:rsidP="006742EC">
            <w:r>
              <w:t>Fold Change</w:t>
            </w:r>
          </w:p>
        </w:tc>
        <w:tc>
          <w:tcPr>
            <w:tcW w:w="2317" w:type="dxa"/>
          </w:tcPr>
          <w:p w14:paraId="58E4807E" w14:textId="2A26690B" w:rsidR="006742EC" w:rsidRDefault="4BC61DC6" w:rsidP="006742EC">
            <w:r>
              <w:t>P value</w:t>
            </w:r>
          </w:p>
        </w:tc>
      </w:tr>
      <w:tr w:rsidR="006742EC" w14:paraId="256F681C" w14:textId="77777777" w:rsidTr="4BC61DC6">
        <w:tc>
          <w:tcPr>
            <w:tcW w:w="2358" w:type="dxa"/>
          </w:tcPr>
          <w:tbl>
            <w:tblPr>
              <w:tblW w:w="1680" w:type="dxa"/>
              <w:tblLook w:val="04A0" w:firstRow="1" w:lastRow="0" w:firstColumn="1" w:lastColumn="0" w:noHBand="0" w:noVBand="1"/>
            </w:tblPr>
            <w:tblGrid>
              <w:gridCol w:w="1680"/>
            </w:tblGrid>
            <w:tr w:rsidR="006742EC" w:rsidRPr="006742EC" w14:paraId="4D6DAF0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245DE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ILMN_3286813</w:t>
                  </w:r>
                </w:p>
              </w:tc>
            </w:tr>
            <w:tr w:rsidR="006742EC" w:rsidRPr="006742EC" w14:paraId="2B4B94B5"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3DF5EF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ILMN_3281502</w:t>
                  </w:r>
                </w:p>
              </w:tc>
            </w:tr>
            <w:tr w:rsidR="006742EC" w:rsidRPr="006742EC" w14:paraId="1C125AB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D94AF36"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ILMN_1778617</w:t>
                  </w:r>
                </w:p>
              </w:tc>
            </w:tr>
            <w:tr w:rsidR="006742EC" w:rsidRPr="006742EC" w14:paraId="393F88A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72F363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ILMN_1689294</w:t>
                  </w:r>
                </w:p>
              </w:tc>
            </w:tr>
            <w:tr w:rsidR="006742EC" w:rsidRPr="006742EC" w14:paraId="53E8ECB0"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569B8F2"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ILMN_2143250</w:t>
                  </w:r>
                </w:p>
              </w:tc>
            </w:tr>
            <w:tr w:rsidR="006742EC" w:rsidRPr="006742EC" w14:paraId="35E3F1A4"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9CCEE6F"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ILMN_1720114</w:t>
                  </w:r>
                </w:p>
              </w:tc>
            </w:tr>
            <w:tr w:rsidR="006742EC" w:rsidRPr="006742EC" w14:paraId="6AFFCC9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4B9E7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ILMN_2135175</w:t>
                  </w:r>
                </w:p>
              </w:tc>
            </w:tr>
            <w:tr w:rsidR="006742EC" w:rsidRPr="006742EC" w14:paraId="71B6057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2599500"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ILMN_1764163</w:t>
                  </w:r>
                </w:p>
              </w:tc>
            </w:tr>
            <w:tr w:rsidR="006742EC" w:rsidRPr="006742EC" w14:paraId="7C61D719"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EFD097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ILMN_1746148</w:t>
                  </w:r>
                </w:p>
              </w:tc>
            </w:tr>
            <w:tr w:rsidR="006742EC" w:rsidRPr="006742EC" w14:paraId="3AFFA9AA"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085E06E"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ILMN_1715401</w:t>
                  </w:r>
                </w:p>
              </w:tc>
            </w:tr>
            <w:tr w:rsidR="006742EC" w:rsidRPr="006742EC" w14:paraId="4E36A18B"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D1CA0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ILMN_2299072</w:t>
                  </w:r>
                </w:p>
              </w:tc>
            </w:tr>
            <w:tr w:rsidR="006742EC" w:rsidRPr="006742EC" w14:paraId="5397CC27"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20E02FD5"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ILMN_2124802</w:t>
                  </w:r>
                </w:p>
              </w:tc>
            </w:tr>
            <w:tr w:rsidR="006742EC" w:rsidRPr="006742EC" w14:paraId="222E107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017FE2D7"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ILMN_1655827</w:t>
                  </w:r>
                </w:p>
              </w:tc>
            </w:tr>
            <w:tr w:rsidR="006742EC" w:rsidRPr="006742EC" w14:paraId="2F22F583"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5C39C40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ILMN_2402936</w:t>
                  </w:r>
                </w:p>
              </w:tc>
            </w:tr>
            <w:tr w:rsidR="006742EC" w:rsidRPr="006742EC" w14:paraId="6199BAFF"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B316918"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ILMN_3230435</w:t>
                  </w:r>
                </w:p>
              </w:tc>
            </w:tr>
            <w:tr w:rsidR="006742EC" w:rsidRPr="006742EC" w14:paraId="7B1BC56E"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61A7BD73"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ILMN_1803799</w:t>
                  </w:r>
                </w:p>
              </w:tc>
            </w:tr>
            <w:tr w:rsidR="006742EC" w:rsidRPr="006742EC" w14:paraId="7B41810D" w14:textId="77777777" w:rsidTr="4BC61DC6">
              <w:trPr>
                <w:trHeight w:val="345"/>
              </w:trPr>
              <w:tc>
                <w:tcPr>
                  <w:tcW w:w="1680" w:type="dxa"/>
                  <w:tcBorders>
                    <w:top w:val="nil"/>
                    <w:left w:val="nil"/>
                    <w:bottom w:val="nil"/>
                    <w:right w:val="nil"/>
                  </w:tcBorders>
                  <w:shd w:val="clear" w:color="auto" w:fill="FFFFFF" w:themeFill="background1"/>
                  <w:vAlign w:val="center"/>
                  <w:hideMark/>
                </w:tcPr>
                <w:p w14:paraId="7372194C" w14:textId="77777777" w:rsidR="006742EC" w:rsidRPr="006742EC" w:rsidRDefault="4BC61DC6" w:rsidP="006742EC">
                  <w:pPr>
                    <w:suppressAutoHyphens w:val="0"/>
                    <w:spacing w:line="240" w:lineRule="auto"/>
                    <w:ind w:firstLine="0"/>
                    <w:rPr>
                      <w:rFonts w:ascii="Times New Roman" w:eastAsia="Times New Roman" w:hAnsi="Times New Roman" w:cs="Times New Roman"/>
                      <w:color w:val="000000"/>
                      <w:sz w:val="22"/>
                      <w:szCs w:val="22"/>
                      <w:lang w:eastAsia="en-US"/>
                    </w:rPr>
                  </w:pPr>
                  <w:r w:rsidRPr="4BC61DC6">
                    <w:rPr>
                      <w:rFonts w:ascii="Times New Roman" w:eastAsia="Times New Roman" w:hAnsi="Times New Roman" w:cs="Times New Roman"/>
                      <w:color w:val="000000" w:themeColor="text2"/>
                      <w:sz w:val="22"/>
                      <w:szCs w:val="22"/>
                      <w:lang w:eastAsia="en-US"/>
                    </w:rPr>
                    <w:t>ILMN_1704873</w:t>
                  </w:r>
                </w:p>
              </w:tc>
            </w:tr>
          </w:tbl>
          <w:p w14:paraId="2B864E7D" w14:textId="77777777" w:rsidR="006742EC" w:rsidRDefault="006742EC" w:rsidP="006742EC"/>
        </w:tc>
        <w:tc>
          <w:tcPr>
            <w:tcW w:w="2347" w:type="dxa"/>
          </w:tcPr>
          <w:tbl>
            <w:tblPr>
              <w:tblW w:w="1460" w:type="dxa"/>
              <w:tblLook w:val="04A0" w:firstRow="1" w:lastRow="0" w:firstColumn="1" w:lastColumn="0" w:noHBand="0" w:noVBand="1"/>
            </w:tblPr>
            <w:tblGrid>
              <w:gridCol w:w="1460"/>
            </w:tblGrid>
            <w:tr w:rsidR="006742EC" w:rsidRPr="006742EC" w14:paraId="787E15C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A7A14D6"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LOC391019</w:t>
                  </w:r>
                </w:p>
              </w:tc>
            </w:tr>
            <w:tr w:rsidR="006742EC" w:rsidRPr="006742EC" w14:paraId="54959F7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817654B"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LOC653375</w:t>
                  </w:r>
                </w:p>
              </w:tc>
            </w:tr>
            <w:tr w:rsidR="006742EC" w:rsidRPr="006742EC" w14:paraId="117CB369"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B13CBC3"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TAF9</w:t>
                  </w:r>
                </w:p>
              </w:tc>
            </w:tr>
            <w:tr w:rsidR="006742EC" w:rsidRPr="006742EC" w14:paraId="075588A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FB862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LOC85390</w:t>
                  </w:r>
                </w:p>
              </w:tc>
            </w:tr>
            <w:tr w:rsidR="006742EC" w:rsidRPr="006742EC" w14:paraId="06877E8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7768B22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FAR1</w:t>
                  </w:r>
                </w:p>
              </w:tc>
            </w:tr>
            <w:tr w:rsidR="006742EC" w:rsidRPr="006742EC" w14:paraId="2953F40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70EAEC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GMNN</w:t>
                  </w:r>
                </w:p>
              </w:tc>
            </w:tr>
            <w:tr w:rsidR="006742EC" w:rsidRPr="006742EC" w14:paraId="0BBF0F7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14C6051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SNORD36A</w:t>
                  </w:r>
                </w:p>
              </w:tc>
            </w:tr>
            <w:tr w:rsidR="006742EC" w:rsidRPr="006742EC" w14:paraId="5334ABA5"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BC016BA"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LOC644330</w:t>
                  </w:r>
                </w:p>
              </w:tc>
            </w:tr>
            <w:tr w:rsidR="006742EC" w:rsidRPr="006742EC" w14:paraId="58C9227B"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26A9BD1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LRRC33</w:t>
                  </w:r>
                </w:p>
              </w:tc>
            </w:tr>
            <w:tr w:rsidR="006742EC" w:rsidRPr="006742EC" w14:paraId="2D25357D"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73CA8D1"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MT1G</w:t>
                  </w:r>
                </w:p>
              </w:tc>
            </w:tr>
            <w:tr w:rsidR="006742EC" w:rsidRPr="006742EC" w14:paraId="1AD169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781D4E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CROP</w:t>
                  </w:r>
                </w:p>
              </w:tc>
            </w:tr>
            <w:tr w:rsidR="006742EC" w:rsidRPr="006742EC" w14:paraId="467AC73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EBF9317"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MT1H</w:t>
                  </w:r>
                </w:p>
              </w:tc>
            </w:tr>
            <w:tr w:rsidR="006742EC" w:rsidRPr="006742EC" w14:paraId="723599F0"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F38D44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COPS2</w:t>
                  </w:r>
                </w:p>
              </w:tc>
            </w:tr>
            <w:tr w:rsidR="006742EC" w:rsidRPr="006742EC" w14:paraId="219A581E"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0D5F71B8"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LOC440926</w:t>
                  </w:r>
                </w:p>
              </w:tc>
            </w:tr>
            <w:tr w:rsidR="006742EC" w:rsidRPr="006742EC" w14:paraId="7D4BFB41"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39333A2F"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LOC729086</w:t>
                  </w:r>
                </w:p>
              </w:tc>
            </w:tr>
            <w:tr w:rsidR="006742EC" w:rsidRPr="006742EC" w14:paraId="124E2A43"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66F2F92D"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LOC649555</w:t>
                  </w:r>
                </w:p>
              </w:tc>
            </w:tr>
            <w:tr w:rsidR="006742EC" w:rsidRPr="006742EC" w14:paraId="3E61D524" w14:textId="77777777" w:rsidTr="4BC61DC6">
              <w:trPr>
                <w:trHeight w:val="345"/>
              </w:trPr>
              <w:tc>
                <w:tcPr>
                  <w:tcW w:w="1460" w:type="dxa"/>
                  <w:tcBorders>
                    <w:top w:val="nil"/>
                    <w:left w:val="nil"/>
                    <w:bottom w:val="nil"/>
                    <w:right w:val="nil"/>
                  </w:tcBorders>
                  <w:shd w:val="clear" w:color="auto" w:fill="FFFFFF" w:themeFill="background1"/>
                  <w:vAlign w:val="center"/>
                  <w:hideMark/>
                </w:tcPr>
                <w:p w14:paraId="5BB809EE" w14:textId="77777777" w:rsidR="006742EC" w:rsidRPr="006742EC" w:rsidRDefault="4BC61DC6" w:rsidP="4BC61DC6">
                  <w:pPr>
                    <w:suppressAutoHyphens w:val="0"/>
                    <w:spacing w:line="240" w:lineRule="auto"/>
                    <w:ind w:firstLine="0"/>
                    <w:jc w:val="center"/>
                    <w:rPr>
                      <w:rFonts w:ascii="Times New Roman" w:eastAsia="Times New Roman" w:hAnsi="Times New Roman" w:cs="Times New Roman"/>
                      <w:i/>
                      <w:iCs/>
                      <w:color w:val="000000"/>
                      <w:sz w:val="22"/>
                      <w:szCs w:val="22"/>
                      <w:lang w:eastAsia="en-US"/>
                    </w:rPr>
                  </w:pPr>
                  <w:r w:rsidRPr="4BC61DC6">
                    <w:rPr>
                      <w:rFonts w:ascii="Times New Roman" w:eastAsia="Times New Roman" w:hAnsi="Times New Roman" w:cs="Times New Roman"/>
                      <w:i/>
                      <w:iCs/>
                      <w:color w:val="000000" w:themeColor="text2"/>
                      <w:sz w:val="22"/>
                      <w:szCs w:val="22"/>
                      <w:lang w:eastAsia="en-US"/>
                    </w:rPr>
                    <w:t>TCEB1</w:t>
                  </w:r>
                </w:p>
              </w:tc>
            </w:tr>
          </w:tbl>
          <w:p w14:paraId="5A7DECD2" w14:textId="77777777" w:rsidR="006742EC" w:rsidRDefault="006742EC" w:rsidP="006742EC"/>
        </w:tc>
        <w:tc>
          <w:tcPr>
            <w:tcW w:w="2338" w:type="dxa"/>
          </w:tcPr>
          <w:tbl>
            <w:tblPr>
              <w:tblW w:w="1300" w:type="dxa"/>
              <w:tblLook w:val="04A0" w:firstRow="1" w:lastRow="0" w:firstColumn="1" w:lastColumn="0" w:noHBand="0" w:noVBand="1"/>
            </w:tblPr>
            <w:tblGrid>
              <w:gridCol w:w="1300"/>
            </w:tblGrid>
            <w:tr w:rsidR="006742EC" w:rsidRPr="006742EC" w14:paraId="5624E6D2" w14:textId="77777777" w:rsidTr="006742EC">
              <w:trPr>
                <w:trHeight w:val="345"/>
              </w:trPr>
              <w:tc>
                <w:tcPr>
                  <w:tcW w:w="1300" w:type="dxa"/>
                  <w:tcBorders>
                    <w:top w:val="nil"/>
                    <w:left w:val="nil"/>
                    <w:bottom w:val="nil"/>
                    <w:right w:val="nil"/>
                  </w:tcBorders>
                  <w:shd w:val="clear" w:color="000000" w:fill="FFFFFF"/>
                  <w:vAlign w:val="center"/>
                  <w:hideMark/>
                </w:tcPr>
                <w:p w14:paraId="3538912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-1.38</w:t>
                  </w:r>
                </w:p>
              </w:tc>
            </w:tr>
            <w:tr w:rsidR="006742EC" w:rsidRPr="006742EC" w14:paraId="0B9F26D3" w14:textId="77777777" w:rsidTr="006742EC">
              <w:trPr>
                <w:trHeight w:val="345"/>
              </w:trPr>
              <w:tc>
                <w:tcPr>
                  <w:tcW w:w="1300" w:type="dxa"/>
                  <w:tcBorders>
                    <w:top w:val="nil"/>
                    <w:left w:val="nil"/>
                    <w:bottom w:val="nil"/>
                    <w:right w:val="nil"/>
                  </w:tcBorders>
                  <w:shd w:val="clear" w:color="000000" w:fill="FFFFFF"/>
                  <w:vAlign w:val="center"/>
                  <w:hideMark/>
                </w:tcPr>
                <w:p w14:paraId="60B7F0D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-1.31</w:t>
                  </w:r>
                </w:p>
              </w:tc>
            </w:tr>
            <w:tr w:rsidR="006742EC" w:rsidRPr="006742EC" w14:paraId="078B4177" w14:textId="77777777" w:rsidTr="006742EC">
              <w:trPr>
                <w:trHeight w:val="345"/>
              </w:trPr>
              <w:tc>
                <w:tcPr>
                  <w:tcW w:w="1300" w:type="dxa"/>
                  <w:tcBorders>
                    <w:top w:val="nil"/>
                    <w:left w:val="nil"/>
                    <w:bottom w:val="nil"/>
                    <w:right w:val="nil"/>
                  </w:tcBorders>
                  <w:shd w:val="clear" w:color="000000" w:fill="FFFFFF"/>
                  <w:vAlign w:val="center"/>
                  <w:hideMark/>
                </w:tcPr>
                <w:p w14:paraId="73A1216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-1.25</w:t>
                  </w:r>
                </w:p>
              </w:tc>
            </w:tr>
            <w:tr w:rsidR="006742EC" w:rsidRPr="006742EC" w14:paraId="38B3D790" w14:textId="77777777" w:rsidTr="006742EC">
              <w:trPr>
                <w:trHeight w:val="345"/>
              </w:trPr>
              <w:tc>
                <w:tcPr>
                  <w:tcW w:w="1300" w:type="dxa"/>
                  <w:tcBorders>
                    <w:top w:val="nil"/>
                    <w:left w:val="nil"/>
                    <w:bottom w:val="nil"/>
                    <w:right w:val="nil"/>
                  </w:tcBorders>
                  <w:shd w:val="clear" w:color="000000" w:fill="FFFFFF"/>
                  <w:vAlign w:val="center"/>
                  <w:hideMark/>
                </w:tcPr>
                <w:p w14:paraId="045B2C0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6A3B12B" w14:textId="77777777" w:rsidTr="006742EC">
              <w:trPr>
                <w:trHeight w:val="345"/>
              </w:trPr>
              <w:tc>
                <w:tcPr>
                  <w:tcW w:w="1300" w:type="dxa"/>
                  <w:tcBorders>
                    <w:top w:val="nil"/>
                    <w:left w:val="nil"/>
                    <w:bottom w:val="nil"/>
                    <w:right w:val="nil"/>
                  </w:tcBorders>
                  <w:shd w:val="clear" w:color="000000" w:fill="FFFFFF"/>
                  <w:vAlign w:val="center"/>
                  <w:hideMark/>
                </w:tcPr>
                <w:p w14:paraId="666187C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2D02BDB7" w14:textId="77777777" w:rsidTr="006742EC">
              <w:trPr>
                <w:trHeight w:val="345"/>
              </w:trPr>
              <w:tc>
                <w:tcPr>
                  <w:tcW w:w="1300" w:type="dxa"/>
                  <w:tcBorders>
                    <w:top w:val="nil"/>
                    <w:left w:val="nil"/>
                    <w:bottom w:val="nil"/>
                    <w:right w:val="nil"/>
                  </w:tcBorders>
                  <w:shd w:val="clear" w:color="000000" w:fill="FFFFFF"/>
                  <w:vAlign w:val="center"/>
                  <w:hideMark/>
                </w:tcPr>
                <w:p w14:paraId="10D0957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4EB1DDCB" w14:textId="77777777" w:rsidTr="006742EC">
              <w:trPr>
                <w:trHeight w:val="345"/>
              </w:trPr>
              <w:tc>
                <w:tcPr>
                  <w:tcW w:w="1300" w:type="dxa"/>
                  <w:tcBorders>
                    <w:top w:val="nil"/>
                    <w:left w:val="nil"/>
                    <w:bottom w:val="nil"/>
                    <w:right w:val="nil"/>
                  </w:tcBorders>
                  <w:shd w:val="clear" w:color="000000" w:fill="FFFFFF"/>
                  <w:vAlign w:val="center"/>
                  <w:hideMark/>
                </w:tcPr>
                <w:p w14:paraId="5D34D3E5"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-1.27</w:t>
                  </w:r>
                </w:p>
              </w:tc>
            </w:tr>
            <w:tr w:rsidR="006742EC" w:rsidRPr="006742EC" w14:paraId="64A94DFD" w14:textId="77777777" w:rsidTr="006742EC">
              <w:trPr>
                <w:trHeight w:val="345"/>
              </w:trPr>
              <w:tc>
                <w:tcPr>
                  <w:tcW w:w="1300" w:type="dxa"/>
                  <w:tcBorders>
                    <w:top w:val="nil"/>
                    <w:left w:val="nil"/>
                    <w:bottom w:val="nil"/>
                    <w:right w:val="nil"/>
                  </w:tcBorders>
                  <w:shd w:val="clear" w:color="000000" w:fill="FFFFFF"/>
                  <w:vAlign w:val="center"/>
                  <w:hideMark/>
                </w:tcPr>
                <w:p w14:paraId="18969A4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00A6142A" w14:textId="77777777" w:rsidTr="006742EC">
              <w:trPr>
                <w:trHeight w:val="345"/>
              </w:trPr>
              <w:tc>
                <w:tcPr>
                  <w:tcW w:w="1300" w:type="dxa"/>
                  <w:tcBorders>
                    <w:top w:val="nil"/>
                    <w:left w:val="nil"/>
                    <w:bottom w:val="nil"/>
                    <w:right w:val="nil"/>
                  </w:tcBorders>
                  <w:shd w:val="clear" w:color="000000" w:fill="FFFFFF"/>
                  <w:vAlign w:val="center"/>
                  <w:hideMark/>
                </w:tcPr>
                <w:p w14:paraId="4E21C59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4FB8E347" w14:textId="77777777" w:rsidTr="006742EC">
              <w:trPr>
                <w:trHeight w:val="345"/>
              </w:trPr>
              <w:tc>
                <w:tcPr>
                  <w:tcW w:w="1300" w:type="dxa"/>
                  <w:tcBorders>
                    <w:top w:val="nil"/>
                    <w:left w:val="nil"/>
                    <w:bottom w:val="nil"/>
                    <w:right w:val="nil"/>
                  </w:tcBorders>
                  <w:shd w:val="clear" w:color="000000" w:fill="FFFFFF"/>
                  <w:vAlign w:val="center"/>
                  <w:hideMark/>
                </w:tcPr>
                <w:p w14:paraId="7E604EB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-1.82</w:t>
                  </w:r>
                </w:p>
              </w:tc>
            </w:tr>
            <w:tr w:rsidR="006742EC" w:rsidRPr="006742EC" w14:paraId="649235CC" w14:textId="77777777" w:rsidTr="006742EC">
              <w:trPr>
                <w:trHeight w:val="345"/>
              </w:trPr>
              <w:tc>
                <w:tcPr>
                  <w:tcW w:w="1300" w:type="dxa"/>
                  <w:tcBorders>
                    <w:top w:val="nil"/>
                    <w:left w:val="nil"/>
                    <w:bottom w:val="nil"/>
                    <w:right w:val="nil"/>
                  </w:tcBorders>
                  <w:shd w:val="clear" w:color="000000" w:fill="FFFFFF"/>
                  <w:vAlign w:val="center"/>
                  <w:hideMark/>
                </w:tcPr>
                <w:p w14:paraId="02F3F88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6115F44F" w14:textId="77777777" w:rsidTr="006742EC">
              <w:trPr>
                <w:trHeight w:val="345"/>
              </w:trPr>
              <w:tc>
                <w:tcPr>
                  <w:tcW w:w="1300" w:type="dxa"/>
                  <w:tcBorders>
                    <w:top w:val="nil"/>
                    <w:left w:val="nil"/>
                    <w:bottom w:val="nil"/>
                    <w:right w:val="nil"/>
                  </w:tcBorders>
                  <w:shd w:val="clear" w:color="000000" w:fill="FFFFFF"/>
                  <w:vAlign w:val="center"/>
                  <w:hideMark/>
                </w:tcPr>
                <w:p w14:paraId="5826BC6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-1.64</w:t>
                  </w:r>
                </w:p>
              </w:tc>
            </w:tr>
            <w:tr w:rsidR="006742EC" w:rsidRPr="006742EC" w14:paraId="1C2EFA8D" w14:textId="77777777" w:rsidTr="006742EC">
              <w:trPr>
                <w:trHeight w:val="345"/>
              </w:trPr>
              <w:tc>
                <w:tcPr>
                  <w:tcW w:w="1300" w:type="dxa"/>
                  <w:tcBorders>
                    <w:top w:val="nil"/>
                    <w:left w:val="nil"/>
                    <w:bottom w:val="nil"/>
                    <w:right w:val="nil"/>
                  </w:tcBorders>
                  <w:shd w:val="clear" w:color="000000" w:fill="FFFFFF"/>
                  <w:vAlign w:val="center"/>
                  <w:hideMark/>
                </w:tcPr>
                <w:p w14:paraId="224A6C71"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-1.20</w:t>
                  </w:r>
                </w:p>
              </w:tc>
            </w:tr>
            <w:tr w:rsidR="006742EC" w:rsidRPr="006742EC" w14:paraId="5582A2FA" w14:textId="77777777" w:rsidTr="006742EC">
              <w:trPr>
                <w:trHeight w:val="345"/>
              </w:trPr>
              <w:tc>
                <w:tcPr>
                  <w:tcW w:w="1300" w:type="dxa"/>
                  <w:tcBorders>
                    <w:top w:val="nil"/>
                    <w:left w:val="nil"/>
                    <w:bottom w:val="nil"/>
                    <w:right w:val="nil"/>
                  </w:tcBorders>
                  <w:shd w:val="clear" w:color="000000" w:fill="FFFFFF"/>
                  <w:vAlign w:val="center"/>
                  <w:hideMark/>
                </w:tcPr>
                <w:p w14:paraId="514EC25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-1.22</w:t>
                  </w:r>
                </w:p>
              </w:tc>
            </w:tr>
            <w:tr w:rsidR="006742EC" w:rsidRPr="006742EC" w14:paraId="697AEFEA" w14:textId="77777777" w:rsidTr="006742EC">
              <w:trPr>
                <w:trHeight w:val="345"/>
              </w:trPr>
              <w:tc>
                <w:tcPr>
                  <w:tcW w:w="1300" w:type="dxa"/>
                  <w:tcBorders>
                    <w:top w:val="nil"/>
                    <w:left w:val="nil"/>
                    <w:bottom w:val="nil"/>
                    <w:right w:val="nil"/>
                  </w:tcBorders>
                  <w:shd w:val="clear" w:color="000000" w:fill="FFFFFF"/>
                  <w:vAlign w:val="center"/>
                  <w:hideMark/>
                </w:tcPr>
                <w:p w14:paraId="0FB3381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-1.24</w:t>
                  </w:r>
                </w:p>
              </w:tc>
            </w:tr>
            <w:tr w:rsidR="006742EC" w:rsidRPr="006742EC" w14:paraId="01A82D33" w14:textId="77777777" w:rsidTr="006742EC">
              <w:trPr>
                <w:trHeight w:val="345"/>
              </w:trPr>
              <w:tc>
                <w:tcPr>
                  <w:tcW w:w="1300" w:type="dxa"/>
                  <w:tcBorders>
                    <w:top w:val="nil"/>
                    <w:left w:val="nil"/>
                    <w:bottom w:val="nil"/>
                    <w:right w:val="nil"/>
                  </w:tcBorders>
                  <w:shd w:val="clear" w:color="000000" w:fill="FFFFFF"/>
                  <w:vAlign w:val="center"/>
                  <w:hideMark/>
                </w:tcPr>
                <w:p w14:paraId="2C52DAFF"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r w:rsidR="006742EC" w:rsidRPr="006742EC" w14:paraId="00ED57B8" w14:textId="77777777" w:rsidTr="006742EC">
              <w:trPr>
                <w:trHeight w:val="345"/>
              </w:trPr>
              <w:tc>
                <w:tcPr>
                  <w:tcW w:w="1300" w:type="dxa"/>
                  <w:tcBorders>
                    <w:top w:val="nil"/>
                    <w:left w:val="nil"/>
                    <w:bottom w:val="nil"/>
                    <w:right w:val="nil"/>
                  </w:tcBorders>
                  <w:shd w:val="clear" w:color="000000" w:fill="FFFFFF"/>
                  <w:vAlign w:val="center"/>
                  <w:hideMark/>
                </w:tcPr>
                <w:p w14:paraId="2BDAB8B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-1.21</w:t>
                  </w:r>
                </w:p>
              </w:tc>
            </w:tr>
          </w:tbl>
          <w:p w14:paraId="2BF32535" w14:textId="77777777" w:rsidR="006742EC" w:rsidRDefault="006742EC" w:rsidP="006742EC"/>
        </w:tc>
        <w:tc>
          <w:tcPr>
            <w:tcW w:w="2317" w:type="dxa"/>
          </w:tcPr>
          <w:tbl>
            <w:tblPr>
              <w:tblW w:w="880" w:type="dxa"/>
              <w:tblLook w:val="04A0" w:firstRow="1" w:lastRow="0" w:firstColumn="1" w:lastColumn="0" w:noHBand="0" w:noVBand="1"/>
            </w:tblPr>
            <w:tblGrid>
              <w:gridCol w:w="880"/>
            </w:tblGrid>
            <w:tr w:rsidR="006742EC" w:rsidRPr="006742EC" w14:paraId="1BC99905" w14:textId="77777777" w:rsidTr="006742EC">
              <w:trPr>
                <w:trHeight w:val="345"/>
              </w:trPr>
              <w:tc>
                <w:tcPr>
                  <w:tcW w:w="880" w:type="dxa"/>
                  <w:tcBorders>
                    <w:top w:val="nil"/>
                    <w:left w:val="nil"/>
                    <w:bottom w:val="nil"/>
                    <w:right w:val="nil"/>
                  </w:tcBorders>
                  <w:shd w:val="clear" w:color="000000" w:fill="FFFFFF"/>
                  <w:vAlign w:val="center"/>
                  <w:hideMark/>
                </w:tcPr>
                <w:p w14:paraId="43227404"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0.0001</w:t>
                  </w:r>
                </w:p>
              </w:tc>
            </w:tr>
            <w:tr w:rsidR="006742EC" w:rsidRPr="006742EC" w14:paraId="3C17393F" w14:textId="77777777" w:rsidTr="006742EC">
              <w:trPr>
                <w:trHeight w:val="345"/>
              </w:trPr>
              <w:tc>
                <w:tcPr>
                  <w:tcW w:w="880" w:type="dxa"/>
                  <w:tcBorders>
                    <w:top w:val="nil"/>
                    <w:left w:val="nil"/>
                    <w:bottom w:val="nil"/>
                    <w:right w:val="nil"/>
                  </w:tcBorders>
                  <w:shd w:val="clear" w:color="000000" w:fill="FFFFFF"/>
                  <w:vAlign w:val="center"/>
                  <w:hideMark/>
                </w:tcPr>
                <w:p w14:paraId="200006F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B1B596B" w14:textId="77777777" w:rsidTr="006742EC">
              <w:trPr>
                <w:trHeight w:val="345"/>
              </w:trPr>
              <w:tc>
                <w:tcPr>
                  <w:tcW w:w="880" w:type="dxa"/>
                  <w:tcBorders>
                    <w:top w:val="nil"/>
                    <w:left w:val="nil"/>
                    <w:bottom w:val="nil"/>
                    <w:right w:val="nil"/>
                  </w:tcBorders>
                  <w:shd w:val="clear" w:color="000000" w:fill="FFFFFF"/>
                  <w:vAlign w:val="center"/>
                  <w:hideMark/>
                </w:tcPr>
                <w:p w14:paraId="61FBFCB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0.0009</w:t>
                  </w:r>
                </w:p>
              </w:tc>
            </w:tr>
            <w:tr w:rsidR="006742EC" w:rsidRPr="006742EC" w14:paraId="1A440220" w14:textId="77777777" w:rsidTr="006742EC">
              <w:trPr>
                <w:trHeight w:val="345"/>
              </w:trPr>
              <w:tc>
                <w:tcPr>
                  <w:tcW w:w="880" w:type="dxa"/>
                  <w:tcBorders>
                    <w:top w:val="nil"/>
                    <w:left w:val="nil"/>
                    <w:bottom w:val="nil"/>
                    <w:right w:val="nil"/>
                  </w:tcBorders>
                  <w:shd w:val="clear" w:color="000000" w:fill="FFFFFF"/>
                  <w:vAlign w:val="center"/>
                  <w:hideMark/>
                </w:tcPr>
                <w:p w14:paraId="03421C4A"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0.0120</w:t>
                  </w:r>
                </w:p>
              </w:tc>
            </w:tr>
            <w:tr w:rsidR="006742EC" w:rsidRPr="006742EC" w14:paraId="5DE5EEF2" w14:textId="77777777" w:rsidTr="006742EC">
              <w:trPr>
                <w:trHeight w:val="345"/>
              </w:trPr>
              <w:tc>
                <w:tcPr>
                  <w:tcW w:w="880" w:type="dxa"/>
                  <w:tcBorders>
                    <w:top w:val="nil"/>
                    <w:left w:val="nil"/>
                    <w:bottom w:val="nil"/>
                    <w:right w:val="nil"/>
                  </w:tcBorders>
                  <w:shd w:val="clear" w:color="000000" w:fill="FFFFFF"/>
                  <w:vAlign w:val="center"/>
                  <w:hideMark/>
                </w:tcPr>
                <w:p w14:paraId="3E1244CB"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0.0207</w:t>
                  </w:r>
                </w:p>
              </w:tc>
            </w:tr>
            <w:tr w:rsidR="006742EC" w:rsidRPr="006742EC" w14:paraId="5284852C" w14:textId="77777777" w:rsidTr="006742EC">
              <w:trPr>
                <w:trHeight w:val="345"/>
              </w:trPr>
              <w:tc>
                <w:tcPr>
                  <w:tcW w:w="880" w:type="dxa"/>
                  <w:tcBorders>
                    <w:top w:val="nil"/>
                    <w:left w:val="nil"/>
                    <w:bottom w:val="nil"/>
                    <w:right w:val="nil"/>
                  </w:tcBorders>
                  <w:shd w:val="clear" w:color="000000" w:fill="FFFFFF"/>
                  <w:vAlign w:val="center"/>
                  <w:hideMark/>
                </w:tcPr>
                <w:p w14:paraId="590C938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0.0269</w:t>
                  </w:r>
                </w:p>
              </w:tc>
            </w:tr>
            <w:tr w:rsidR="006742EC" w:rsidRPr="006742EC" w14:paraId="3108F5C3" w14:textId="77777777" w:rsidTr="006742EC">
              <w:trPr>
                <w:trHeight w:val="345"/>
              </w:trPr>
              <w:tc>
                <w:tcPr>
                  <w:tcW w:w="880" w:type="dxa"/>
                  <w:tcBorders>
                    <w:top w:val="nil"/>
                    <w:left w:val="nil"/>
                    <w:bottom w:val="nil"/>
                    <w:right w:val="nil"/>
                  </w:tcBorders>
                  <w:shd w:val="clear" w:color="000000" w:fill="FFFFFF"/>
                  <w:vAlign w:val="center"/>
                  <w:hideMark/>
                </w:tcPr>
                <w:p w14:paraId="40F5CEBD"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0.0303</w:t>
                  </w:r>
                </w:p>
              </w:tc>
            </w:tr>
            <w:tr w:rsidR="006742EC" w:rsidRPr="006742EC" w14:paraId="1F7DB1F7" w14:textId="77777777" w:rsidTr="006742EC">
              <w:trPr>
                <w:trHeight w:val="345"/>
              </w:trPr>
              <w:tc>
                <w:tcPr>
                  <w:tcW w:w="880" w:type="dxa"/>
                  <w:tcBorders>
                    <w:top w:val="nil"/>
                    <w:left w:val="nil"/>
                    <w:bottom w:val="nil"/>
                    <w:right w:val="nil"/>
                  </w:tcBorders>
                  <w:shd w:val="clear" w:color="000000" w:fill="FFFFFF"/>
                  <w:vAlign w:val="center"/>
                  <w:hideMark/>
                </w:tcPr>
                <w:p w14:paraId="3FC9102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0.0577</w:t>
                  </w:r>
                </w:p>
              </w:tc>
            </w:tr>
            <w:tr w:rsidR="006742EC" w:rsidRPr="006742EC" w14:paraId="71E1D477" w14:textId="77777777" w:rsidTr="006742EC">
              <w:trPr>
                <w:trHeight w:val="345"/>
              </w:trPr>
              <w:tc>
                <w:tcPr>
                  <w:tcW w:w="880" w:type="dxa"/>
                  <w:tcBorders>
                    <w:top w:val="nil"/>
                    <w:left w:val="nil"/>
                    <w:bottom w:val="nil"/>
                    <w:right w:val="nil"/>
                  </w:tcBorders>
                  <w:shd w:val="clear" w:color="000000" w:fill="FFFFFF"/>
                  <w:vAlign w:val="center"/>
                  <w:hideMark/>
                </w:tcPr>
                <w:p w14:paraId="342105A2"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0.0656</w:t>
                  </w:r>
                </w:p>
              </w:tc>
            </w:tr>
            <w:tr w:rsidR="006742EC" w:rsidRPr="006742EC" w14:paraId="5874AC7D" w14:textId="77777777" w:rsidTr="006742EC">
              <w:trPr>
                <w:trHeight w:val="345"/>
              </w:trPr>
              <w:tc>
                <w:tcPr>
                  <w:tcW w:w="880" w:type="dxa"/>
                  <w:tcBorders>
                    <w:top w:val="nil"/>
                    <w:left w:val="nil"/>
                    <w:bottom w:val="nil"/>
                    <w:right w:val="nil"/>
                  </w:tcBorders>
                  <w:shd w:val="clear" w:color="000000" w:fill="FFFFFF"/>
                  <w:vAlign w:val="center"/>
                  <w:hideMark/>
                </w:tcPr>
                <w:p w14:paraId="7FA0D768"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0.0677</w:t>
                  </w:r>
                </w:p>
              </w:tc>
            </w:tr>
            <w:tr w:rsidR="006742EC" w:rsidRPr="006742EC" w14:paraId="0FA39D2B" w14:textId="77777777" w:rsidTr="006742EC">
              <w:trPr>
                <w:trHeight w:val="345"/>
              </w:trPr>
              <w:tc>
                <w:tcPr>
                  <w:tcW w:w="880" w:type="dxa"/>
                  <w:tcBorders>
                    <w:top w:val="nil"/>
                    <w:left w:val="nil"/>
                    <w:bottom w:val="nil"/>
                    <w:right w:val="nil"/>
                  </w:tcBorders>
                  <w:shd w:val="clear" w:color="000000" w:fill="FFFFFF"/>
                  <w:vAlign w:val="center"/>
                  <w:hideMark/>
                </w:tcPr>
                <w:p w14:paraId="0F0A0D0E"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0.0683</w:t>
                  </w:r>
                </w:p>
              </w:tc>
            </w:tr>
            <w:tr w:rsidR="006742EC" w:rsidRPr="006742EC" w14:paraId="7DE8067E" w14:textId="77777777" w:rsidTr="006742EC">
              <w:trPr>
                <w:trHeight w:val="345"/>
              </w:trPr>
              <w:tc>
                <w:tcPr>
                  <w:tcW w:w="880" w:type="dxa"/>
                  <w:tcBorders>
                    <w:top w:val="nil"/>
                    <w:left w:val="nil"/>
                    <w:bottom w:val="nil"/>
                    <w:right w:val="nil"/>
                  </w:tcBorders>
                  <w:shd w:val="clear" w:color="000000" w:fill="FFFFFF"/>
                  <w:vAlign w:val="center"/>
                  <w:hideMark/>
                </w:tcPr>
                <w:p w14:paraId="12D12E40"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0.0778</w:t>
                  </w:r>
                </w:p>
              </w:tc>
            </w:tr>
            <w:tr w:rsidR="006742EC" w:rsidRPr="006742EC" w14:paraId="517A4A91" w14:textId="77777777" w:rsidTr="006742EC">
              <w:trPr>
                <w:trHeight w:val="345"/>
              </w:trPr>
              <w:tc>
                <w:tcPr>
                  <w:tcW w:w="880" w:type="dxa"/>
                  <w:tcBorders>
                    <w:top w:val="nil"/>
                    <w:left w:val="nil"/>
                    <w:bottom w:val="nil"/>
                    <w:right w:val="nil"/>
                  </w:tcBorders>
                  <w:shd w:val="clear" w:color="000000" w:fill="FFFFFF"/>
                  <w:vAlign w:val="center"/>
                  <w:hideMark/>
                </w:tcPr>
                <w:p w14:paraId="494E0749"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0.0800</w:t>
                  </w:r>
                </w:p>
              </w:tc>
            </w:tr>
            <w:tr w:rsidR="006742EC" w:rsidRPr="006742EC" w14:paraId="13EEEDDB" w14:textId="77777777" w:rsidTr="006742EC">
              <w:trPr>
                <w:trHeight w:val="345"/>
              </w:trPr>
              <w:tc>
                <w:tcPr>
                  <w:tcW w:w="880" w:type="dxa"/>
                  <w:tcBorders>
                    <w:top w:val="nil"/>
                    <w:left w:val="nil"/>
                    <w:bottom w:val="nil"/>
                    <w:right w:val="nil"/>
                  </w:tcBorders>
                  <w:shd w:val="clear" w:color="000000" w:fill="FFFFFF"/>
                  <w:vAlign w:val="center"/>
                  <w:hideMark/>
                </w:tcPr>
                <w:p w14:paraId="5B8B8EB7"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0.0827</w:t>
                  </w:r>
                </w:p>
              </w:tc>
            </w:tr>
            <w:tr w:rsidR="006742EC" w:rsidRPr="006742EC" w14:paraId="1C92DDAD" w14:textId="77777777" w:rsidTr="006742EC">
              <w:trPr>
                <w:trHeight w:val="345"/>
              </w:trPr>
              <w:tc>
                <w:tcPr>
                  <w:tcW w:w="880" w:type="dxa"/>
                  <w:tcBorders>
                    <w:top w:val="nil"/>
                    <w:left w:val="nil"/>
                    <w:bottom w:val="nil"/>
                    <w:right w:val="nil"/>
                  </w:tcBorders>
                  <w:shd w:val="clear" w:color="000000" w:fill="FFFFFF"/>
                  <w:vAlign w:val="center"/>
                  <w:hideMark/>
                </w:tcPr>
                <w:p w14:paraId="5027A933"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0.0886</w:t>
                  </w:r>
                </w:p>
              </w:tc>
            </w:tr>
            <w:tr w:rsidR="006742EC" w:rsidRPr="006742EC" w14:paraId="734007FC" w14:textId="77777777" w:rsidTr="006742EC">
              <w:trPr>
                <w:trHeight w:val="345"/>
              </w:trPr>
              <w:tc>
                <w:tcPr>
                  <w:tcW w:w="880" w:type="dxa"/>
                  <w:tcBorders>
                    <w:top w:val="nil"/>
                    <w:left w:val="nil"/>
                    <w:bottom w:val="nil"/>
                    <w:right w:val="nil"/>
                  </w:tcBorders>
                  <w:shd w:val="clear" w:color="000000" w:fill="FFFFFF"/>
                  <w:vAlign w:val="center"/>
                  <w:hideMark/>
                </w:tcPr>
                <w:p w14:paraId="494EE8A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0.0921</w:t>
                  </w:r>
                </w:p>
              </w:tc>
            </w:tr>
            <w:tr w:rsidR="006742EC" w:rsidRPr="006742EC" w14:paraId="00BAD067" w14:textId="77777777" w:rsidTr="006742EC">
              <w:trPr>
                <w:trHeight w:val="345"/>
              </w:trPr>
              <w:tc>
                <w:tcPr>
                  <w:tcW w:w="880" w:type="dxa"/>
                  <w:tcBorders>
                    <w:top w:val="nil"/>
                    <w:left w:val="nil"/>
                    <w:bottom w:val="nil"/>
                    <w:right w:val="nil"/>
                  </w:tcBorders>
                  <w:shd w:val="clear" w:color="000000" w:fill="FFFFFF"/>
                  <w:vAlign w:val="center"/>
                  <w:hideMark/>
                </w:tcPr>
                <w:p w14:paraId="7A7F4D06" w14:textId="77777777" w:rsidR="006742EC" w:rsidRPr="006742EC" w:rsidRDefault="006742EC" w:rsidP="006742EC">
                  <w:pPr>
                    <w:suppressAutoHyphens w:val="0"/>
                    <w:spacing w:line="240" w:lineRule="auto"/>
                    <w:ind w:firstLine="0"/>
                    <w:jc w:val="center"/>
                    <w:rPr>
                      <w:rFonts w:ascii="Times New Roman" w:eastAsia="Times New Roman" w:hAnsi="Times New Roman" w:cs="Times New Roman"/>
                      <w:color w:val="000000"/>
                      <w:sz w:val="22"/>
                      <w:szCs w:val="22"/>
                      <w:lang w:eastAsia="en-US"/>
                    </w:rPr>
                  </w:pPr>
                  <w:r w:rsidRPr="006742EC">
                    <w:rPr>
                      <w:rFonts w:ascii="Times New Roman" w:eastAsia="Times New Roman" w:hAnsi="Times New Roman" w:cs="Times New Roman"/>
                      <w:color w:val="000000"/>
                      <w:sz w:val="22"/>
                      <w:szCs w:val="22"/>
                      <w:lang w:eastAsia="en-US"/>
                    </w:rPr>
                    <w:t>0.0970</w:t>
                  </w:r>
                </w:p>
              </w:tc>
            </w:tr>
          </w:tbl>
          <w:p w14:paraId="29E731D4" w14:textId="77777777" w:rsidR="006742EC" w:rsidRDefault="006742EC" w:rsidP="006742EC"/>
        </w:tc>
      </w:tr>
    </w:tbl>
    <w:p w14:paraId="017885D3" w14:textId="3B4F7AEB" w:rsidR="00080C97" w:rsidRDefault="00080C97" w:rsidP="0058044D">
      <w:pPr>
        <w:ind w:firstLine="0"/>
      </w:pPr>
    </w:p>
    <w:sectPr w:rsidR="00080C97" w:rsidSect="0023159F">
      <w:headerReference w:type="default" r:id="rId27"/>
      <w:headerReference w:type="firs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Caleb Perry" w:date="2018-05-09T17:24:00Z" w:initials="CP">
    <w:p w14:paraId="0EF50EF4" w14:textId="69A30299" w:rsidR="00386B2E" w:rsidRDefault="00386B2E">
      <w:pPr>
        <w:pStyle w:val="CommentText"/>
      </w:pPr>
      <w:r>
        <w:rPr>
          <w:rStyle w:val="CommentReference"/>
        </w:rPr>
        <w:annotationRef/>
      </w:r>
      <w:r>
        <w:t>This should be Figure 1 – I’m not sure how to fix this link.</w:t>
      </w:r>
    </w:p>
  </w:comment>
  <w:comment w:id="327" w:author="Caleb Perry" w:date="2018-05-09T17:48:00Z" w:initials="CP">
    <w:p w14:paraId="4252064A" w14:textId="00EB3F0F" w:rsidR="00C737A4" w:rsidRDefault="00C737A4">
      <w:pPr>
        <w:pStyle w:val="CommentText"/>
      </w:pPr>
      <w:r>
        <w:rPr>
          <w:rStyle w:val="CommentReference"/>
        </w:rPr>
        <w:annotationRef/>
      </w:r>
      <w:r>
        <w:t>I’m not sure what this should be referencing</w:t>
      </w:r>
    </w:p>
  </w:comment>
  <w:comment w:id="335" w:author="Caleb Perry" w:date="2018-05-09T17:50:00Z" w:initials="CP">
    <w:p w14:paraId="5BDEC092" w14:textId="580EC706" w:rsidR="00C737A4" w:rsidRDefault="00C737A4">
      <w:pPr>
        <w:pStyle w:val="CommentText"/>
      </w:pPr>
      <w:r>
        <w:rPr>
          <w:rStyle w:val="CommentReference"/>
        </w:rPr>
        <w:annotationRef/>
      </w:r>
      <w:r>
        <w:t>This looks like it should be referencing something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F50EF4" w15:done="0"/>
  <w15:commentEx w15:paraId="4252064A" w15:done="0"/>
  <w15:commentEx w15:paraId="5BDEC0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50EF4" w16cid:durableId="1E9DAD45"/>
  <w16cid:commentId w16cid:paraId="4252064A" w16cid:durableId="1E9DB2FA"/>
  <w16cid:commentId w16cid:paraId="5BDEC092" w16cid:durableId="1E9DB3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84E28" w14:textId="77777777" w:rsidR="00386B2E" w:rsidRDefault="00386B2E">
      <w:pPr>
        <w:spacing w:line="240" w:lineRule="auto"/>
      </w:pPr>
      <w:r>
        <w:separator/>
      </w:r>
    </w:p>
  </w:endnote>
  <w:endnote w:type="continuationSeparator" w:id="0">
    <w:p w14:paraId="42DD0895" w14:textId="77777777" w:rsidR="00386B2E" w:rsidRDefault="00386B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alibri"/>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Liberation Serif">
    <w:altName w:val="Times New Roman"/>
    <w:charset w:val="01"/>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364D7" w14:textId="77777777" w:rsidR="00386B2E" w:rsidRDefault="00386B2E">
      <w:pPr>
        <w:spacing w:line="240" w:lineRule="auto"/>
      </w:pPr>
      <w:r>
        <w:separator/>
      </w:r>
    </w:p>
  </w:footnote>
  <w:footnote w:type="continuationSeparator" w:id="0">
    <w:p w14:paraId="5B2297EA" w14:textId="77777777" w:rsidR="00386B2E" w:rsidRDefault="00386B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04AE" w14:textId="454C7695" w:rsidR="00386B2E" w:rsidRDefault="00386B2E">
    <w:pPr>
      <w:pStyle w:val="Header"/>
    </w:pPr>
    <w:r>
      <w:t xml:space="preserve"> </w:t>
    </w:r>
    <w:r>
      <w:fldChar w:fldCharType="begin"/>
    </w:r>
    <w:r>
      <w:instrText xml:space="preserve"> PAGE   \* MERGEFORMAT </w:instrText>
    </w:r>
    <w:r>
      <w:fldChar w:fldCharType="separate"/>
    </w:r>
    <w:r>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1A62E" w14:textId="4F2080E2" w:rsidR="00386B2E" w:rsidRDefault="00386B2E">
    <w:pPr>
      <w:pStyle w:val="Header"/>
    </w:pPr>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424A8B"/>
    <w:multiLevelType w:val="hybridMultilevel"/>
    <w:tmpl w:val="1EF04732"/>
    <w:lvl w:ilvl="0" w:tplc="9F54BF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4B23FB6"/>
    <w:multiLevelType w:val="hybridMultilevel"/>
    <w:tmpl w:val="B7AEFDEA"/>
    <w:lvl w:ilvl="0" w:tplc="2C062D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eb Perry">
    <w15:presenceInfo w15:providerId="Windows Live" w15:userId="33d94da592cc2e3c"/>
  </w15:person>
  <w15:person w15:author="Samuel Brown">
    <w15:presenceInfo w15:providerId="Windows Live" w15:userId="9ccc3c9349d065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3B2B"/>
    <w:rsid w:val="0002331B"/>
    <w:rsid w:val="00080C97"/>
    <w:rsid w:val="000C6497"/>
    <w:rsid w:val="00100F65"/>
    <w:rsid w:val="0011116E"/>
    <w:rsid w:val="001803B4"/>
    <w:rsid w:val="001805C0"/>
    <w:rsid w:val="001A0AD3"/>
    <w:rsid w:val="001C15CA"/>
    <w:rsid w:val="001D47F4"/>
    <w:rsid w:val="001E1E56"/>
    <w:rsid w:val="0023159F"/>
    <w:rsid w:val="00251EA7"/>
    <w:rsid w:val="002B56E9"/>
    <w:rsid w:val="002C44C4"/>
    <w:rsid w:val="002F5483"/>
    <w:rsid w:val="00300869"/>
    <w:rsid w:val="0034643D"/>
    <w:rsid w:val="00352161"/>
    <w:rsid w:val="00377514"/>
    <w:rsid w:val="00386B2E"/>
    <w:rsid w:val="003D3DE5"/>
    <w:rsid w:val="003E748F"/>
    <w:rsid w:val="003F50A1"/>
    <w:rsid w:val="0041470E"/>
    <w:rsid w:val="00486CDC"/>
    <w:rsid w:val="004C420E"/>
    <w:rsid w:val="004F046B"/>
    <w:rsid w:val="004F1C1C"/>
    <w:rsid w:val="0058044D"/>
    <w:rsid w:val="005C6E8E"/>
    <w:rsid w:val="005E3395"/>
    <w:rsid w:val="005F49EA"/>
    <w:rsid w:val="00645935"/>
    <w:rsid w:val="006742EC"/>
    <w:rsid w:val="006A64A8"/>
    <w:rsid w:val="006C01DB"/>
    <w:rsid w:val="006D69AC"/>
    <w:rsid w:val="006E7F77"/>
    <w:rsid w:val="00701C69"/>
    <w:rsid w:val="00707F01"/>
    <w:rsid w:val="0075077F"/>
    <w:rsid w:val="00767B47"/>
    <w:rsid w:val="007847EB"/>
    <w:rsid w:val="007B050A"/>
    <w:rsid w:val="007B1EDF"/>
    <w:rsid w:val="007D4B2F"/>
    <w:rsid w:val="007E1415"/>
    <w:rsid w:val="00887C5C"/>
    <w:rsid w:val="008973E7"/>
    <w:rsid w:val="008D015A"/>
    <w:rsid w:val="008E2ADF"/>
    <w:rsid w:val="008F4220"/>
    <w:rsid w:val="00904965"/>
    <w:rsid w:val="00965112"/>
    <w:rsid w:val="009D2D38"/>
    <w:rsid w:val="009D587B"/>
    <w:rsid w:val="00A051D1"/>
    <w:rsid w:val="00A23009"/>
    <w:rsid w:val="00A43594"/>
    <w:rsid w:val="00AB1E45"/>
    <w:rsid w:val="00B45886"/>
    <w:rsid w:val="00B82F8F"/>
    <w:rsid w:val="00BC3F48"/>
    <w:rsid w:val="00BD3A4E"/>
    <w:rsid w:val="00C1329D"/>
    <w:rsid w:val="00C26420"/>
    <w:rsid w:val="00C33581"/>
    <w:rsid w:val="00C37837"/>
    <w:rsid w:val="00C737A4"/>
    <w:rsid w:val="00C96408"/>
    <w:rsid w:val="00CA16C4"/>
    <w:rsid w:val="00D2783E"/>
    <w:rsid w:val="00DB3372"/>
    <w:rsid w:val="00DD7A66"/>
    <w:rsid w:val="00DF33AA"/>
    <w:rsid w:val="00E032D8"/>
    <w:rsid w:val="00E33B2B"/>
    <w:rsid w:val="00E54558"/>
    <w:rsid w:val="00E71371"/>
    <w:rsid w:val="00E746FC"/>
    <w:rsid w:val="00EC2FE4"/>
    <w:rsid w:val="00ED4014"/>
    <w:rsid w:val="00F36C5E"/>
    <w:rsid w:val="00FB2314"/>
    <w:rsid w:val="00FB4B11"/>
    <w:rsid w:val="035DDC3C"/>
    <w:rsid w:val="0D92DD9E"/>
    <w:rsid w:val="130B185B"/>
    <w:rsid w:val="16A1EDD5"/>
    <w:rsid w:val="1ABE903E"/>
    <w:rsid w:val="1C3598A4"/>
    <w:rsid w:val="1C63B566"/>
    <w:rsid w:val="1CC6B03A"/>
    <w:rsid w:val="2844D238"/>
    <w:rsid w:val="31FAF717"/>
    <w:rsid w:val="3419CB65"/>
    <w:rsid w:val="37D8FC25"/>
    <w:rsid w:val="3D15463E"/>
    <w:rsid w:val="46F664CE"/>
    <w:rsid w:val="498972E4"/>
    <w:rsid w:val="49BC480D"/>
    <w:rsid w:val="4BC61DC6"/>
    <w:rsid w:val="4EA92059"/>
    <w:rsid w:val="5068C5CB"/>
    <w:rsid w:val="53A8D560"/>
    <w:rsid w:val="593D5FA8"/>
    <w:rsid w:val="5B22F2D0"/>
    <w:rsid w:val="5E7CDDE5"/>
    <w:rsid w:val="7339AB43"/>
    <w:rsid w:val="74927DEE"/>
    <w:rsid w:val="74996E5A"/>
    <w:rsid w:val="798EF6FF"/>
    <w:rsid w:val="7CFE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B2852"/>
  <w15:docId w15:val="{5ADA6482-3711-4AF5-808C-D95D4C54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autoRedefine/>
    <w:uiPriority w:val="9"/>
    <w:qFormat/>
    <w:rsid w:val="00701C69"/>
    <w:pPr>
      <w:keepNext/>
      <w:keepLines/>
      <w:numPr>
        <w:numId w:val="18"/>
      </w:numPr>
      <w:ind w:left="36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sid w:val="00701C6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PreformattedText">
    <w:name w:val="Preformatted Text"/>
    <w:basedOn w:val="Normal"/>
    <w:qFormat/>
    <w:rsid w:val="001D47F4"/>
    <w:pPr>
      <w:suppressAutoHyphens w:val="0"/>
      <w:spacing w:line="240" w:lineRule="auto"/>
      <w:ind w:firstLine="0"/>
    </w:pPr>
    <w:rPr>
      <w:rFonts w:ascii="Liberation Mono" w:eastAsia="NSimSun" w:hAnsi="Liberation Mono" w:cs="Liberation Mono"/>
      <w:kern w:val="2"/>
      <w:sz w:val="20"/>
      <w:szCs w:val="20"/>
      <w:lang w:eastAsia="zh-CN" w:bidi="hi-IN"/>
    </w:rPr>
  </w:style>
  <w:style w:type="paragraph" w:customStyle="1" w:styleId="Illustration">
    <w:name w:val="Illustration"/>
    <w:basedOn w:val="Caption"/>
    <w:qFormat/>
    <w:rsid w:val="001D47F4"/>
    <w:pPr>
      <w:suppressLineNumbers/>
      <w:suppressAutoHyphens w:val="0"/>
      <w:spacing w:before="120" w:after="120"/>
    </w:pPr>
    <w:rPr>
      <w:rFonts w:ascii="Liberation Serif" w:eastAsia="SimSun" w:hAnsi="Liberation Serif" w:cs="Lucida Sans"/>
      <w:color w:val="auto"/>
      <w:kern w:val="2"/>
      <w:sz w:val="24"/>
      <w:szCs w:val="24"/>
      <w:lang w:eastAsia="zh-CN" w:bidi="hi-IN"/>
    </w:rPr>
  </w:style>
  <w:style w:type="paragraph" w:styleId="Subtitle">
    <w:name w:val="Subtitle"/>
    <w:basedOn w:val="Normal"/>
    <w:next w:val="Normal"/>
    <w:link w:val="SubtitleChar"/>
    <w:uiPriority w:val="11"/>
    <w:qFormat/>
    <w:rsid w:val="00E032D8"/>
    <w:pPr>
      <w:numPr>
        <w:ilvl w:val="1"/>
      </w:numPr>
      <w:spacing w:after="160"/>
      <w:ind w:firstLine="720"/>
    </w:pPr>
    <w:rPr>
      <w:color w:val="5A5A5A" w:themeColor="text1" w:themeTint="A5"/>
      <w:spacing w:val="15"/>
      <w:sz w:val="22"/>
      <w:szCs w:val="22"/>
    </w:rPr>
  </w:style>
  <w:style w:type="character" w:customStyle="1" w:styleId="SubtitleChar">
    <w:name w:val="Subtitle Char"/>
    <w:basedOn w:val="DefaultParagraphFont"/>
    <w:link w:val="Subtitle"/>
    <w:uiPriority w:val="11"/>
    <w:rsid w:val="00E032D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141">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156119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976207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5271019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399327239">
      <w:bodyDiv w:val="1"/>
      <w:marLeft w:val="0"/>
      <w:marRight w:val="0"/>
      <w:marTop w:val="0"/>
      <w:marBottom w:val="0"/>
      <w:divBdr>
        <w:top w:val="none" w:sz="0" w:space="0" w:color="auto"/>
        <w:left w:val="none" w:sz="0" w:space="0" w:color="auto"/>
        <w:bottom w:val="none" w:sz="0" w:space="0" w:color="auto"/>
        <w:right w:val="none" w:sz="0" w:space="0" w:color="auto"/>
      </w:divBdr>
    </w:div>
    <w:div w:id="40515103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6006164">
      <w:bodyDiv w:val="1"/>
      <w:marLeft w:val="0"/>
      <w:marRight w:val="0"/>
      <w:marTop w:val="0"/>
      <w:marBottom w:val="0"/>
      <w:divBdr>
        <w:top w:val="none" w:sz="0" w:space="0" w:color="auto"/>
        <w:left w:val="none" w:sz="0" w:space="0" w:color="auto"/>
        <w:bottom w:val="none" w:sz="0" w:space="0" w:color="auto"/>
        <w:right w:val="none" w:sz="0" w:space="0" w:color="auto"/>
      </w:divBdr>
    </w:div>
    <w:div w:id="627318728">
      <w:bodyDiv w:val="1"/>
      <w:marLeft w:val="0"/>
      <w:marRight w:val="0"/>
      <w:marTop w:val="0"/>
      <w:marBottom w:val="0"/>
      <w:divBdr>
        <w:top w:val="none" w:sz="0" w:space="0" w:color="auto"/>
        <w:left w:val="none" w:sz="0" w:space="0" w:color="auto"/>
        <w:bottom w:val="none" w:sz="0" w:space="0" w:color="auto"/>
        <w:right w:val="none" w:sz="0" w:space="0" w:color="auto"/>
      </w:divBdr>
    </w:div>
    <w:div w:id="627855985">
      <w:bodyDiv w:val="1"/>
      <w:marLeft w:val="0"/>
      <w:marRight w:val="0"/>
      <w:marTop w:val="0"/>
      <w:marBottom w:val="0"/>
      <w:divBdr>
        <w:top w:val="none" w:sz="0" w:space="0" w:color="auto"/>
        <w:left w:val="none" w:sz="0" w:space="0" w:color="auto"/>
        <w:bottom w:val="none" w:sz="0" w:space="0" w:color="auto"/>
        <w:right w:val="none" w:sz="0" w:space="0" w:color="auto"/>
      </w:divBdr>
    </w:div>
    <w:div w:id="635839409">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0621090">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43067019">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7671695">
      <w:bodyDiv w:val="1"/>
      <w:marLeft w:val="0"/>
      <w:marRight w:val="0"/>
      <w:marTop w:val="0"/>
      <w:marBottom w:val="0"/>
      <w:divBdr>
        <w:top w:val="none" w:sz="0" w:space="0" w:color="auto"/>
        <w:left w:val="none" w:sz="0" w:space="0" w:color="auto"/>
        <w:bottom w:val="none" w:sz="0" w:space="0" w:color="auto"/>
        <w:right w:val="none" w:sz="0" w:space="0" w:color="auto"/>
      </w:divBdr>
    </w:div>
    <w:div w:id="853032447">
      <w:bodyDiv w:val="1"/>
      <w:marLeft w:val="0"/>
      <w:marRight w:val="0"/>
      <w:marTop w:val="0"/>
      <w:marBottom w:val="0"/>
      <w:divBdr>
        <w:top w:val="none" w:sz="0" w:space="0" w:color="auto"/>
        <w:left w:val="none" w:sz="0" w:space="0" w:color="auto"/>
        <w:bottom w:val="none" w:sz="0" w:space="0" w:color="auto"/>
        <w:right w:val="none" w:sz="0" w:space="0" w:color="auto"/>
      </w:divBdr>
    </w:div>
    <w:div w:id="911230587">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42808233">
      <w:bodyDiv w:val="1"/>
      <w:marLeft w:val="0"/>
      <w:marRight w:val="0"/>
      <w:marTop w:val="0"/>
      <w:marBottom w:val="0"/>
      <w:divBdr>
        <w:top w:val="none" w:sz="0" w:space="0" w:color="auto"/>
        <w:left w:val="none" w:sz="0" w:space="0" w:color="auto"/>
        <w:bottom w:val="none" w:sz="0" w:space="0" w:color="auto"/>
        <w:right w:val="none" w:sz="0" w:space="0" w:color="auto"/>
      </w:divBdr>
    </w:div>
    <w:div w:id="1013873997">
      <w:bodyDiv w:val="1"/>
      <w:marLeft w:val="0"/>
      <w:marRight w:val="0"/>
      <w:marTop w:val="0"/>
      <w:marBottom w:val="0"/>
      <w:divBdr>
        <w:top w:val="none" w:sz="0" w:space="0" w:color="auto"/>
        <w:left w:val="none" w:sz="0" w:space="0" w:color="auto"/>
        <w:bottom w:val="none" w:sz="0" w:space="0" w:color="auto"/>
        <w:right w:val="none" w:sz="0" w:space="0" w:color="auto"/>
      </w:divBdr>
    </w:div>
    <w:div w:id="1059279773">
      <w:bodyDiv w:val="1"/>
      <w:marLeft w:val="0"/>
      <w:marRight w:val="0"/>
      <w:marTop w:val="0"/>
      <w:marBottom w:val="0"/>
      <w:divBdr>
        <w:top w:val="none" w:sz="0" w:space="0" w:color="auto"/>
        <w:left w:val="none" w:sz="0" w:space="0" w:color="auto"/>
        <w:bottom w:val="none" w:sz="0" w:space="0" w:color="auto"/>
        <w:right w:val="none" w:sz="0" w:space="0" w:color="auto"/>
      </w:divBdr>
      <w:divsChild>
        <w:div w:id="67730619">
          <w:marLeft w:val="0"/>
          <w:marRight w:val="0"/>
          <w:marTop w:val="0"/>
          <w:marBottom w:val="0"/>
          <w:divBdr>
            <w:top w:val="none" w:sz="0" w:space="0" w:color="auto"/>
            <w:left w:val="none" w:sz="0" w:space="0" w:color="auto"/>
            <w:bottom w:val="none" w:sz="0" w:space="0" w:color="auto"/>
            <w:right w:val="none" w:sz="0" w:space="0" w:color="auto"/>
          </w:divBdr>
          <w:divsChild>
            <w:div w:id="1229539590">
              <w:marLeft w:val="0"/>
              <w:marRight w:val="0"/>
              <w:marTop w:val="0"/>
              <w:marBottom w:val="0"/>
              <w:divBdr>
                <w:top w:val="none" w:sz="0" w:space="0" w:color="auto"/>
                <w:left w:val="none" w:sz="0" w:space="0" w:color="auto"/>
                <w:bottom w:val="none" w:sz="0" w:space="0" w:color="auto"/>
                <w:right w:val="none" w:sz="0" w:space="0" w:color="auto"/>
              </w:divBdr>
            </w:div>
            <w:div w:id="2055763691">
              <w:marLeft w:val="0"/>
              <w:marRight w:val="0"/>
              <w:marTop w:val="0"/>
              <w:marBottom w:val="0"/>
              <w:divBdr>
                <w:top w:val="none" w:sz="0" w:space="0" w:color="auto"/>
                <w:left w:val="none" w:sz="0" w:space="0" w:color="auto"/>
                <w:bottom w:val="none" w:sz="0" w:space="0" w:color="auto"/>
                <w:right w:val="none" w:sz="0" w:space="0" w:color="auto"/>
              </w:divBdr>
            </w:div>
            <w:div w:id="1310091746">
              <w:marLeft w:val="0"/>
              <w:marRight w:val="0"/>
              <w:marTop w:val="0"/>
              <w:marBottom w:val="0"/>
              <w:divBdr>
                <w:top w:val="none" w:sz="0" w:space="0" w:color="auto"/>
                <w:left w:val="none" w:sz="0" w:space="0" w:color="auto"/>
                <w:bottom w:val="none" w:sz="0" w:space="0" w:color="auto"/>
                <w:right w:val="none" w:sz="0" w:space="0" w:color="auto"/>
              </w:divBdr>
            </w:div>
            <w:div w:id="916012089">
              <w:marLeft w:val="0"/>
              <w:marRight w:val="0"/>
              <w:marTop w:val="0"/>
              <w:marBottom w:val="0"/>
              <w:divBdr>
                <w:top w:val="none" w:sz="0" w:space="0" w:color="auto"/>
                <w:left w:val="none" w:sz="0" w:space="0" w:color="auto"/>
                <w:bottom w:val="none" w:sz="0" w:space="0" w:color="auto"/>
                <w:right w:val="none" w:sz="0" w:space="0" w:color="auto"/>
              </w:divBdr>
            </w:div>
            <w:div w:id="1739816710">
              <w:marLeft w:val="0"/>
              <w:marRight w:val="0"/>
              <w:marTop w:val="0"/>
              <w:marBottom w:val="0"/>
              <w:divBdr>
                <w:top w:val="none" w:sz="0" w:space="0" w:color="auto"/>
                <w:left w:val="none" w:sz="0" w:space="0" w:color="auto"/>
                <w:bottom w:val="none" w:sz="0" w:space="0" w:color="auto"/>
                <w:right w:val="none" w:sz="0" w:space="0" w:color="auto"/>
              </w:divBdr>
            </w:div>
            <w:div w:id="909385770">
              <w:marLeft w:val="0"/>
              <w:marRight w:val="0"/>
              <w:marTop w:val="0"/>
              <w:marBottom w:val="0"/>
              <w:divBdr>
                <w:top w:val="none" w:sz="0" w:space="0" w:color="auto"/>
                <w:left w:val="none" w:sz="0" w:space="0" w:color="auto"/>
                <w:bottom w:val="none" w:sz="0" w:space="0" w:color="auto"/>
                <w:right w:val="none" w:sz="0" w:space="0" w:color="auto"/>
              </w:divBdr>
            </w:div>
            <w:div w:id="50273481">
              <w:marLeft w:val="0"/>
              <w:marRight w:val="0"/>
              <w:marTop w:val="0"/>
              <w:marBottom w:val="0"/>
              <w:divBdr>
                <w:top w:val="none" w:sz="0" w:space="0" w:color="auto"/>
                <w:left w:val="none" w:sz="0" w:space="0" w:color="auto"/>
                <w:bottom w:val="none" w:sz="0" w:space="0" w:color="auto"/>
                <w:right w:val="none" w:sz="0" w:space="0" w:color="auto"/>
              </w:divBdr>
            </w:div>
            <w:div w:id="1784884239">
              <w:marLeft w:val="0"/>
              <w:marRight w:val="0"/>
              <w:marTop w:val="0"/>
              <w:marBottom w:val="0"/>
              <w:divBdr>
                <w:top w:val="none" w:sz="0" w:space="0" w:color="auto"/>
                <w:left w:val="none" w:sz="0" w:space="0" w:color="auto"/>
                <w:bottom w:val="none" w:sz="0" w:space="0" w:color="auto"/>
                <w:right w:val="none" w:sz="0" w:space="0" w:color="auto"/>
              </w:divBdr>
            </w:div>
            <w:div w:id="1635526641">
              <w:marLeft w:val="0"/>
              <w:marRight w:val="0"/>
              <w:marTop w:val="0"/>
              <w:marBottom w:val="0"/>
              <w:divBdr>
                <w:top w:val="none" w:sz="0" w:space="0" w:color="auto"/>
                <w:left w:val="none" w:sz="0" w:space="0" w:color="auto"/>
                <w:bottom w:val="none" w:sz="0" w:space="0" w:color="auto"/>
                <w:right w:val="none" w:sz="0" w:space="0" w:color="auto"/>
              </w:divBdr>
            </w:div>
            <w:div w:id="1488596830">
              <w:marLeft w:val="0"/>
              <w:marRight w:val="0"/>
              <w:marTop w:val="0"/>
              <w:marBottom w:val="0"/>
              <w:divBdr>
                <w:top w:val="none" w:sz="0" w:space="0" w:color="auto"/>
                <w:left w:val="none" w:sz="0" w:space="0" w:color="auto"/>
                <w:bottom w:val="none" w:sz="0" w:space="0" w:color="auto"/>
                <w:right w:val="none" w:sz="0" w:space="0" w:color="auto"/>
              </w:divBdr>
            </w:div>
            <w:div w:id="1176846954">
              <w:marLeft w:val="0"/>
              <w:marRight w:val="0"/>
              <w:marTop w:val="0"/>
              <w:marBottom w:val="0"/>
              <w:divBdr>
                <w:top w:val="none" w:sz="0" w:space="0" w:color="auto"/>
                <w:left w:val="none" w:sz="0" w:space="0" w:color="auto"/>
                <w:bottom w:val="none" w:sz="0" w:space="0" w:color="auto"/>
                <w:right w:val="none" w:sz="0" w:space="0" w:color="auto"/>
              </w:divBdr>
            </w:div>
            <w:div w:id="1845631946">
              <w:marLeft w:val="0"/>
              <w:marRight w:val="0"/>
              <w:marTop w:val="0"/>
              <w:marBottom w:val="0"/>
              <w:divBdr>
                <w:top w:val="none" w:sz="0" w:space="0" w:color="auto"/>
                <w:left w:val="none" w:sz="0" w:space="0" w:color="auto"/>
                <w:bottom w:val="none" w:sz="0" w:space="0" w:color="auto"/>
                <w:right w:val="none" w:sz="0" w:space="0" w:color="auto"/>
              </w:divBdr>
            </w:div>
            <w:div w:id="397749755">
              <w:marLeft w:val="0"/>
              <w:marRight w:val="0"/>
              <w:marTop w:val="0"/>
              <w:marBottom w:val="0"/>
              <w:divBdr>
                <w:top w:val="none" w:sz="0" w:space="0" w:color="auto"/>
                <w:left w:val="none" w:sz="0" w:space="0" w:color="auto"/>
                <w:bottom w:val="none" w:sz="0" w:space="0" w:color="auto"/>
                <w:right w:val="none" w:sz="0" w:space="0" w:color="auto"/>
              </w:divBdr>
            </w:div>
            <w:div w:id="431168731">
              <w:marLeft w:val="0"/>
              <w:marRight w:val="0"/>
              <w:marTop w:val="0"/>
              <w:marBottom w:val="0"/>
              <w:divBdr>
                <w:top w:val="none" w:sz="0" w:space="0" w:color="auto"/>
                <w:left w:val="none" w:sz="0" w:space="0" w:color="auto"/>
                <w:bottom w:val="none" w:sz="0" w:space="0" w:color="auto"/>
                <w:right w:val="none" w:sz="0" w:space="0" w:color="auto"/>
              </w:divBdr>
            </w:div>
            <w:div w:id="394426555">
              <w:marLeft w:val="0"/>
              <w:marRight w:val="0"/>
              <w:marTop w:val="0"/>
              <w:marBottom w:val="0"/>
              <w:divBdr>
                <w:top w:val="none" w:sz="0" w:space="0" w:color="auto"/>
                <w:left w:val="none" w:sz="0" w:space="0" w:color="auto"/>
                <w:bottom w:val="none" w:sz="0" w:space="0" w:color="auto"/>
                <w:right w:val="none" w:sz="0" w:space="0" w:color="auto"/>
              </w:divBdr>
            </w:div>
            <w:div w:id="1283070146">
              <w:marLeft w:val="0"/>
              <w:marRight w:val="0"/>
              <w:marTop w:val="0"/>
              <w:marBottom w:val="0"/>
              <w:divBdr>
                <w:top w:val="none" w:sz="0" w:space="0" w:color="auto"/>
                <w:left w:val="none" w:sz="0" w:space="0" w:color="auto"/>
                <w:bottom w:val="none" w:sz="0" w:space="0" w:color="auto"/>
                <w:right w:val="none" w:sz="0" w:space="0" w:color="auto"/>
              </w:divBdr>
            </w:div>
            <w:div w:id="1706130688">
              <w:marLeft w:val="0"/>
              <w:marRight w:val="0"/>
              <w:marTop w:val="0"/>
              <w:marBottom w:val="0"/>
              <w:divBdr>
                <w:top w:val="none" w:sz="0" w:space="0" w:color="auto"/>
                <w:left w:val="none" w:sz="0" w:space="0" w:color="auto"/>
                <w:bottom w:val="none" w:sz="0" w:space="0" w:color="auto"/>
                <w:right w:val="none" w:sz="0" w:space="0" w:color="auto"/>
              </w:divBdr>
            </w:div>
            <w:div w:id="439451570">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03604987">
              <w:marLeft w:val="0"/>
              <w:marRight w:val="0"/>
              <w:marTop w:val="0"/>
              <w:marBottom w:val="0"/>
              <w:divBdr>
                <w:top w:val="none" w:sz="0" w:space="0" w:color="auto"/>
                <w:left w:val="none" w:sz="0" w:space="0" w:color="auto"/>
                <w:bottom w:val="none" w:sz="0" w:space="0" w:color="auto"/>
                <w:right w:val="none" w:sz="0" w:space="0" w:color="auto"/>
              </w:divBdr>
            </w:div>
            <w:div w:id="691339303">
              <w:marLeft w:val="0"/>
              <w:marRight w:val="0"/>
              <w:marTop w:val="0"/>
              <w:marBottom w:val="0"/>
              <w:divBdr>
                <w:top w:val="none" w:sz="0" w:space="0" w:color="auto"/>
                <w:left w:val="none" w:sz="0" w:space="0" w:color="auto"/>
                <w:bottom w:val="none" w:sz="0" w:space="0" w:color="auto"/>
                <w:right w:val="none" w:sz="0" w:space="0" w:color="auto"/>
              </w:divBdr>
            </w:div>
            <w:div w:id="1691493214">
              <w:marLeft w:val="0"/>
              <w:marRight w:val="0"/>
              <w:marTop w:val="0"/>
              <w:marBottom w:val="0"/>
              <w:divBdr>
                <w:top w:val="none" w:sz="0" w:space="0" w:color="auto"/>
                <w:left w:val="none" w:sz="0" w:space="0" w:color="auto"/>
                <w:bottom w:val="none" w:sz="0" w:space="0" w:color="auto"/>
                <w:right w:val="none" w:sz="0" w:space="0" w:color="auto"/>
              </w:divBdr>
            </w:div>
            <w:div w:id="1824347673">
              <w:marLeft w:val="0"/>
              <w:marRight w:val="0"/>
              <w:marTop w:val="0"/>
              <w:marBottom w:val="0"/>
              <w:divBdr>
                <w:top w:val="none" w:sz="0" w:space="0" w:color="auto"/>
                <w:left w:val="none" w:sz="0" w:space="0" w:color="auto"/>
                <w:bottom w:val="none" w:sz="0" w:space="0" w:color="auto"/>
                <w:right w:val="none" w:sz="0" w:space="0" w:color="auto"/>
              </w:divBdr>
            </w:div>
            <w:div w:id="410856130">
              <w:marLeft w:val="0"/>
              <w:marRight w:val="0"/>
              <w:marTop w:val="0"/>
              <w:marBottom w:val="0"/>
              <w:divBdr>
                <w:top w:val="none" w:sz="0" w:space="0" w:color="auto"/>
                <w:left w:val="none" w:sz="0" w:space="0" w:color="auto"/>
                <w:bottom w:val="none" w:sz="0" w:space="0" w:color="auto"/>
                <w:right w:val="none" w:sz="0" w:space="0" w:color="auto"/>
              </w:divBdr>
            </w:div>
            <w:div w:id="1725787742">
              <w:marLeft w:val="0"/>
              <w:marRight w:val="0"/>
              <w:marTop w:val="0"/>
              <w:marBottom w:val="0"/>
              <w:divBdr>
                <w:top w:val="none" w:sz="0" w:space="0" w:color="auto"/>
                <w:left w:val="none" w:sz="0" w:space="0" w:color="auto"/>
                <w:bottom w:val="none" w:sz="0" w:space="0" w:color="auto"/>
                <w:right w:val="none" w:sz="0" w:space="0" w:color="auto"/>
              </w:divBdr>
            </w:div>
            <w:div w:id="892155336">
              <w:marLeft w:val="0"/>
              <w:marRight w:val="0"/>
              <w:marTop w:val="0"/>
              <w:marBottom w:val="0"/>
              <w:divBdr>
                <w:top w:val="none" w:sz="0" w:space="0" w:color="auto"/>
                <w:left w:val="none" w:sz="0" w:space="0" w:color="auto"/>
                <w:bottom w:val="none" w:sz="0" w:space="0" w:color="auto"/>
                <w:right w:val="none" w:sz="0" w:space="0" w:color="auto"/>
              </w:divBdr>
            </w:div>
            <w:div w:id="1273053951">
              <w:marLeft w:val="0"/>
              <w:marRight w:val="0"/>
              <w:marTop w:val="0"/>
              <w:marBottom w:val="0"/>
              <w:divBdr>
                <w:top w:val="none" w:sz="0" w:space="0" w:color="auto"/>
                <w:left w:val="none" w:sz="0" w:space="0" w:color="auto"/>
                <w:bottom w:val="none" w:sz="0" w:space="0" w:color="auto"/>
                <w:right w:val="none" w:sz="0" w:space="0" w:color="auto"/>
              </w:divBdr>
            </w:div>
            <w:div w:id="1445730425">
              <w:marLeft w:val="0"/>
              <w:marRight w:val="0"/>
              <w:marTop w:val="0"/>
              <w:marBottom w:val="0"/>
              <w:divBdr>
                <w:top w:val="none" w:sz="0" w:space="0" w:color="auto"/>
                <w:left w:val="none" w:sz="0" w:space="0" w:color="auto"/>
                <w:bottom w:val="none" w:sz="0" w:space="0" w:color="auto"/>
                <w:right w:val="none" w:sz="0" w:space="0" w:color="auto"/>
              </w:divBdr>
            </w:div>
            <w:div w:id="2054426915">
              <w:marLeft w:val="0"/>
              <w:marRight w:val="0"/>
              <w:marTop w:val="0"/>
              <w:marBottom w:val="0"/>
              <w:divBdr>
                <w:top w:val="none" w:sz="0" w:space="0" w:color="auto"/>
                <w:left w:val="none" w:sz="0" w:space="0" w:color="auto"/>
                <w:bottom w:val="none" w:sz="0" w:space="0" w:color="auto"/>
                <w:right w:val="none" w:sz="0" w:space="0" w:color="auto"/>
              </w:divBdr>
            </w:div>
            <w:div w:id="1767653491">
              <w:marLeft w:val="0"/>
              <w:marRight w:val="0"/>
              <w:marTop w:val="0"/>
              <w:marBottom w:val="0"/>
              <w:divBdr>
                <w:top w:val="none" w:sz="0" w:space="0" w:color="auto"/>
                <w:left w:val="none" w:sz="0" w:space="0" w:color="auto"/>
                <w:bottom w:val="none" w:sz="0" w:space="0" w:color="auto"/>
                <w:right w:val="none" w:sz="0" w:space="0" w:color="auto"/>
              </w:divBdr>
            </w:div>
            <w:div w:id="178469063">
              <w:marLeft w:val="0"/>
              <w:marRight w:val="0"/>
              <w:marTop w:val="0"/>
              <w:marBottom w:val="0"/>
              <w:divBdr>
                <w:top w:val="none" w:sz="0" w:space="0" w:color="auto"/>
                <w:left w:val="none" w:sz="0" w:space="0" w:color="auto"/>
                <w:bottom w:val="none" w:sz="0" w:space="0" w:color="auto"/>
                <w:right w:val="none" w:sz="0" w:space="0" w:color="auto"/>
              </w:divBdr>
            </w:div>
            <w:div w:id="1029136847">
              <w:marLeft w:val="0"/>
              <w:marRight w:val="0"/>
              <w:marTop w:val="0"/>
              <w:marBottom w:val="0"/>
              <w:divBdr>
                <w:top w:val="none" w:sz="0" w:space="0" w:color="auto"/>
                <w:left w:val="none" w:sz="0" w:space="0" w:color="auto"/>
                <w:bottom w:val="none" w:sz="0" w:space="0" w:color="auto"/>
                <w:right w:val="none" w:sz="0" w:space="0" w:color="auto"/>
              </w:divBdr>
            </w:div>
            <w:div w:id="1577670014">
              <w:marLeft w:val="0"/>
              <w:marRight w:val="0"/>
              <w:marTop w:val="0"/>
              <w:marBottom w:val="0"/>
              <w:divBdr>
                <w:top w:val="none" w:sz="0" w:space="0" w:color="auto"/>
                <w:left w:val="none" w:sz="0" w:space="0" w:color="auto"/>
                <w:bottom w:val="none" w:sz="0" w:space="0" w:color="auto"/>
                <w:right w:val="none" w:sz="0" w:space="0" w:color="auto"/>
              </w:divBdr>
            </w:div>
            <w:div w:id="1912306945">
              <w:marLeft w:val="0"/>
              <w:marRight w:val="0"/>
              <w:marTop w:val="0"/>
              <w:marBottom w:val="0"/>
              <w:divBdr>
                <w:top w:val="none" w:sz="0" w:space="0" w:color="auto"/>
                <w:left w:val="none" w:sz="0" w:space="0" w:color="auto"/>
                <w:bottom w:val="none" w:sz="0" w:space="0" w:color="auto"/>
                <w:right w:val="none" w:sz="0" w:space="0" w:color="auto"/>
              </w:divBdr>
            </w:div>
            <w:div w:id="851801067">
              <w:marLeft w:val="0"/>
              <w:marRight w:val="0"/>
              <w:marTop w:val="0"/>
              <w:marBottom w:val="0"/>
              <w:divBdr>
                <w:top w:val="none" w:sz="0" w:space="0" w:color="auto"/>
                <w:left w:val="none" w:sz="0" w:space="0" w:color="auto"/>
                <w:bottom w:val="none" w:sz="0" w:space="0" w:color="auto"/>
                <w:right w:val="none" w:sz="0" w:space="0" w:color="auto"/>
              </w:divBdr>
            </w:div>
            <w:div w:id="974138766">
              <w:marLeft w:val="0"/>
              <w:marRight w:val="0"/>
              <w:marTop w:val="0"/>
              <w:marBottom w:val="0"/>
              <w:divBdr>
                <w:top w:val="none" w:sz="0" w:space="0" w:color="auto"/>
                <w:left w:val="none" w:sz="0" w:space="0" w:color="auto"/>
                <w:bottom w:val="none" w:sz="0" w:space="0" w:color="auto"/>
                <w:right w:val="none" w:sz="0" w:space="0" w:color="auto"/>
              </w:divBdr>
            </w:div>
            <w:div w:id="1078207945">
              <w:marLeft w:val="0"/>
              <w:marRight w:val="0"/>
              <w:marTop w:val="0"/>
              <w:marBottom w:val="0"/>
              <w:divBdr>
                <w:top w:val="none" w:sz="0" w:space="0" w:color="auto"/>
                <w:left w:val="none" w:sz="0" w:space="0" w:color="auto"/>
                <w:bottom w:val="none" w:sz="0" w:space="0" w:color="auto"/>
                <w:right w:val="none" w:sz="0" w:space="0" w:color="auto"/>
              </w:divBdr>
            </w:div>
            <w:div w:id="569581243">
              <w:marLeft w:val="0"/>
              <w:marRight w:val="0"/>
              <w:marTop w:val="0"/>
              <w:marBottom w:val="0"/>
              <w:divBdr>
                <w:top w:val="none" w:sz="0" w:space="0" w:color="auto"/>
                <w:left w:val="none" w:sz="0" w:space="0" w:color="auto"/>
                <w:bottom w:val="none" w:sz="0" w:space="0" w:color="auto"/>
                <w:right w:val="none" w:sz="0" w:space="0" w:color="auto"/>
              </w:divBdr>
            </w:div>
            <w:div w:id="58675094">
              <w:marLeft w:val="0"/>
              <w:marRight w:val="0"/>
              <w:marTop w:val="0"/>
              <w:marBottom w:val="0"/>
              <w:divBdr>
                <w:top w:val="none" w:sz="0" w:space="0" w:color="auto"/>
                <w:left w:val="none" w:sz="0" w:space="0" w:color="auto"/>
                <w:bottom w:val="none" w:sz="0" w:space="0" w:color="auto"/>
                <w:right w:val="none" w:sz="0" w:space="0" w:color="auto"/>
              </w:divBdr>
            </w:div>
            <w:div w:id="1274283473">
              <w:marLeft w:val="0"/>
              <w:marRight w:val="0"/>
              <w:marTop w:val="0"/>
              <w:marBottom w:val="0"/>
              <w:divBdr>
                <w:top w:val="none" w:sz="0" w:space="0" w:color="auto"/>
                <w:left w:val="none" w:sz="0" w:space="0" w:color="auto"/>
                <w:bottom w:val="none" w:sz="0" w:space="0" w:color="auto"/>
                <w:right w:val="none" w:sz="0" w:space="0" w:color="auto"/>
              </w:divBdr>
            </w:div>
            <w:div w:id="700983071">
              <w:marLeft w:val="0"/>
              <w:marRight w:val="0"/>
              <w:marTop w:val="0"/>
              <w:marBottom w:val="0"/>
              <w:divBdr>
                <w:top w:val="none" w:sz="0" w:space="0" w:color="auto"/>
                <w:left w:val="none" w:sz="0" w:space="0" w:color="auto"/>
                <w:bottom w:val="none" w:sz="0" w:space="0" w:color="auto"/>
                <w:right w:val="none" w:sz="0" w:space="0" w:color="auto"/>
              </w:divBdr>
            </w:div>
            <w:div w:id="1507861207">
              <w:marLeft w:val="0"/>
              <w:marRight w:val="0"/>
              <w:marTop w:val="0"/>
              <w:marBottom w:val="0"/>
              <w:divBdr>
                <w:top w:val="none" w:sz="0" w:space="0" w:color="auto"/>
                <w:left w:val="none" w:sz="0" w:space="0" w:color="auto"/>
                <w:bottom w:val="none" w:sz="0" w:space="0" w:color="auto"/>
                <w:right w:val="none" w:sz="0" w:space="0" w:color="auto"/>
              </w:divBdr>
            </w:div>
            <w:div w:id="324869220">
              <w:marLeft w:val="0"/>
              <w:marRight w:val="0"/>
              <w:marTop w:val="0"/>
              <w:marBottom w:val="0"/>
              <w:divBdr>
                <w:top w:val="none" w:sz="0" w:space="0" w:color="auto"/>
                <w:left w:val="none" w:sz="0" w:space="0" w:color="auto"/>
                <w:bottom w:val="none" w:sz="0" w:space="0" w:color="auto"/>
                <w:right w:val="none" w:sz="0" w:space="0" w:color="auto"/>
              </w:divBdr>
            </w:div>
            <w:div w:id="853955598">
              <w:marLeft w:val="0"/>
              <w:marRight w:val="0"/>
              <w:marTop w:val="0"/>
              <w:marBottom w:val="0"/>
              <w:divBdr>
                <w:top w:val="none" w:sz="0" w:space="0" w:color="auto"/>
                <w:left w:val="none" w:sz="0" w:space="0" w:color="auto"/>
                <w:bottom w:val="none" w:sz="0" w:space="0" w:color="auto"/>
                <w:right w:val="none" w:sz="0" w:space="0" w:color="auto"/>
              </w:divBdr>
            </w:div>
            <w:div w:id="1203783929">
              <w:marLeft w:val="0"/>
              <w:marRight w:val="0"/>
              <w:marTop w:val="0"/>
              <w:marBottom w:val="0"/>
              <w:divBdr>
                <w:top w:val="none" w:sz="0" w:space="0" w:color="auto"/>
                <w:left w:val="none" w:sz="0" w:space="0" w:color="auto"/>
                <w:bottom w:val="none" w:sz="0" w:space="0" w:color="auto"/>
                <w:right w:val="none" w:sz="0" w:space="0" w:color="auto"/>
              </w:divBdr>
            </w:div>
            <w:div w:id="405879534">
              <w:marLeft w:val="0"/>
              <w:marRight w:val="0"/>
              <w:marTop w:val="0"/>
              <w:marBottom w:val="0"/>
              <w:divBdr>
                <w:top w:val="none" w:sz="0" w:space="0" w:color="auto"/>
                <w:left w:val="none" w:sz="0" w:space="0" w:color="auto"/>
                <w:bottom w:val="none" w:sz="0" w:space="0" w:color="auto"/>
                <w:right w:val="none" w:sz="0" w:space="0" w:color="auto"/>
              </w:divBdr>
            </w:div>
            <w:div w:id="1336958625">
              <w:marLeft w:val="0"/>
              <w:marRight w:val="0"/>
              <w:marTop w:val="0"/>
              <w:marBottom w:val="0"/>
              <w:divBdr>
                <w:top w:val="none" w:sz="0" w:space="0" w:color="auto"/>
                <w:left w:val="none" w:sz="0" w:space="0" w:color="auto"/>
                <w:bottom w:val="none" w:sz="0" w:space="0" w:color="auto"/>
                <w:right w:val="none" w:sz="0" w:space="0" w:color="auto"/>
              </w:divBdr>
            </w:div>
            <w:div w:id="20984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2845816">
      <w:bodyDiv w:val="1"/>
      <w:marLeft w:val="0"/>
      <w:marRight w:val="0"/>
      <w:marTop w:val="0"/>
      <w:marBottom w:val="0"/>
      <w:divBdr>
        <w:top w:val="none" w:sz="0" w:space="0" w:color="auto"/>
        <w:left w:val="none" w:sz="0" w:space="0" w:color="auto"/>
        <w:bottom w:val="none" w:sz="0" w:space="0" w:color="auto"/>
        <w:right w:val="none" w:sz="0" w:space="0" w:color="auto"/>
      </w:divBdr>
    </w:div>
    <w:div w:id="1155881582">
      <w:bodyDiv w:val="1"/>
      <w:marLeft w:val="0"/>
      <w:marRight w:val="0"/>
      <w:marTop w:val="0"/>
      <w:marBottom w:val="0"/>
      <w:divBdr>
        <w:top w:val="none" w:sz="0" w:space="0" w:color="auto"/>
        <w:left w:val="none" w:sz="0" w:space="0" w:color="auto"/>
        <w:bottom w:val="none" w:sz="0" w:space="0" w:color="auto"/>
        <w:right w:val="none" w:sz="0" w:space="0" w:color="auto"/>
      </w:divBdr>
    </w:div>
    <w:div w:id="117002558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91382306">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36824304">
      <w:bodyDiv w:val="1"/>
      <w:marLeft w:val="0"/>
      <w:marRight w:val="0"/>
      <w:marTop w:val="0"/>
      <w:marBottom w:val="0"/>
      <w:divBdr>
        <w:top w:val="none" w:sz="0" w:space="0" w:color="auto"/>
        <w:left w:val="none" w:sz="0" w:space="0" w:color="auto"/>
        <w:bottom w:val="none" w:sz="0" w:space="0" w:color="auto"/>
        <w:right w:val="none" w:sz="0" w:space="0" w:color="auto"/>
      </w:divBdr>
    </w:div>
    <w:div w:id="144568512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75640414">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97209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19723728">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54485337">
      <w:bodyDiv w:val="1"/>
      <w:marLeft w:val="0"/>
      <w:marRight w:val="0"/>
      <w:marTop w:val="0"/>
      <w:marBottom w:val="0"/>
      <w:divBdr>
        <w:top w:val="none" w:sz="0" w:space="0" w:color="auto"/>
        <w:left w:val="none" w:sz="0" w:space="0" w:color="auto"/>
        <w:bottom w:val="none" w:sz="0" w:space="0" w:color="auto"/>
        <w:right w:val="none" w:sz="0" w:space="0" w:color="auto"/>
      </w:divBdr>
    </w:div>
    <w:div w:id="1656253633">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696880552">
      <w:bodyDiv w:val="1"/>
      <w:marLeft w:val="0"/>
      <w:marRight w:val="0"/>
      <w:marTop w:val="0"/>
      <w:marBottom w:val="0"/>
      <w:divBdr>
        <w:top w:val="none" w:sz="0" w:space="0" w:color="auto"/>
        <w:left w:val="none" w:sz="0" w:space="0" w:color="auto"/>
        <w:bottom w:val="none" w:sz="0" w:space="0" w:color="auto"/>
        <w:right w:val="none" w:sz="0" w:space="0" w:color="auto"/>
      </w:divBdr>
    </w:div>
    <w:div w:id="1698193725">
      <w:bodyDiv w:val="1"/>
      <w:marLeft w:val="0"/>
      <w:marRight w:val="0"/>
      <w:marTop w:val="0"/>
      <w:marBottom w:val="0"/>
      <w:divBdr>
        <w:top w:val="none" w:sz="0" w:space="0" w:color="auto"/>
        <w:left w:val="none" w:sz="0" w:space="0" w:color="auto"/>
        <w:bottom w:val="none" w:sz="0" w:space="0" w:color="auto"/>
        <w:right w:val="none" w:sz="0" w:space="0" w:color="auto"/>
      </w:divBdr>
    </w:div>
    <w:div w:id="1698461660">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66265765">
      <w:bodyDiv w:val="1"/>
      <w:marLeft w:val="0"/>
      <w:marRight w:val="0"/>
      <w:marTop w:val="0"/>
      <w:marBottom w:val="0"/>
      <w:divBdr>
        <w:top w:val="none" w:sz="0" w:space="0" w:color="auto"/>
        <w:left w:val="none" w:sz="0" w:space="0" w:color="auto"/>
        <w:bottom w:val="none" w:sz="0" w:space="0" w:color="auto"/>
        <w:right w:val="none" w:sz="0" w:space="0" w:color="auto"/>
      </w:divBdr>
    </w:div>
    <w:div w:id="1821998212">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4704464">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49315999">
      <w:bodyDiv w:val="1"/>
      <w:marLeft w:val="0"/>
      <w:marRight w:val="0"/>
      <w:marTop w:val="0"/>
      <w:marBottom w:val="0"/>
      <w:divBdr>
        <w:top w:val="none" w:sz="0" w:space="0" w:color="auto"/>
        <w:left w:val="none" w:sz="0" w:space="0" w:color="auto"/>
        <w:bottom w:val="none" w:sz="0" w:space="0" w:color="auto"/>
        <w:right w:val="none" w:sz="0" w:space="0" w:color="auto"/>
      </w:divBdr>
    </w:div>
    <w:div w:id="1975521452">
      <w:bodyDiv w:val="1"/>
      <w:marLeft w:val="0"/>
      <w:marRight w:val="0"/>
      <w:marTop w:val="0"/>
      <w:marBottom w:val="0"/>
      <w:divBdr>
        <w:top w:val="none" w:sz="0" w:space="0" w:color="auto"/>
        <w:left w:val="none" w:sz="0" w:space="0" w:color="auto"/>
        <w:bottom w:val="none" w:sz="0" w:space="0" w:color="auto"/>
        <w:right w:val="none" w:sz="0" w:space="0" w:color="auto"/>
      </w:divBdr>
    </w:div>
    <w:div w:id="2070106264">
      <w:bodyDiv w:val="1"/>
      <w:marLeft w:val="0"/>
      <w:marRight w:val="0"/>
      <w:marTop w:val="0"/>
      <w:marBottom w:val="0"/>
      <w:divBdr>
        <w:top w:val="none" w:sz="0" w:space="0" w:color="auto"/>
        <w:left w:val="none" w:sz="0" w:space="0" w:color="auto"/>
        <w:bottom w:val="none" w:sz="0" w:space="0" w:color="auto"/>
        <w:right w:val="none" w:sz="0" w:space="0" w:color="auto"/>
      </w:divBdr>
    </w:div>
    <w:div w:id="2090886340">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K\OneDrive\Columbia\EECS%20E6690\Final%20Project\tf0398484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Nur13</b:Tag>
    <b:SourceType>JournalArticle</b:SourceType>
    <b:Guid>{536A02A0-7FE8-401D-9AF6-C54C013B596C}</b:Guid>
    <b:Title>Genome-wide transcriptional analysis of T cell activation reveals differential gene expression associated with psoriasis</b:Title>
    <b:Year>2013</b:Year>
    <b:Author>
      <b:Author>
        <b:NameList>
          <b:Person>
            <b:Last>Nuria Palau</b:Last>
            <b:First>Antonio</b:First>
            <b:Middle>Julia, Carlos Ferrandiz, Lluis Puig, Eduardo Fonsesa, Emilia Fernandez, Maria Lopez-Lasanta, Raul Tortosa, and Sara Marsal</b:Middle>
          </b:Person>
        </b:NameList>
      </b:Author>
    </b:Author>
    <b:JournalName>BMC Genomics</b:JournalName>
    <b:RefOrder>1</b:RefOrder>
  </b:Source>
  <b:Source>
    <b:Tag>Sea07</b:Tag>
    <b:SourceType>JournalArticle</b:SourceType>
    <b:Guid>{ACBF05D9-B6F9-4EE3-B496-6DADFC0882B7}</b:Guid>
    <b:Author>
      <b:Author>
        <b:NameList>
          <b:Person>
            <b:Last>Meltzer</b:Last>
            <b:First>Sean</b:First>
            <b:Middle>Davis and Paul</b:Middle>
          </b:Person>
        </b:NameList>
      </b:Author>
    </b:Author>
    <b:Title>GEOquery: a bridge between the Gene Expression Omnibus (GEO) and BioConductor</b:Title>
    <b:JournalName>Bioinformatics</b:JournalName>
    <b:Year>2007</b:Year>
    <b:Pages>1846 -- 1847</b:Pages>
    <b:RefOrder>2</b:RefOrder>
  </b:Source>
  <b:Source>
    <b:Tag>Has09</b:Tag>
    <b:SourceType>Book</b:SourceType>
    <b:Guid>{C53B5720-A099-4979-BEAE-9B154BA6648E}</b:Guid>
    <b:Author>
      <b:Author>
        <b:NameList>
          <b:Person>
            <b:Last>Hastie</b:Last>
            <b:First>Tibshirani,</b:First>
            <b:Middle>Friedman</b:Middle>
          </b:Person>
        </b:NameList>
      </b:Author>
    </b:Author>
    <b:Title>The Elements of Statistical Learning</b:Title>
    <b:Year>2009</b:Year>
    <b:City>New York, New York</b:City>
    <b:Publisher>Springer</b:Publisher>
    <b:Medium>Ebook</b:Medium>
    <b:RefOrder>3</b:RefOrder>
  </b:Source>
  <b:Source>
    <b:Tag>Jam13</b:Tag>
    <b:SourceType>Book</b:SourceType>
    <b:Guid>{893BBA45-762A-4587-A475-7B38D8B727D5}</b:Guid>
    <b:Author>
      <b:Author>
        <b:NameList>
          <b:Person>
            <b:Last>James</b:Last>
            <b:First>Witten,</b:First>
            <b:Middle>Hastie, Tibshirani</b:Middle>
          </b:Person>
        </b:NameList>
      </b:Author>
    </b:Author>
    <b:Title>An Introduction to Statistical Learning with Applications in R</b:Title>
    <b:Year>2013</b:Year>
    <b:Medium>Ebook</b:Medium>
    <b:City>New York, New York</b:City>
    <b:Publisher>Springer</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2F201B-927F-4941-9846-BD7923AA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tf03984841.dotx</Template>
  <TotalTime>5</TotalTime>
  <Pages>41</Pages>
  <Words>7311</Words>
  <Characters>41677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Perry</dc:creator>
  <cp:keywords/>
  <dc:description/>
  <cp:lastModifiedBy>Caleb Perry</cp:lastModifiedBy>
  <cp:revision>3</cp:revision>
  <dcterms:created xsi:type="dcterms:W3CDTF">2018-05-10T00:02:00Z</dcterms:created>
  <dcterms:modified xsi:type="dcterms:W3CDTF">2018-05-10T00:06:00Z</dcterms:modified>
</cp:coreProperties>
</file>